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76EE" w:rsidP="6C8EE60C" w:rsidRDefault="3CFACC63" w14:paraId="2C17449B" w14:textId="39C9ED93">
      <w:pPr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6C8EE60C">
        <w:rPr>
          <w:rFonts w:eastAsia="Times New Roman"/>
          <w:b/>
          <w:bCs/>
          <w:color w:val="000000" w:themeColor="text1"/>
          <w:sz w:val="28"/>
          <w:szCs w:val="28"/>
        </w:rPr>
        <w:t>Section Report for Academic Year 2024-2025 (Putonghua Section)</w:t>
      </w:r>
    </w:p>
    <w:p w:rsidR="00B876EE" w:rsidP="6C8EE60C" w:rsidRDefault="3CFACC63" w14:paraId="05854BD9" w14:textId="60F4D273">
      <w:pPr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6C8EE60C">
        <w:rPr>
          <w:rFonts w:eastAsia="Times New Roman"/>
          <w:b/>
          <w:bCs/>
          <w:color w:val="000000" w:themeColor="text1"/>
          <w:sz w:val="28"/>
          <w:szCs w:val="28"/>
        </w:rPr>
        <w:t>Language Centre</w:t>
      </w:r>
    </w:p>
    <w:p w:rsidR="6C8EE60C" w:rsidP="6C8EE60C" w:rsidRDefault="6C8EE60C" w14:paraId="3EB42B47" w14:textId="3D313B47">
      <w:pPr>
        <w:contextualSpacing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Pr="00400387" w:rsidR="00CD31BF" w:rsidP="45BD5378" w:rsidRDefault="549FB2E2" w14:paraId="09B88235" w14:textId="5786C39A">
      <w:pPr>
        <w:ind w:left="-286"/>
        <w:jc w:val="both"/>
        <w:rPr>
          <w:b/>
          <w:bCs/>
          <w:sz w:val="22"/>
          <w:szCs w:val="22"/>
        </w:rPr>
      </w:pPr>
      <w:bookmarkStart w:name="_heading=h.2et92p0" w:id="0"/>
      <w:bookmarkEnd w:id="0"/>
      <w:r w:rsidRPr="45BD5378">
        <w:rPr>
          <w:b/>
          <w:bCs/>
          <w:sz w:val="22"/>
          <w:szCs w:val="22"/>
        </w:rPr>
        <w:t>The Language Centre engages in self-evaluation using the ‘Approach-Deployment-Results-Improvement’ (ADRI) framework to emphasize continuous improvement in quality assurance and facilitate best outcomes in student learning. ADRI tall</w:t>
      </w:r>
      <w:r w:rsidRPr="45BD5378" w:rsidR="39E622D3">
        <w:rPr>
          <w:b/>
          <w:bCs/>
          <w:sz w:val="22"/>
          <w:szCs w:val="22"/>
        </w:rPr>
        <w:t>ies</w:t>
      </w:r>
      <w:r w:rsidRPr="45BD5378">
        <w:rPr>
          <w:b/>
          <w:bCs/>
          <w:sz w:val="22"/>
          <w:szCs w:val="22"/>
        </w:rPr>
        <w:t xml:space="preserve"> with our identified KPIs in the following ways:  </w:t>
      </w:r>
    </w:p>
    <w:p w:rsidR="00B876EE" w:rsidP="45BD5378" w:rsidRDefault="00B876EE" w14:paraId="65BB65FF" w14:textId="61912EFE">
      <w:pPr>
        <w:ind w:left="-285" w:hanging="1"/>
        <w:jc w:val="both"/>
        <w:rPr>
          <w:b/>
          <w:bCs/>
          <w:sz w:val="22"/>
          <w:szCs w:val="22"/>
        </w:rPr>
      </w:pPr>
    </w:p>
    <w:tbl>
      <w:tblPr>
        <w:tblW w:w="15844" w:type="dxa"/>
        <w:tblInd w:w="-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2190"/>
        <w:gridCol w:w="8850"/>
        <w:gridCol w:w="2869"/>
      </w:tblGrid>
      <w:tr w:rsidR="00B876EE" w:rsidTr="1E7E538E" w14:paraId="2A820029" w14:textId="77777777">
        <w:trPr>
          <w:trHeight w:val="300"/>
        </w:trPr>
        <w:tc>
          <w:tcPr>
            <w:tcW w:w="15844" w:type="dxa"/>
            <w:gridSpan w:val="4"/>
            <w:shd w:val="clear" w:color="auto" w:fill="D9D9D9" w:themeFill="background1" w:themeFillShade="D9"/>
            <w:tcMar/>
            <w:vAlign w:val="center"/>
          </w:tcPr>
          <w:p w:rsidR="00644DBE" w:rsidP="45BD5378" w:rsidRDefault="15D84BDF" w14:paraId="6144E13E" w14:textId="3EAFB07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Cognitive and communicative competency and teaching effectiveness</w:t>
            </w:r>
          </w:p>
        </w:tc>
      </w:tr>
      <w:tr w:rsidR="00B876EE" w:rsidTr="1E7E538E" w14:paraId="4E7BF21E" w14:textId="77777777">
        <w:trPr>
          <w:trHeight w:val="300"/>
        </w:trPr>
        <w:tc>
          <w:tcPr>
            <w:tcW w:w="1935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584CE94E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eading=h.gjdgxs" w:id="1"/>
            <w:bookmarkEnd w:id="1"/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199F28F5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2190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09F30DC2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4C637B48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1F7D4EA7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8850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253F19D0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Results </w:t>
            </w:r>
          </w:p>
          <w:p w:rsidR="00B876EE" w:rsidP="45BD5378" w:rsidRDefault="532B5E20" w14:paraId="00CDFC6F" w14:textId="53A03E7E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5E05720E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2869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7959E6D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08F8DE7C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9D169A" w:rsidTr="1E7E538E" w14:paraId="6C76E04D" w14:textId="77777777">
        <w:trPr>
          <w:trHeight w:val="300"/>
        </w:trPr>
        <w:tc>
          <w:tcPr>
            <w:tcW w:w="1935" w:type="dxa"/>
            <w:tcMar/>
          </w:tcPr>
          <w:p w:rsidR="009D169A" w:rsidP="7117076D" w:rsidRDefault="79016515" w14:paraId="292EDCFB" w14:textId="53B5A0AA">
            <w:pPr>
              <w:jc w:val="both"/>
              <w:rPr>
                <w:rFonts w:eastAsia="Times New Roman"/>
                <w:sz w:val="20"/>
                <w:szCs w:val="20"/>
              </w:rPr>
            </w:pPr>
            <w:r w:rsidRPr="7117076D" w:rsidR="790165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1.1 Consolidation of teaching and improvement of language courses’ design, </w:t>
            </w:r>
            <w:r w:rsidRPr="7117076D" w:rsidR="790165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structure</w:t>
            </w:r>
            <w:r w:rsidRPr="7117076D" w:rsidR="790165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and assessments to meet the changing needs of students</w:t>
            </w:r>
          </w:p>
        </w:tc>
        <w:tc>
          <w:tcPr>
            <w:tcW w:w="2190" w:type="dxa"/>
            <w:tcMar/>
          </w:tcPr>
          <w:p w:rsidR="009D169A" w:rsidP="4B255341" w:rsidRDefault="79016515" w14:paraId="7D508CA1" w14:textId="48366E8E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Putonghua Graduation Requirement</w:t>
            </w:r>
          </w:p>
          <w:p w:rsidR="009D169A" w:rsidP="4B255341" w:rsidRDefault="79016515" w14:paraId="5D2DDF8E" w14:textId="4FE60163">
            <w:pPr>
              <w:pStyle w:val="ListParagraph"/>
              <w:numPr>
                <w:ilvl w:val="0"/>
                <w:numId w:val="33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Review of PTH credit-bearing courses</w:t>
            </w:r>
          </w:p>
          <w:p w:rsidR="009D169A" w:rsidP="6BB42D15" w:rsidRDefault="50D3891F" w14:paraId="42AD44AE" w14:textId="0598ADA1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</w:rPr>
              <w:t>Teaching effectiveness</w:t>
            </w:r>
          </w:p>
          <w:p w:rsidR="009D169A" w:rsidP="6BB42D15" w:rsidRDefault="50D3891F" w14:paraId="3266ABE4" w14:textId="4934A768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</w:rPr>
              <w:t>Teaching materials</w:t>
            </w:r>
          </w:p>
          <w:p w:rsidR="009D169A" w:rsidP="6BB42D15" w:rsidRDefault="50D3891F" w14:paraId="4275D1C5" w14:textId="1DAEA5D9">
            <w:pPr>
              <w:pStyle w:val="ListParagraph"/>
              <w:numPr>
                <w:ilvl w:val="0"/>
                <w:numId w:val="32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</w:rPr>
              <w:t>Assignments</w:t>
            </w:r>
          </w:p>
          <w:p w:rsidR="009D169A" w:rsidP="7117076D" w:rsidRDefault="50D3891F" w14:paraId="06CE6F9B" w14:textId="1C001B82">
            <w:pPr>
              <w:pStyle w:val="ListParagraph"/>
              <w:ind w:left="72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50D3891F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Assessment</w:t>
            </w:r>
          </w:p>
          <w:p w:rsidR="009D169A" w:rsidP="4B255341" w:rsidRDefault="79016515" w14:paraId="0A074B6F" w14:textId="79A9E22C">
            <w:pPr>
              <w:pStyle w:val="ListParagraph"/>
              <w:numPr>
                <w:ilvl w:val="0"/>
                <w:numId w:val="33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DET</w:t>
            </w:r>
          </w:p>
          <w:p w:rsidR="009D169A" w:rsidP="4B255341" w:rsidRDefault="79016515" w14:paraId="60A45BBB" w14:textId="02CF5E4D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5721D71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Moderation</w:t>
            </w:r>
          </w:p>
          <w:p w:rsidR="009D169A" w:rsidP="52D1A443" w:rsidRDefault="79016515" w14:paraId="05E04787" w14:textId="4E269DD6">
            <w:pPr>
              <w:pStyle w:val="ListParagraph"/>
              <w:numPr>
                <w:ilvl w:val="0"/>
                <w:numId w:val="3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790165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Test Paper</w:t>
            </w:r>
            <w:r w:rsidRPr="7117076D" w:rsidR="508CD9E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8850" w:type="dxa"/>
            <w:tcMar/>
          </w:tcPr>
          <w:p w:rsidRPr="4D40875D" w:rsidR="009D169A" w:rsidP="7117076D" w:rsidRDefault="50D3891F" w14:paraId="425E37E1" w14:textId="19451BC1">
            <w:pPr>
              <w:pStyle w:val="ListParagraph"/>
              <w:numPr>
                <w:ilvl w:val="0"/>
                <w:numId w:val="2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eastAsia="Times New Roman"/>
                <w:b w:val="1"/>
                <w:bCs w:val="1"/>
                <w:color w:val="000000" w:themeColor="text1"/>
              </w:rPr>
            </w:pPr>
            <w:r w:rsidRPr="7117076D" w:rsidR="50D3891F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PTH credit-bearing course review:</w:t>
            </w:r>
          </w:p>
          <w:p w:rsidR="3B4EE417" w:rsidP="3C3594A1" w:rsidRDefault="3B4EE417" w14:paraId="4D388E1D" w14:textId="15BC9E03">
            <w:pPr>
              <w:pStyle w:val="ListParagraph"/>
              <w:numPr>
                <w:ilvl w:val="0"/>
                <w:numId w:val="29"/>
              </w:numPr>
              <w:ind w:left="720"/>
              <w:rPr>
                <w:rFonts w:eastAsia="Times New Roman"/>
                <w:sz w:val="20"/>
                <w:szCs w:val="20"/>
              </w:rPr>
            </w:pPr>
            <w:r w:rsidRPr="5A82B92D" w:rsidR="3B4EE417">
              <w:rPr>
                <w:rFonts w:eastAsia="Times New Roman"/>
                <w:sz w:val="20"/>
                <w:szCs w:val="20"/>
              </w:rPr>
              <w:t>14 courses were double reviewed</w:t>
            </w:r>
            <w:r w:rsidRPr="5A82B92D" w:rsidR="24C6C05D">
              <w:rPr>
                <w:rFonts w:eastAsia="Times New Roman"/>
                <w:sz w:val="20"/>
                <w:szCs w:val="20"/>
              </w:rPr>
              <w:t xml:space="preserve"> and revised</w:t>
            </w:r>
            <w:r w:rsidRPr="5A82B92D" w:rsidR="3B4EE417">
              <w:rPr>
                <w:rFonts w:eastAsia="Times New Roman"/>
                <w:sz w:val="20"/>
                <w:szCs w:val="20"/>
              </w:rPr>
              <w:t xml:space="preserve">: </w:t>
            </w:r>
            <w:r w:rsidRPr="5A82B92D" w:rsidR="3B4EE417">
              <w:rPr>
                <w:rFonts w:eastAsia="Times New Roman"/>
                <w:sz w:val="16"/>
                <w:szCs w:val="16"/>
              </w:rPr>
              <w:t xml:space="preserve"> LANG1005, LANG1006, LANG1026, LANG1105, LANG1106, LANG1107, LANG2015, LANG2016, LANG2017, LANG2055, LANG2056, LANG3016, UCLC1015, UCLC1017</w:t>
            </w:r>
            <w:r w:rsidRPr="5A82B92D" w:rsidR="3B4EE417">
              <w:rPr>
                <w:rFonts w:eastAsia="Times New Roman"/>
                <w:sz w:val="20"/>
                <w:szCs w:val="20"/>
              </w:rPr>
              <w:t xml:space="preserve">  </w:t>
            </w:r>
          </w:p>
          <w:p w:rsidRPr="4D40875D" w:rsidR="009D169A" w:rsidP="3C3594A1" w:rsidRDefault="50D3891F" w14:paraId="563C8DF8" w14:textId="217439FB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3C3594A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Course materials and test/exam papers revision:</w:t>
            </w:r>
          </w:p>
          <w:p w:rsidRPr="4D40875D" w:rsidR="009D169A" w:rsidP="52D1A443" w:rsidRDefault="50D3891F" w14:paraId="302606C7" w14:textId="683C360A">
            <w:pPr>
              <w:pStyle w:val="ListParagraph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eastAsia="Times New Roman"/>
                <w:sz w:val="20"/>
                <w:szCs w:val="20"/>
              </w:rPr>
            </w:pPr>
            <w:r w:rsidRPr="391BD247" w:rsidR="40AC0FE5">
              <w:rPr>
                <w:rFonts w:eastAsia="Times New Roman"/>
                <w:sz w:val="20"/>
                <w:szCs w:val="20"/>
              </w:rPr>
              <w:t xml:space="preserve">All course coordinators revised </w:t>
            </w:r>
            <w:r w:rsidRPr="391BD247" w:rsidR="28280527">
              <w:rPr>
                <w:rFonts w:eastAsia="Times New Roman"/>
                <w:sz w:val="20"/>
                <w:szCs w:val="20"/>
              </w:rPr>
              <w:t xml:space="preserve">the syllabus and some </w:t>
            </w:r>
            <w:r w:rsidRPr="391BD247" w:rsidR="40AC0FE5">
              <w:rPr>
                <w:rFonts w:eastAsia="Times New Roman"/>
                <w:sz w:val="20"/>
                <w:szCs w:val="20"/>
              </w:rPr>
              <w:t>teaching materials</w:t>
            </w:r>
            <w:r w:rsidRPr="391BD247" w:rsidR="57CB8434">
              <w:rPr>
                <w:rFonts w:eastAsia="Times New Roman"/>
                <w:sz w:val="20"/>
                <w:szCs w:val="20"/>
              </w:rPr>
              <w:t>.</w:t>
            </w:r>
          </w:p>
          <w:p w:rsidRPr="4D40875D" w:rsidR="009D169A" w:rsidP="52D1A443" w:rsidRDefault="50D3891F" w14:paraId="1E5AC081" w14:textId="5DD2DDD1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2D1A443" w:rsidR="7E9B10CE">
              <w:rPr>
                <w:rFonts w:ascii="Times New Roman" w:hAnsi="Times New Roman" w:eastAsia="Times New Roman" w:cs="Times New Roman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zh-TW" w:bidi="ar-SA"/>
              </w:rPr>
              <w:t>Online Questionnaire Survey</w:t>
            </w:r>
            <w:r w:rsidRPr="52D1A443" w:rsidR="50D3891F">
              <w:rPr>
                <w:rFonts w:ascii="Times New Roman" w:hAnsi="Times New Roman" w:eastAsia="Times New Roman" w:cs="Times New Roman" w:eastAsiaTheme="minorEastAsia"/>
                <w:b w:val="1"/>
                <w:bCs w:val="1"/>
                <w:color w:val="000000" w:themeColor="text1" w:themeTint="FF" w:themeShade="FF"/>
                <w:sz w:val="20"/>
                <w:szCs w:val="20"/>
                <w:lang w:eastAsia="zh-TW" w:bidi="ar-SA"/>
              </w:rPr>
              <w:t>:</w:t>
            </w:r>
          </w:p>
          <w:p w:rsidRPr="4D40875D" w:rsidR="009D169A" w:rsidP="52D1A443" w:rsidRDefault="50D3891F" w14:paraId="0CD65783" w14:textId="3E98C98F">
            <w:pPr>
              <w:pStyle w:val="ListParagraph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eastAsia="Times New Roman"/>
                <w:sz w:val="20"/>
                <w:szCs w:val="20"/>
              </w:rPr>
            </w:pPr>
            <w:r w:rsidRPr="7324D301" w:rsidR="31036175">
              <w:rPr>
                <w:rFonts w:eastAsia="Times New Roman"/>
                <w:sz w:val="20"/>
                <w:szCs w:val="20"/>
              </w:rPr>
              <w:t xml:space="preserve">No. </w:t>
            </w:r>
            <w:r w:rsidRPr="7324D301" w:rsidR="31036175">
              <w:rPr>
                <w:rFonts w:eastAsia="Times New Roman"/>
                <w:sz w:val="20"/>
                <w:szCs w:val="20"/>
              </w:rPr>
              <w:t>of</w:t>
            </w:r>
            <w:r w:rsidRPr="7324D301" w:rsidR="31036175">
              <w:rPr>
                <w:rFonts w:eastAsia="Times New Roman"/>
                <w:sz w:val="20"/>
                <w:szCs w:val="20"/>
              </w:rPr>
              <w:t xml:space="preserve"> responses</w:t>
            </w:r>
            <w:r w:rsidRPr="7324D301" w:rsidR="31036175">
              <w:rPr>
                <w:rFonts w:eastAsia="Times New Roman"/>
                <w:sz w:val="20"/>
                <w:szCs w:val="20"/>
              </w:rPr>
              <w:t>: 40</w:t>
            </w:r>
            <w:r w:rsidRPr="7324D301" w:rsidR="70DDB901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Pr="4D40875D" w:rsidR="009D169A" w:rsidP="52D1A443" w:rsidRDefault="50D3891F" w14:paraId="310420D9" w14:textId="32C011EC">
            <w:pPr>
              <w:pStyle w:val="ListParagraph"/>
              <w:numPr>
                <w:ilvl w:val="0"/>
                <w:numId w:val="25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eastAsia="Times New Roman"/>
                <w:sz w:val="20"/>
                <w:szCs w:val="20"/>
              </w:rPr>
            </w:pPr>
            <w:r w:rsidRPr="391BD247" w:rsidR="50DEFF48">
              <w:rPr>
                <w:rFonts w:eastAsia="Times New Roman"/>
                <w:sz w:val="20"/>
                <w:szCs w:val="20"/>
              </w:rPr>
              <w:t>C</w:t>
            </w:r>
            <w:r w:rsidRPr="391BD247" w:rsidR="70DDB901">
              <w:rPr>
                <w:rFonts w:eastAsia="Times New Roman"/>
                <w:sz w:val="20"/>
                <w:szCs w:val="20"/>
              </w:rPr>
              <w:t xml:space="preserve">ourse coordinators </w:t>
            </w:r>
            <w:r w:rsidRPr="391BD247" w:rsidR="7559FFB1">
              <w:rPr>
                <w:rFonts w:eastAsia="Times New Roman"/>
                <w:sz w:val="20"/>
                <w:szCs w:val="20"/>
              </w:rPr>
              <w:t>will</w:t>
            </w:r>
            <w:r w:rsidRPr="391BD247" w:rsidR="7559FFB1">
              <w:rPr>
                <w:rFonts w:eastAsia="Times New Roman"/>
                <w:sz w:val="20"/>
                <w:szCs w:val="20"/>
              </w:rPr>
              <w:t xml:space="preserve"> </w:t>
            </w:r>
            <w:r w:rsidRPr="391BD247" w:rsidR="70DDB901">
              <w:rPr>
                <w:rFonts w:eastAsia="Times New Roman"/>
                <w:sz w:val="20"/>
                <w:szCs w:val="20"/>
              </w:rPr>
              <w:t xml:space="preserve">revise teaching </w:t>
            </w:r>
            <w:r w:rsidRPr="391BD247" w:rsidR="66154AF4">
              <w:rPr>
                <w:rFonts w:eastAsia="Times New Roman"/>
                <w:sz w:val="20"/>
                <w:szCs w:val="20"/>
              </w:rPr>
              <w:t>materials and</w:t>
            </w:r>
            <w:r w:rsidRPr="391BD247" w:rsidR="682C363C">
              <w:rPr>
                <w:rFonts w:eastAsia="Times New Roman"/>
                <w:sz w:val="20"/>
                <w:szCs w:val="20"/>
              </w:rPr>
              <w:t xml:space="preserve"> assessment</w:t>
            </w:r>
            <w:r w:rsidRPr="391BD247" w:rsidR="13D0837A">
              <w:rPr>
                <w:rFonts w:eastAsia="Times New Roman"/>
                <w:sz w:val="20"/>
                <w:szCs w:val="20"/>
              </w:rPr>
              <w:t>s</w:t>
            </w:r>
            <w:r w:rsidRPr="391BD247" w:rsidR="682C363C">
              <w:rPr>
                <w:rFonts w:eastAsia="Times New Roman"/>
                <w:sz w:val="20"/>
                <w:szCs w:val="20"/>
              </w:rPr>
              <w:t xml:space="preserve"> based on the feedback.</w:t>
            </w:r>
          </w:p>
          <w:p w:rsidRPr="4D40875D" w:rsidR="009D169A" w:rsidP="52D1A443" w:rsidRDefault="50D3891F" w14:paraId="1E6A440D" w14:textId="3A7BBD9C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2D1A443" w:rsidR="50D3891F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DET</w:t>
            </w:r>
            <w:r w:rsidRPr="52D1A443" w:rsidR="50D3891F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  <w:p w:rsidRPr="4D40875D" w:rsidR="009D169A" w:rsidP="52D1A443" w:rsidRDefault="33879BF6" w14:paraId="137A4E09" w14:textId="128191DD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eastAsia="Times New Roman"/>
                <w:sz w:val="20"/>
                <w:szCs w:val="20"/>
              </w:rPr>
            </w:pPr>
            <w:r w:rsidRPr="52D1A443" w:rsidR="65E07098">
              <w:rPr>
                <w:rFonts w:eastAsia="Times New Roman"/>
                <w:sz w:val="20"/>
                <w:szCs w:val="20"/>
              </w:rPr>
              <w:t>Conducted the</w:t>
            </w:r>
            <w:r w:rsidRPr="52D1A443" w:rsidR="79016515">
              <w:rPr>
                <w:rFonts w:eastAsia="Times New Roman"/>
                <w:sz w:val="20"/>
                <w:szCs w:val="20"/>
              </w:rPr>
              <w:t xml:space="preserve"> annual DET </w:t>
            </w:r>
            <w:r w:rsidRPr="52D1A443" w:rsidR="79016515">
              <w:rPr>
                <w:rFonts w:eastAsia="Times New Roman"/>
                <w:sz w:val="20"/>
                <w:szCs w:val="20"/>
              </w:rPr>
              <w:t>moderation</w:t>
            </w:r>
          </w:p>
          <w:p w:rsidRPr="4D40875D" w:rsidR="009D169A" w:rsidP="52D1A443" w:rsidRDefault="33879BF6" w14:paraId="41CE03DF" w14:textId="03C10075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eastAsia="Times New Roman"/>
                <w:sz w:val="20"/>
                <w:szCs w:val="20"/>
              </w:rPr>
            </w:pPr>
            <w:r w:rsidRPr="52D1A443" w:rsidR="33879BF6">
              <w:rPr>
                <w:rFonts w:eastAsia="Times New Roman"/>
                <w:sz w:val="20"/>
                <w:szCs w:val="20"/>
              </w:rPr>
              <w:t xml:space="preserve">Organized </w:t>
            </w:r>
            <w:r w:rsidRPr="52D1A443" w:rsidR="50D3891F">
              <w:rPr>
                <w:rFonts w:eastAsia="Times New Roman"/>
                <w:sz w:val="20"/>
                <w:szCs w:val="20"/>
              </w:rPr>
              <w:t>DET workshops</w:t>
            </w:r>
            <w:r w:rsidRPr="52D1A443" w:rsidR="261D1E47">
              <w:rPr>
                <w:rFonts w:eastAsia="Times New Roman"/>
                <w:sz w:val="20"/>
                <w:szCs w:val="20"/>
              </w:rPr>
              <w:t xml:space="preserve"> </w:t>
            </w:r>
            <w:r w:rsidRPr="52D1A443" w:rsidR="50D3891F">
              <w:rPr>
                <w:rFonts w:eastAsia="Times New Roman"/>
                <w:sz w:val="20"/>
                <w:szCs w:val="20"/>
              </w:rPr>
              <w:t>each semester</w:t>
            </w:r>
          </w:p>
          <w:p w:rsidRPr="4D40875D" w:rsidR="009D169A" w:rsidP="52D1A443" w:rsidRDefault="009D169A" w14:paraId="0824BE51" w14:textId="3CDA05C9">
            <w:pPr>
              <w:pStyle w:val="ListParagraph"/>
              <w:numPr>
                <w:ilvl w:val="0"/>
                <w:numId w:val="27"/>
              </w:numPr>
              <w:ind w:left="720"/>
              <w:rPr>
                <w:rFonts w:eastAsia="Times New Roman"/>
                <w:sz w:val="20"/>
                <w:szCs w:val="20"/>
              </w:rPr>
            </w:pPr>
            <w:r w:rsidRPr="6DB30ACA" w:rsidR="79016515">
              <w:rPr>
                <w:rFonts w:eastAsia="Times New Roman"/>
                <w:sz w:val="20"/>
                <w:szCs w:val="20"/>
              </w:rPr>
              <w:t>DET statistics are sent to CHTL in July for analy</w:t>
            </w:r>
            <w:r w:rsidRPr="6DB30ACA" w:rsidR="4826D59F">
              <w:rPr>
                <w:rFonts w:eastAsia="Times New Roman"/>
                <w:sz w:val="20"/>
                <w:szCs w:val="20"/>
              </w:rPr>
              <w:t>sis</w:t>
            </w:r>
            <w:r w:rsidRPr="6DB30ACA" w:rsidR="79016515">
              <w:rPr>
                <w:rFonts w:eastAsia="Times New Roman"/>
                <w:sz w:val="20"/>
                <w:szCs w:val="20"/>
              </w:rPr>
              <w:t xml:space="preserve">. </w:t>
            </w:r>
          </w:p>
        </w:tc>
        <w:tc>
          <w:tcPr>
            <w:tcW w:w="2869" w:type="dxa"/>
            <w:tcMar/>
          </w:tcPr>
          <w:p w:rsidRPr="009D169A" w:rsidR="009D169A" w:rsidP="52D1A443" w:rsidRDefault="729AABC9" w14:paraId="18F64925" w14:textId="36FA49E4">
            <w:pPr>
              <w:pStyle w:val="Normal"/>
              <w:numPr>
                <w:ilvl w:val="0"/>
                <w:numId w:val="7"/>
              </w:num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  <w:r w:rsidRPr="52D1A443" w:rsidR="47D75D29">
              <w:rPr>
                <w:sz w:val="18"/>
                <w:szCs w:val="18"/>
              </w:rPr>
              <w:t xml:space="preserve">Continue to review course </w:t>
            </w:r>
            <w:r w:rsidRPr="52D1A443" w:rsidR="47D75D29">
              <w:rPr>
                <w:sz w:val="18"/>
                <w:szCs w:val="18"/>
              </w:rPr>
              <w:t>management and structure to ensure quali</w:t>
            </w:r>
            <w:r w:rsidRPr="52D1A443" w:rsidR="729AABC9">
              <w:rPr>
                <w:sz w:val="18"/>
                <w:szCs w:val="18"/>
              </w:rPr>
              <w:t xml:space="preserve">ty delivery </w:t>
            </w:r>
            <w:r w:rsidRPr="52D1A443" w:rsidR="729AABC9">
              <w:rPr>
                <w:sz w:val="18"/>
                <w:szCs w:val="18"/>
              </w:rPr>
              <w:t>of courses and services</w:t>
            </w:r>
          </w:p>
          <w:p w:rsidRPr="009D169A" w:rsidR="009D169A" w:rsidP="4D7055CF" w:rsidRDefault="729AABC9" w14:paraId="04A5ECB7" w14:textId="599EDA75">
            <w:pPr>
              <w:pStyle w:val="Normal"/>
              <w:shd w:val="clear" w:color="auto" w:fill="FFFFFF" w:themeFill="background1"/>
              <w:jc w:val="both"/>
              <w:rPr>
                <w:rFonts w:ascii="Times New Roman" w:hAnsi="Times New Roman" w:eastAsia="新細明體" w:cs="Times New Roman" w:eastAsiaTheme="minorEastAsia"/>
                <w:color w:val="auto"/>
                <w:sz w:val="18"/>
                <w:szCs w:val="18"/>
                <w:lang w:eastAsia="zh-TW" w:bidi="ar-SA"/>
              </w:rPr>
            </w:pPr>
          </w:p>
        </w:tc>
      </w:tr>
      <w:tr w:rsidR="002A2C87" w:rsidTr="1E7E538E" w14:paraId="7D3F54FE" w14:textId="77777777">
        <w:trPr>
          <w:trHeight w:val="300"/>
        </w:trPr>
        <w:tc>
          <w:tcPr>
            <w:tcW w:w="1935" w:type="dxa"/>
            <w:tcMar/>
          </w:tcPr>
          <w:p w:rsidR="002A2C87" w:rsidP="7117076D" w:rsidRDefault="79016515" w14:paraId="0B550ECA" w14:textId="4BADB696">
            <w:pPr>
              <w:jc w:val="both"/>
              <w:rPr>
                <w:rFonts w:eastAsia="Times New Roman"/>
                <w:sz w:val="20"/>
                <w:szCs w:val="20"/>
              </w:rPr>
            </w:pPr>
            <w:r w:rsidRPr="7117076D" w:rsidR="790165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1.2 Effectiveness of university core language courses, major credit courses and major/new LEP courses and services </w:t>
            </w:r>
            <w:r w:rsidRPr="7117076D" w:rsidR="79016515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2190" w:type="dxa"/>
            <w:tcMar/>
          </w:tcPr>
          <w:p w:rsidRPr="009615DC" w:rsidR="002A2C87" w:rsidP="52D1A443" w:rsidRDefault="017F16D4" w14:paraId="7E39CF02" w14:textId="2D72D948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Credit-bearing courses</w:t>
            </w:r>
          </w:p>
          <w:p w:rsidRPr="009615DC" w:rsidR="002A2C87" w:rsidP="52D1A443" w:rsidRDefault="017F16D4" w14:paraId="2C38D4BE" w14:textId="758A615C">
            <w:pPr>
              <w:pStyle w:val="ListParagraph"/>
              <w:numPr>
                <w:ilvl w:val="0"/>
                <w:numId w:val="4"/>
              </w:numPr>
              <w:ind w:left="72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CFQ</w:t>
            </w:r>
          </w:p>
          <w:p w:rsidRPr="009615DC" w:rsidR="002A2C87" w:rsidP="52D1A443" w:rsidRDefault="017F16D4" w14:paraId="3146EECD" w14:textId="206A754F">
            <w:pPr>
              <w:pStyle w:val="ListParagraph"/>
              <w:numPr>
                <w:ilvl w:val="0"/>
                <w:numId w:val="4"/>
              </w:numPr>
              <w:ind w:left="72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Course evaluations</w:t>
            </w:r>
          </w:p>
          <w:p w:rsidRPr="009615DC" w:rsidR="002A2C87" w:rsidP="52D1A443" w:rsidRDefault="017F16D4" w14:paraId="139FFFAE" w14:textId="6D23296F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Supplementary courses</w:t>
            </w:r>
          </w:p>
          <w:p w:rsidRPr="009615DC" w:rsidR="002A2C87" w:rsidP="52D1A443" w:rsidRDefault="017F16D4" w14:paraId="07DDEA07" w14:textId="00B817D9">
            <w:pPr>
              <w:pStyle w:val="ListParagraph"/>
              <w:numPr>
                <w:ilvl w:val="0"/>
                <w:numId w:val="4"/>
              </w:numPr>
              <w:ind w:left="72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Course </w:t>
            </w: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evaluations</w:t>
            </w:r>
          </w:p>
          <w:p w:rsidRPr="009615DC" w:rsidR="002A2C87" w:rsidP="52D1A443" w:rsidRDefault="017F16D4" w14:paraId="3FF2FB18" w14:textId="2663C822">
            <w:pPr>
              <w:pStyle w:val="ListParagraph"/>
              <w:numPr>
                <w:ilvl w:val="0"/>
                <w:numId w:val="4"/>
              </w:numPr>
              <w:ind w:left="72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17F16D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Pre- and post-tests</w:t>
            </w:r>
          </w:p>
          <w:p w:rsidRPr="009615DC" w:rsidR="002A2C87" w:rsidP="5DB0B44A" w:rsidRDefault="002A2C87" w14:paraId="592502A5" w14:textId="7741D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</w:tc>
        <w:tc>
          <w:tcPr>
            <w:tcW w:w="8850" w:type="dxa"/>
            <w:tcMar/>
          </w:tcPr>
          <w:p w:rsidRPr="007F29E6" w:rsidR="002A2C87" w:rsidP="34B472D9" w:rsidRDefault="79016515" w14:paraId="06689CBC" w14:textId="6C126515">
            <w:pPr>
              <w:pStyle w:val="ListParagraph"/>
              <w:numPr>
                <w:ilvl w:val="0"/>
                <w:numId w:val="26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4B472D9" w:rsidR="7901651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CFQ </w:t>
            </w:r>
            <w:r w:rsidRPr="34B472D9" w:rsidR="38B41FA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results</w:t>
            </w:r>
            <w:r w:rsidRPr="34B472D9" w:rsidR="23922B0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and course evaluations</w:t>
            </w:r>
            <w:r w:rsidRPr="34B472D9" w:rsidR="38B41FA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4B472D9" w:rsidR="7901651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of Putonghua Credit-bearing Courses</w:t>
            </w:r>
            <w:r w:rsidRPr="34B472D9" w:rsidR="3D50CD6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(AY </w:t>
            </w:r>
            <w:r w:rsidRPr="34B472D9" w:rsidR="7E2E6E54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</w:t>
            </w:r>
            <w:r w:rsidRPr="34B472D9" w:rsidR="3D50CD6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4-25)</w:t>
            </w:r>
          </w:p>
          <w:tbl>
            <w:tblPr>
              <w:tblW w:w="7620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0"/>
              <w:gridCol w:w="1455"/>
              <w:gridCol w:w="1440"/>
              <w:gridCol w:w="1050"/>
              <w:gridCol w:w="1215"/>
            </w:tblGrid>
            <w:tr w:rsidR="34B472D9" w:rsidTr="3D3EB2C7" w14:paraId="3E481FE7">
              <w:trPr>
                <w:trHeight w:val="300"/>
              </w:trPr>
              <w:tc>
                <w:tcPr>
                  <w:tcW w:w="2460" w:type="dxa"/>
                  <w:vMerge w:val="restart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4B472D9" w:rsidP="34B472D9" w:rsidRDefault="34B472D9" w14:paraId="317C391D" w14:textId="24CFD058">
                  <w:pPr>
                    <w:pStyle w:val="Normal"/>
                    <w:jc w:val="both"/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  <w:p w:rsidR="5F16FC2A" w:rsidP="34B472D9" w:rsidRDefault="5F16FC2A" w14:paraId="7C61AEF0" w14:textId="1CEA2E1B">
                  <w:pPr>
                    <w:jc w:val="both"/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Course </w:t>
                  </w:r>
                </w:p>
              </w:tc>
              <w:tc>
                <w:tcPr>
                  <w:tcW w:w="3945" w:type="dxa"/>
                  <w:gridSpan w:val="3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7BCC9F4F" w:rsidP="34B472D9" w:rsidRDefault="7BCC9F4F" w14:paraId="6763653D" w14:textId="5F6CC495">
                  <w:pPr>
                    <w:pStyle w:val="Normal"/>
                    <w:jc w:val="center"/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7BCC9F4F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CFQ</w:t>
                  </w:r>
                </w:p>
              </w:tc>
              <w:tc>
                <w:tcPr>
                  <w:tcW w:w="1215" w:type="dxa"/>
                  <w:vMerge w:val="restart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  <w:vAlign w:val="center"/>
                </w:tcPr>
                <w:p w:rsidR="47D883BB" w:rsidP="3D3EB2C7" w:rsidRDefault="47D883BB" w14:paraId="7D072363" w14:textId="1EDCEBB3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D3EB2C7" w:rsidR="47D883BB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Course Evaluation</w:t>
                  </w:r>
                </w:p>
              </w:tc>
            </w:tr>
            <w:tr w:rsidR="4B255341" w:rsidTr="3D3EB2C7" w14:paraId="0F8F1D3B" w14:textId="77777777">
              <w:trPr>
                <w:trHeight w:val="300"/>
              </w:trPr>
              <w:tc>
                <w:tcPr>
                  <w:tcW w:w="2460" w:type="dxa"/>
                  <w:vMerge/>
                  <w:tcBorders/>
                  <w:tcMar>
                    <w:left w:w="105" w:type="dxa"/>
                    <w:right w:w="105" w:type="dxa"/>
                  </w:tcMar>
                </w:tcPr>
                <w:p w:rsidR="4B255341" w:rsidP="3E088236" w:rsidRDefault="5F16FC2A" w14:paraId="3643BAF2" w14:textId="1CEA2E1B">
                  <w:pPr>
                    <w:jc w:val="both"/>
                    <w:rPr>
                      <w:rFonts w:eastAsia="Times New Roman"/>
                      <w:b w:val="1"/>
                      <w:bCs w:val="1"/>
                      <w:color w:val="000000" w:themeColor="text1"/>
                      <w:sz w:val="20"/>
                      <w:szCs w:val="20"/>
                    </w:rPr>
                  </w:pPr>
                  <w:r w:rsidRPr="3E088236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Course 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5A8BD37D" w14:textId="5D6D63C2">
                  <w:pPr>
                    <w:ind w:left="72" w:leftChars="30"/>
                    <w:jc w:val="both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7117076D" w:rsidR="4B255341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 xml:space="preserve">Teaching </w:t>
                  </w:r>
                  <w:r w:rsidRPr="7117076D" w:rsidR="2FF4E805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Effectiveness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22C4BAF5" w14:textId="23AE0FE0">
                  <w:pPr>
                    <w:ind w:left="72" w:leftChars="30"/>
                    <w:jc w:val="both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Reflection on Learning 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2BDA6424" w14:textId="6A6DAC0F">
                  <w:pPr>
                    <w:spacing w:line="259" w:lineRule="auto"/>
                    <w:ind w:left="72" w:leftChars="30"/>
                    <w:jc w:val="both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1215" w:type="dxa"/>
                  <w:vMerge/>
                  <w:tcBorders/>
                  <w:tcMar>
                    <w:left w:w="105" w:type="dxa"/>
                    <w:right w:w="105" w:type="dxa"/>
                  </w:tcMar>
                </w:tcPr>
                <w:p w14:paraId="6088C726"/>
              </w:tc>
            </w:tr>
            <w:tr w:rsidR="4B255341" w:rsidTr="3D3EB2C7" w14:paraId="197BCAED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2955DC1F" w14:textId="34368255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Elementary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0C4A691D" w14:textId="0E4A269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4.71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1C66233C" w14:textId="2AA9F9C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4.65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383EDABF" w14:textId="43A47B1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4.67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66F3ED6F" w:rsidP="34B472D9" w:rsidRDefault="66F3ED6F" w14:paraId="052B31A6" w14:textId="15D9D676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4B472D9" w:rsidR="66F3ED6F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</w:t>
                  </w:r>
                  <w:r w:rsidRPr="34B472D9" w:rsidR="300BF4DC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40</w:t>
                  </w:r>
                </w:p>
              </w:tc>
            </w:tr>
            <w:tr w:rsidR="4B255341" w:rsidTr="3D3EB2C7" w14:paraId="475C5FA3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2846E757" w14:textId="487B29FF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Intermediate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07C7C8EF" w14:textId="05B4100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4.71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3E36CC37" w14:textId="2640990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4.59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6EF34AFC" w14:textId="671FFC8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4.64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43B7A281" w:rsidP="34B472D9" w:rsidRDefault="43B7A281" w14:paraId="4BD1D606" w14:textId="12B7DB51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4B472D9" w:rsidR="43B7A281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</w:t>
                  </w:r>
                  <w:r w:rsidRPr="34B472D9" w:rsidR="4FF62D30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49</w:t>
                  </w:r>
                </w:p>
              </w:tc>
            </w:tr>
            <w:tr w:rsidR="4B255341" w:rsidTr="3D3EB2C7" w14:paraId="4F8BCE23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1182346F" w14:textId="23EA556D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Practical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5194E994" w14:textId="6EDE4EF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4.65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287EE36A" w14:textId="4A45FAB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4.58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440D56E3" w14:textId="76FDCF6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4.61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7C631C16" w:rsidP="34B472D9" w:rsidRDefault="7C631C16" w14:paraId="52C0AA54" w14:textId="26FCA2D2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4B472D9" w:rsidR="7C631C1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4.3</w:t>
                  </w:r>
                  <w:r w:rsidRPr="34B472D9" w:rsidR="29FE0B27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4B255341" w:rsidTr="3D3EB2C7" w14:paraId="2157A553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009C164B" w14:textId="4A357A1F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Commercial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1A1BE3D" w14:textId="5A2F4C0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4.78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2C6FCC3F" w14:textId="5CB82FB1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4.72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0466982" w14:textId="53B51F5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4.74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05206AAC" w:rsidP="34B472D9" w:rsidRDefault="05206AAC" w14:paraId="7830ECC6" w14:textId="1A4438CC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4B472D9" w:rsidR="05206AAC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4.65</w:t>
                  </w:r>
                </w:p>
              </w:tc>
            </w:tr>
            <w:tr w:rsidR="4B255341" w:rsidTr="3D3EB2C7" w14:paraId="1651E9F1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1120319F" w14:textId="7A627881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ascii="Times New Roman" w:hAnsi="Times New Roman" w:eastAsia="Times New Roman" w:cs="Times New Roman" w:eastAsiaTheme="minorEastAsia"/>
                      <w:color w:val="242424"/>
                      <w:sz w:val="20"/>
                      <w:szCs w:val="20"/>
                      <w:lang w:eastAsia="zh-TW" w:bidi="ar-SA"/>
                    </w:rPr>
                    <w:t>Interpersonal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4A09C5BF" w14:textId="6C706FB6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4.60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7800BE0A" w14:textId="56066B9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4.58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6CCE43A8" w14:textId="11400AA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4.59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76C538D1" w:rsidP="34B472D9" w:rsidRDefault="76C538D1" w14:paraId="4DD692F4" w14:textId="31BBA1AE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4B472D9" w:rsidR="76C538D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4.21</w:t>
                  </w:r>
                </w:p>
              </w:tc>
            </w:tr>
            <w:tr w:rsidR="4B255341" w:rsidTr="3D3EB2C7" w14:paraId="08D50680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3C1CADD" w14:textId="6AD3B467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ascii="Times New Roman" w:hAnsi="Times New Roman" w:eastAsia="Times New Roman" w:cs="Times New Roman" w:eastAsiaTheme="minorEastAsia"/>
                      <w:color w:val="242424"/>
                      <w:sz w:val="20"/>
                      <w:szCs w:val="20"/>
                      <w:lang w:eastAsia="zh-TW" w:bidi="ar-SA"/>
                    </w:rPr>
                    <w:t>Putonghua Performing Arts Appreciation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3E5EF29F" w14:textId="5A5D10D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5.00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7088D224" w14:textId="68A5B00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5.00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19EE21EF" w14:textId="78B95C7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5.00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6D56D17A" w:rsidP="34B472D9" w:rsidRDefault="6D56D17A" w14:paraId="3A3A4FBC" w14:textId="29394643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4B472D9" w:rsidR="6D56D17A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/</w:t>
                  </w:r>
                </w:p>
              </w:tc>
            </w:tr>
            <w:tr w:rsidR="3E088236" w:rsidTr="3D3EB2C7" w14:paraId="1FCDD98A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58F015C4" w14:textId="6A0ADE08">
                  <w:pPr>
                    <w:spacing w:before="0" w:beforeAutospacing="off" w:after="0" w:afterAutospacing="off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ascii="Times New Roman" w:hAnsi="Times New Roman" w:eastAsia="Times New Roman" w:cs="Times New Roman" w:eastAsiaTheme="minorEastAsia"/>
                      <w:color w:val="242424"/>
                      <w:sz w:val="20"/>
                      <w:szCs w:val="20"/>
                      <w:lang w:val="en-US" w:eastAsia="zh-TW" w:bidi="ar-SA"/>
                    </w:rPr>
                    <w:t>Putonghua Public Speaking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70774FB8" w14:textId="2A8B52D1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4.14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6F0E82CE" w14:textId="7F497E9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4.07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055BF333" w14:textId="7C42998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4.10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1B2ECD7D" w:rsidP="34B472D9" w:rsidRDefault="1B2ECD7D" w14:paraId="7C56443D" w14:textId="6A9892F0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D3EB2C7" w:rsidR="6CAC000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4.82</w:t>
                  </w:r>
                </w:p>
              </w:tc>
            </w:tr>
            <w:tr w:rsidR="4B255341" w:rsidTr="3D3EB2C7" w14:paraId="1F023703" w14:textId="77777777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3F1ADCFD" w14:textId="033DE83B">
                  <w:pPr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ascii="Times New Roman" w:hAnsi="Times New Roman" w:eastAsia="Times New Roman" w:cs="Times New Roman" w:eastAsiaTheme="minorEastAsia"/>
                      <w:color w:val="242424"/>
                      <w:sz w:val="20"/>
                      <w:szCs w:val="20"/>
                      <w:lang w:eastAsia="zh-TW" w:bidi="ar-SA"/>
                    </w:rPr>
                    <w:t>Advanced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47080C3D" w14:textId="7B3B2196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4.75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2C834E36" w14:textId="17A4405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4.82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9560BA5" w14:textId="64D1600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4.79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0264B945" w:rsidP="34B472D9" w:rsidRDefault="0264B945" w14:paraId="35916B7E" w14:textId="4EC3D03D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</w:rPr>
                  </w:pPr>
                  <w:r w:rsidRPr="3D3EB2C7" w:rsidR="0264B945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4.7</w:t>
                  </w:r>
                  <w:r w:rsidRPr="3D3EB2C7" w:rsidR="78810763">
                    <w:rPr>
                      <w:rFonts w:eastAsia="Times New Roman"/>
                      <w:color w:val="242424"/>
                      <w:sz w:val="20"/>
                      <w:szCs w:val="20"/>
                    </w:rPr>
                    <w:t>3</w:t>
                  </w:r>
                </w:p>
              </w:tc>
            </w:tr>
            <w:tr w:rsidR="3E088236" w:rsidTr="3D3EB2C7" w14:paraId="11625A65">
              <w:trPr>
                <w:trHeight w:val="300"/>
              </w:trPr>
              <w:tc>
                <w:tcPr>
                  <w:tcW w:w="246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2415B640" w14:textId="64D630E8">
                  <w:pPr>
                    <w:spacing w:before="0" w:beforeAutospacing="off" w:after="0" w:afterAutospacing="off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ascii="Times New Roman" w:hAnsi="Times New Roman" w:eastAsia="Times New Roman" w:cs="Times New Roman" w:eastAsiaTheme="minorEastAsia"/>
                      <w:color w:val="242424"/>
                      <w:sz w:val="20"/>
                      <w:szCs w:val="20"/>
                      <w:lang w:val="en-US" w:eastAsia="zh-TW" w:bidi="ar-SA"/>
                    </w:rPr>
                    <w:t>Advanced-Plus Putonghua</w:t>
                  </w:r>
                </w:p>
              </w:tc>
              <w:tc>
                <w:tcPr>
                  <w:tcW w:w="145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60EE9BD7" w14:textId="03F4308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5</w:t>
                  </w:r>
                  <w:r w:rsidRPr="3E088236" w:rsidR="78D9BC43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.00</w:t>
                  </w:r>
                </w:p>
              </w:tc>
              <w:tc>
                <w:tcPr>
                  <w:tcW w:w="14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5743D7EF" w14:textId="0A85E0C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4.94</w:t>
                  </w:r>
                </w:p>
              </w:tc>
              <w:tc>
                <w:tcPr>
                  <w:tcW w:w="10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0D688C4C" w14:textId="36C7D83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4.96</w:t>
                  </w:r>
                </w:p>
              </w:tc>
              <w:tc>
                <w:tcPr>
                  <w:tcW w:w="1215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left w:w="105" w:type="dxa"/>
                    <w:right w:w="105" w:type="dxa"/>
                  </w:tcMar>
                </w:tcPr>
                <w:p w:rsidR="1912F3C3" w:rsidP="34B472D9" w:rsidRDefault="1912F3C3" w14:paraId="29B0C24C" w14:textId="797B88A1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</w:pPr>
                  <w:r w:rsidRPr="34B472D9" w:rsidR="1912F3C3">
                    <w:rPr>
                      <w:rFonts w:eastAsia="Times New Roman"/>
                      <w:color w:val="242424"/>
                      <w:sz w:val="20"/>
                      <w:szCs w:val="20"/>
                      <w:lang w:val="en-US"/>
                    </w:rPr>
                    <w:t>5.00</w:t>
                  </w:r>
                </w:p>
              </w:tc>
            </w:tr>
          </w:tbl>
          <w:p w:rsidRPr="007F29E6" w:rsidR="002A2C87" w:rsidP="34B472D9" w:rsidRDefault="7521A1A3" w14:paraId="444A632A" w14:textId="3A819E74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34B472D9" w:rsidR="7521A1A3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COPA Preparation Course: </w:t>
            </w:r>
            <w:r w:rsidRPr="34B472D9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Pr="007F29E6" w:rsidR="002A2C87" w:rsidP="7324D301" w:rsidRDefault="7521A1A3" w14:paraId="47EC2132" w14:textId="5C746965">
            <w:pPr>
              <w:pStyle w:val="ListParagraph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Sem</w:t>
            </w:r>
            <w:r w:rsidRPr="7324D301" w:rsidR="3072036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I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(</w:t>
            </w:r>
            <w:r w:rsidRPr="7324D301" w:rsidR="35E1F9C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n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=10) an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d </w:t>
            </w:r>
            <w:r w:rsidRPr="7324D301" w:rsidR="1C293250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Sem II</w:t>
            </w:r>
            <w:r w:rsidRPr="7324D301" w:rsidR="06E4C8F8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(</w:t>
            </w:r>
            <w:r w:rsidRPr="7324D301" w:rsidR="2EA95950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n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=13) and summer semester (</w:t>
            </w:r>
            <w:r w:rsidRPr="7324D301" w:rsidR="496F034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n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=12);</w:t>
            </w:r>
          </w:p>
          <w:p w:rsidRPr="007F29E6" w:rsidR="002A2C87" w:rsidP="6BB42D15" w:rsidRDefault="7521A1A3" w14:paraId="1136214D" w14:textId="16C11D5B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DET and PSC Preparation Workshops: </w:t>
            </w:r>
          </w:p>
          <w:p w:rsidRPr="007F29E6" w:rsidR="002A2C87" w:rsidP="6BB42D15" w:rsidRDefault="6EB3697F" w14:paraId="7B147BFE" w14:textId="3B959BC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1 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DET </w:t>
            </w:r>
            <w:r w:rsidRPr="6BB42D15" w:rsidR="6EC83BF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workshop </w:t>
            </w:r>
            <w:r w:rsidRPr="6BB42D15" w:rsidR="6D8A275C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offered in </w:t>
            </w:r>
            <w:r w:rsidRPr="6BB42D15" w:rsidR="2D85BEE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Sem I 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>(</w:t>
            </w:r>
            <w:r w:rsidRPr="6BB42D15" w:rsidR="32D0207F">
              <w:rPr>
                <w:rFonts w:eastAsia="Times New Roman"/>
                <w:color w:val="000000" w:themeColor="text1"/>
                <w:sz w:val="20"/>
                <w:szCs w:val="20"/>
              </w:rPr>
              <w:t>n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>=</w:t>
            </w:r>
            <w:r w:rsidRPr="6BB42D15" w:rsidR="73373F27">
              <w:rPr>
                <w:rFonts w:eastAsia="Times New Roman"/>
                <w:color w:val="000000" w:themeColor="text1"/>
                <w:sz w:val="20"/>
                <w:szCs w:val="20"/>
              </w:rPr>
              <w:t>67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) and </w:t>
            </w:r>
            <w:r w:rsidRPr="6BB42D15" w:rsidR="58C97C32">
              <w:rPr>
                <w:rFonts w:eastAsia="Times New Roman"/>
                <w:color w:val="000000" w:themeColor="text1"/>
                <w:sz w:val="20"/>
                <w:szCs w:val="20"/>
              </w:rPr>
              <w:t>Sem Ⅱ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(</w:t>
            </w:r>
            <w:r w:rsidRPr="6BB42D15" w:rsidR="6C20ED64">
              <w:rPr>
                <w:rFonts w:eastAsia="Times New Roman"/>
                <w:color w:val="000000" w:themeColor="text1"/>
                <w:sz w:val="20"/>
                <w:szCs w:val="20"/>
              </w:rPr>
              <w:t>n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>=</w:t>
            </w:r>
            <w:r w:rsidRPr="6BB42D15" w:rsidR="1F92BE81">
              <w:rPr>
                <w:rFonts w:eastAsia="Times New Roman"/>
                <w:color w:val="000000" w:themeColor="text1"/>
                <w:sz w:val="20"/>
                <w:szCs w:val="20"/>
              </w:rPr>
              <w:t>37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>);</w:t>
            </w:r>
          </w:p>
          <w:p w:rsidRPr="007F29E6" w:rsidR="002A2C87" w:rsidP="7324D301" w:rsidRDefault="44124C3F" w14:paraId="0072158C" w14:textId="35EC800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324D301" w:rsidR="44124C3F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4 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PSC</w:t>
            </w:r>
            <w:r w:rsidRPr="7324D301" w:rsidR="07C7FB8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workshop</w:t>
            </w:r>
            <w:r w:rsidRPr="7324D301" w:rsidR="55889442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offered in Sem</w:t>
            </w:r>
            <w:r w:rsidRPr="7324D301" w:rsidR="54C3A68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1 (</w:t>
            </w:r>
            <w:r w:rsidRPr="7324D301" w:rsidR="43BBE8A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n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=</w:t>
            </w:r>
            <w:r w:rsidRPr="7324D301" w:rsidR="09D1B477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60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) and </w:t>
            </w:r>
            <w:r w:rsidRPr="7324D301" w:rsidR="3C95437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Sem II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(</w:t>
            </w:r>
            <w:r w:rsidRPr="7324D301" w:rsidR="4958980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n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=</w:t>
            </w:r>
            <w:r w:rsidRPr="7324D301" w:rsidR="2623F86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60</w:t>
            </w:r>
            <w:r w:rsidRPr="7324D301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)</w:t>
            </w:r>
            <w:r w:rsidRPr="7324D301" w:rsidR="711F5EA0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;</w:t>
            </w:r>
          </w:p>
          <w:p w:rsidRPr="007F29E6" w:rsidR="002A2C87" w:rsidP="4B255341" w:rsidRDefault="17A608EA" w14:paraId="6667DA32" w14:textId="458E741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Putonghua Speaking Enhancement Services</w:t>
            </w:r>
          </w:p>
          <w:p w:rsidRPr="007F29E6" w:rsidR="002A2C87" w:rsidP="6DB30ACA" w:rsidRDefault="0893AD15" w14:paraId="28C5C3FE" w14:textId="6F75D7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DB30ACA" w:rsidR="0893AD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      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Individual SES Consultations: 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95 hours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in </w:t>
            </w:r>
            <w:r w:rsidRPr="6DB30ACA" w:rsidR="0D87971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Sem I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, serving 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43 students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;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12 hours in </w:t>
            </w:r>
            <w:r w:rsidRPr="6DB30ACA" w:rsidR="6871436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Sem Ⅱ</w:t>
            </w:r>
            <w:r w:rsidRPr="6DB30ACA" w:rsidR="7521A1A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, serving 5 students</w:t>
            </w:r>
            <w:r w:rsidRPr="6DB30ACA" w:rsidR="0D5E4AD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;</w:t>
            </w:r>
          </w:p>
          <w:tbl>
            <w:tblPr>
              <w:tblStyle w:val="TableGrid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3465"/>
              <w:gridCol w:w="3375"/>
            </w:tblGrid>
            <w:tr w:rsidR="4B255341" w:rsidTr="6DB30ACA" w14:paraId="5132ABA9" w14:textId="77777777">
              <w:trPr>
                <w:trHeight w:val="300"/>
              </w:trPr>
              <w:tc>
                <w:tcPr>
                  <w:tcW w:w="3465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4B255341" w:rsidRDefault="4B255341" w14:paraId="06BA27E3" w14:textId="0691E7F8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PTH Speaking Enhancement Service</w:t>
                  </w:r>
                </w:p>
              </w:tc>
              <w:tc>
                <w:tcPr>
                  <w:tcW w:w="3375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6BB42D15" w:rsidRDefault="5F16FC2A" w14:paraId="28BE4991" w14:textId="7D5883E6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6DB30ACA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Overall Test Scores (out of 15</w:t>
                  </w:r>
                  <w:r w:rsidRPr="6DB30ACA" w:rsidR="380B6304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)</w:t>
                  </w:r>
                  <w:r w:rsidRPr="6DB30ACA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  <w:r w:rsidRPr="6DB30ACA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(</w:t>
                  </w:r>
                  <w:r w:rsidRPr="6DB30ACA" w:rsidR="67EA4902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n</w:t>
                  </w:r>
                  <w:r w:rsidRPr="6DB30ACA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=7)</w:t>
                  </w:r>
                </w:p>
              </w:tc>
            </w:tr>
            <w:tr w:rsidR="4B255341" w:rsidTr="6DB30ACA" w14:paraId="66FB0BD5" w14:textId="77777777">
              <w:trPr>
                <w:trHeight w:val="300"/>
              </w:trPr>
              <w:tc>
                <w:tcPr>
                  <w:tcW w:w="3465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4B255341" w:rsidRDefault="4B255341" w14:paraId="79DB742B" w14:textId="2603A497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Pre-test</w:t>
                  </w:r>
                </w:p>
              </w:tc>
              <w:tc>
                <w:tcPr>
                  <w:tcW w:w="3375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4B255341" w:rsidRDefault="4B255341" w14:paraId="3FC85E31" w14:textId="4133BCFE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9.3</w:t>
                  </w:r>
                </w:p>
              </w:tc>
            </w:tr>
            <w:tr w:rsidR="4B255341" w:rsidTr="6DB30ACA" w14:paraId="4761E8E1" w14:textId="77777777">
              <w:trPr>
                <w:trHeight w:val="300"/>
              </w:trPr>
              <w:tc>
                <w:tcPr>
                  <w:tcW w:w="3465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4B255341" w:rsidRDefault="4B255341" w14:paraId="28834E21" w14:textId="586B0779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Post-test</w:t>
                  </w:r>
                </w:p>
              </w:tc>
              <w:tc>
                <w:tcPr>
                  <w:tcW w:w="3375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4B255341" w:rsidRDefault="4B255341" w14:paraId="25A7841A" w14:textId="4F73DC0B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</w:tr>
          </w:tbl>
          <w:p w:rsidRPr="007F29E6" w:rsidR="002A2C87" w:rsidP="4B255341" w:rsidRDefault="17A608EA" w14:paraId="10161C7A" w14:textId="62B8D13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Consultations at the Language Learning Oasis:</w:t>
            </w:r>
          </w:p>
          <w:p w:rsidRPr="007F29E6" w:rsidR="002A2C87" w:rsidP="6BB42D15" w:rsidRDefault="33D1EEDA" w14:paraId="337601C7" w14:textId="782C5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9 hours in </w:t>
            </w:r>
            <w:r w:rsidRPr="6BB42D15" w:rsidR="584DDA77">
              <w:rPr>
                <w:rFonts w:eastAsia="Times New Roman"/>
                <w:color w:val="000000" w:themeColor="text1"/>
                <w:sz w:val="20"/>
                <w:szCs w:val="20"/>
              </w:rPr>
              <w:t>Sem Ⅱ</w:t>
            </w:r>
            <w:r w:rsidRPr="6BB42D15" w:rsidR="7521A1A3">
              <w:rPr>
                <w:rFonts w:eastAsia="Times New Roman"/>
                <w:color w:val="000000" w:themeColor="text1"/>
                <w:sz w:val="20"/>
                <w:szCs w:val="20"/>
              </w:rPr>
              <w:t>, serving 1 student</w:t>
            </w:r>
            <w:r w:rsidRPr="6BB42D15" w:rsidR="105A8F44">
              <w:rPr>
                <w:rFonts w:eastAsia="Times New Roman"/>
                <w:color w:val="000000" w:themeColor="text1"/>
                <w:sz w:val="20"/>
                <w:szCs w:val="20"/>
              </w:rPr>
              <w:t>;</w:t>
            </w:r>
          </w:p>
          <w:p w:rsidRPr="007F29E6" w:rsidR="002A2C87" w:rsidP="4B255341" w:rsidRDefault="17A608EA" w14:paraId="370D6E91" w14:textId="33F64498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Peer Tutoring Program:</w:t>
            </w:r>
          </w:p>
          <w:p w:rsidRPr="007F29E6" w:rsidR="002A2C87" w:rsidP="6BB42D15" w:rsidRDefault="440075BF" w14:paraId="1EC30A3E" w14:textId="1735C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color w:val="000000" w:themeColor="text1"/>
                <w:sz w:val="20"/>
                <w:szCs w:val="20"/>
              </w:rPr>
              <w:t xml:space="preserve">       Sem Ⅰ</w:t>
            </w:r>
            <w:r w:rsidRPr="6BB42D15" w:rsidR="7521A1A3">
              <w:rPr>
                <w:color w:val="000000" w:themeColor="text1"/>
                <w:sz w:val="20"/>
                <w:szCs w:val="20"/>
              </w:rPr>
              <w:t xml:space="preserve">: 19 tutees and 18 tutors; </w:t>
            </w:r>
            <w:r w:rsidRPr="6BB42D15" w:rsidR="3040F8CF">
              <w:rPr>
                <w:color w:val="000000" w:themeColor="text1"/>
                <w:sz w:val="20"/>
                <w:szCs w:val="20"/>
              </w:rPr>
              <w:t>Sem Ⅱ</w:t>
            </w:r>
            <w:r w:rsidRPr="6BB42D15" w:rsidR="7521A1A3">
              <w:rPr>
                <w:color w:val="000000" w:themeColor="text1"/>
                <w:sz w:val="20"/>
                <w:szCs w:val="20"/>
              </w:rPr>
              <w:t>: 22 tutees and 22 tutors, totaling 149 hours of tutoring</w:t>
            </w:r>
          </w:p>
          <w:p w:rsidRPr="007F29E6" w:rsidR="002A2C87" w:rsidP="7117076D" w:rsidRDefault="2F4524C7" w14:paraId="7BE354AC" w14:textId="3297F70A">
            <w:pPr>
              <w:pStyle w:val="ListParagraph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hanging="360"/>
              <w:rPr>
                <w:color w:val="000000" w:themeColor="text1"/>
                <w:sz w:val="20"/>
                <w:szCs w:val="20"/>
              </w:rPr>
            </w:pPr>
            <w:r w:rsidRPr="7117076D" w:rsidR="7521A1A3">
              <w:rPr>
                <w:color w:val="000000" w:themeColor="text1" w:themeTint="FF" w:themeShade="FF"/>
                <w:sz w:val="20"/>
                <w:szCs w:val="20"/>
              </w:rPr>
              <w:t>Evaluation results from Peer Tutees: 4.71 (n=28); Evaluation results from Peer Tutors: 4.81 (n=29)</w:t>
            </w:r>
            <w:r w:rsidRPr="7117076D" w:rsidR="4B998376">
              <w:rPr>
                <w:color w:val="000000" w:themeColor="text1" w:themeTint="FF" w:themeShade="FF"/>
                <w:sz w:val="20"/>
                <w:szCs w:val="20"/>
              </w:rPr>
              <w:t>;</w:t>
            </w:r>
          </w:p>
        </w:tc>
        <w:tc>
          <w:tcPr>
            <w:tcW w:w="2869" w:type="dxa"/>
            <w:tcMar/>
          </w:tcPr>
          <w:p w:rsidR="7B9B619C" w:rsidP="52D1A443" w:rsidRDefault="7B9B619C" w14:paraId="2D18409D" w14:textId="6E5FE222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en-HK"/>
              </w:rPr>
            </w:pPr>
            <w:r w:rsidRPr="52D1A443" w:rsidR="7B9B619C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 xml:space="preserve">Encourage staff to </w:t>
            </w:r>
            <w:r w:rsidRPr="52D1A443" w:rsidR="7B9B619C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>collect and report students</w:t>
            </w:r>
            <w:r w:rsidRPr="52D1A443" w:rsidR="08B52C50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>’</w:t>
            </w:r>
            <w:r w:rsidRPr="52D1A443" w:rsidR="7B9B619C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 xml:space="preserve"> pre- and post-test results in other </w:t>
            </w:r>
            <w:r w:rsidRPr="52D1A443" w:rsidR="1CF56A34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>courses</w:t>
            </w:r>
          </w:p>
          <w:p w:rsidR="2C74C661" w:rsidP="52D1A443" w:rsidRDefault="2C74C661" w14:paraId="47D4F8ED" w14:textId="5294B49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jc w:val="both"/>
              <w:rPr>
                <w:rFonts w:eastAsia="Times New Roman"/>
                <w:color w:val="000000" w:themeColor="text1"/>
                <w:lang w:val="en-HK"/>
              </w:rPr>
            </w:pPr>
            <w:r w:rsidRPr="52D1A443" w:rsidR="2C74C661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>Promote PTH workshops and resources via social media.</w:t>
            </w:r>
          </w:p>
          <w:p w:rsidR="5DB0B44A" w:rsidP="5DB0B44A" w:rsidRDefault="5DB0B44A" w14:paraId="28CED903" w14:textId="22FE24CF">
            <w:pPr>
              <w:shd w:val="clear" w:color="auto" w:fill="FFFFFF" w:themeFill="background1"/>
              <w:jc w:val="both"/>
              <w:rPr>
                <w:del w:author="Xiaoyong LI" w:date="2025-07-29T03:25:00Z" w16du:dateUtc="2025-07-29T03:25:44Z" w:id="134"/>
                <w:rFonts w:eastAsia="Times New Roman"/>
                <w:color w:val="000000" w:themeColor="text1"/>
                <w:sz w:val="20"/>
                <w:szCs w:val="20"/>
                <w:lang w:val="en-HK"/>
              </w:rPr>
            </w:pPr>
          </w:p>
          <w:p w:rsidRPr="000527A5" w:rsidR="002A2C87" w:rsidP="5DB0B44A" w:rsidRDefault="002A2C87" w14:paraId="5B34376E" w14:textId="66427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9D169A" w:rsidTr="1E7E538E" w14:paraId="48C15BF9" w14:textId="77777777">
        <w:trPr>
          <w:trHeight w:val="3960"/>
        </w:trPr>
        <w:tc>
          <w:tcPr>
            <w:tcW w:w="1935" w:type="dxa"/>
            <w:tcMar/>
          </w:tcPr>
          <w:p w:rsidR="009D169A" w:rsidP="1E7E538E" w:rsidRDefault="17A608EA" w14:paraId="7CCF01CE" w14:textId="46945136">
            <w:pPr>
              <w:jc w:val="both"/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</w:pPr>
            <w:r w:rsidRPr="1E7E538E" w:rsidR="17A608EA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1.3 Collection of </w:t>
            </w:r>
            <w:r w:rsidRPr="1E7E538E" w:rsidR="56B61F59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annual </w:t>
            </w:r>
            <w:r w:rsidRPr="1E7E538E" w:rsidR="5E7258AF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c</w:t>
            </w:r>
            <w:r w:rsidRPr="1E7E538E" w:rsidR="24FE0FB9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ourse </w:t>
            </w:r>
            <w:r w:rsidRPr="1E7E538E" w:rsidR="24FE0FB9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review</w:t>
            </w:r>
            <w:r w:rsidRPr="1E7E538E" w:rsidR="24FE0FB9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reports, </w:t>
            </w:r>
            <w:r w:rsidRPr="1E7E538E" w:rsidR="17A608EA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external consultants’ feedback</w:t>
            </w:r>
            <w:r w:rsidRPr="1E7E538E" w:rsidR="04A03D13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on </w:t>
            </w:r>
            <w:r w:rsidRPr="1E7E538E" w:rsidR="04A03D13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PTH  courses</w:t>
            </w:r>
            <w:r w:rsidRPr="1E7E538E" w:rsidR="04A03D13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 </w:t>
            </w:r>
            <w:r w:rsidRPr="1E7E538E" w:rsidR="643F83C3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and</w:t>
            </w:r>
            <w:r w:rsidRPr="1E7E538E" w:rsidR="2EFDA317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</w:t>
            </w:r>
            <w:r w:rsidRPr="1E7E538E" w:rsidR="56EDEAB1">
              <w:rPr>
                <w:rFonts w:ascii="Times New Roman" w:hAnsi="Times New Roman" w:eastAsia="新細明體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assessments</w:t>
            </w:r>
          </w:p>
        </w:tc>
        <w:tc>
          <w:tcPr>
            <w:tcW w:w="2190" w:type="dxa"/>
            <w:tcMar/>
          </w:tcPr>
          <w:p w:rsidR="0901ABE8" w:rsidP="5A82B92D" w:rsidRDefault="0901ABE8" w14:paraId="7F62F710" w14:textId="5A427AC0">
            <w:pPr>
              <w:pStyle w:val="ListParagraph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5A82B92D" w:rsidR="0901ABE8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Collect Annual Course </w:t>
            </w:r>
            <w:r w:rsidRPr="5A82B92D" w:rsidR="0901ABE8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Review</w:t>
            </w:r>
            <w:r w:rsidRPr="5A82B92D" w:rsidR="0901ABE8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Reports</w:t>
            </w:r>
          </w:p>
          <w:p w:rsidR="009D169A" w:rsidP="4B255341" w:rsidRDefault="17A608EA" w14:paraId="7C482805" w14:textId="61D589AE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Invite two scholars as external consultants for the DET every two years.</w:t>
            </w:r>
          </w:p>
          <w:p w:rsidR="009D169A" w:rsidP="017D079C" w:rsidRDefault="17A608EA" w14:paraId="725E1F63" w14:textId="243E0FEE">
            <w:pPr>
              <w:pStyle w:val="ListParagraph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17D079C" w:rsidR="31C09C30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</w:t>
            </w:r>
            <w:r w:rsidRPr="017D079C" w:rsidR="17A608E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o run DET, PSC and HSK</w:t>
            </w:r>
          </w:p>
          <w:p w:rsidR="009D169A" w:rsidP="4B255341" w:rsidRDefault="009D169A" w14:paraId="2C852E1A" w14:textId="222BC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rPr>
                <w:sz w:val="18"/>
                <w:szCs w:val="18"/>
              </w:rPr>
            </w:pPr>
          </w:p>
        </w:tc>
        <w:tc>
          <w:tcPr>
            <w:tcW w:w="8850" w:type="dxa"/>
            <w:tcMar/>
          </w:tcPr>
          <w:p w:rsidRPr="4D40875D" w:rsidR="009D169A" w:rsidP="5A82B92D" w:rsidRDefault="17A608EA" w14:paraId="195A3A8A" w14:textId="492224F8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jc w:val="both"/>
              <w:rPr>
                <w:rFonts w:eastAsia="Times New Roman"/>
                <w:sz w:val="20"/>
                <w:szCs w:val="20"/>
              </w:rPr>
            </w:pPr>
            <w:r w:rsidRPr="5A82B92D" w:rsidR="68B31C2E">
              <w:rPr>
                <w:rFonts w:eastAsia="Times New Roman"/>
                <w:sz w:val="20"/>
                <w:szCs w:val="20"/>
              </w:rPr>
              <w:t xml:space="preserve">All course coordinators </w:t>
            </w:r>
            <w:r w:rsidRPr="5A82B92D" w:rsidR="68B31C2E">
              <w:rPr>
                <w:rFonts w:eastAsia="Times New Roman"/>
                <w:sz w:val="20"/>
                <w:szCs w:val="20"/>
              </w:rPr>
              <w:t>submitted</w:t>
            </w:r>
            <w:r w:rsidRPr="5A82B92D" w:rsidR="68B31C2E">
              <w:rPr>
                <w:rFonts w:eastAsia="Times New Roman"/>
                <w:sz w:val="20"/>
                <w:szCs w:val="20"/>
              </w:rPr>
              <w:t xml:space="preserve"> Annual Course Review Reports</w:t>
            </w:r>
            <w:r w:rsidRPr="5A82B92D" w:rsidR="0B35180F">
              <w:rPr>
                <w:rFonts w:eastAsia="Times New Roman"/>
                <w:sz w:val="20"/>
                <w:szCs w:val="20"/>
              </w:rPr>
              <w:t xml:space="preserve"> to Acting Head</w:t>
            </w:r>
            <w:r w:rsidRPr="5A82B92D" w:rsidR="68B31C2E">
              <w:rPr>
                <w:rFonts w:eastAsia="Times New Roman"/>
                <w:sz w:val="20"/>
                <w:szCs w:val="20"/>
              </w:rPr>
              <w:t>.</w:t>
            </w:r>
          </w:p>
          <w:p w:rsidRPr="4D40875D" w:rsidR="009D169A" w:rsidP="7117076D" w:rsidRDefault="17A608EA" w14:paraId="73E9A87E" w14:textId="4B15426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5A82B92D" w:rsidR="17A608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The DET external review </w:t>
            </w:r>
            <w:r w:rsidRPr="5A82B92D" w:rsidR="57591D9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will not continue due to the removal of PTH graduation requirement</w:t>
            </w:r>
            <w:r w:rsidRPr="5A82B92D" w:rsidR="17A608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Pr="4D40875D" w:rsidR="009D169A" w:rsidP="7117076D" w:rsidRDefault="7521A1A3" w14:paraId="270EDFA3" w14:textId="41D899DC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7117076D" w:rsidR="7521A1A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DET and PSC results</w:t>
            </w:r>
            <w:r w:rsidRPr="7117076D" w:rsidR="7714275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  <w:tbl>
            <w:tblPr>
              <w:tblW w:w="6705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945"/>
              <w:gridCol w:w="915"/>
              <w:gridCol w:w="3285"/>
              <w:gridCol w:w="1560"/>
            </w:tblGrid>
            <w:tr w:rsidR="6BB42D15" w:rsidTr="4D3706EF" w14:paraId="5EC31661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6BB42D15" w:rsidRDefault="6BB42D15" w14:paraId="5E6D1930" w14:textId="1165111B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D3706EF" w:rsidR="40EA4CCD">
                    <w:rPr>
                      <w:rFonts w:eastAsia="Times New Roman"/>
                      <w:b w:val="1"/>
                      <w:bCs w:val="1"/>
                      <w:color w:val="242424"/>
                      <w:sz w:val="20"/>
                      <w:szCs w:val="20"/>
                    </w:rPr>
                    <w:t>DET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306772A7" w14:textId="22C01F51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4300037D" w14:textId="1E21D5B9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252EC58C" w:rsidP="3C3594A1" w:rsidRDefault="16DF2E33" w14:paraId="00D5B49B" w14:textId="70E1138B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Pass Rate</w:t>
                  </w:r>
                  <w:r w:rsidRPr="3C3594A1" w:rsidR="490CD824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(%)</w:t>
                  </w:r>
                </w:p>
              </w:tc>
            </w:tr>
            <w:tr w:rsidR="4B255341" w:rsidTr="4D3706EF" w14:paraId="33B12565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4B255341" w:rsidRDefault="4B255341" w14:paraId="77317AD5" w14:textId="6F9152F3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Sem 1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3C3594A1" w:rsidRDefault="4B255341" w14:paraId="780A3AE8" w14:textId="5A493810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440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3C3594A1" w:rsidRDefault="4B255341" w14:paraId="7A5EB02B" w14:textId="71FBE7FF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348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EEDD8E3" w:rsidP="3C3594A1" w:rsidRDefault="3491A734" w14:paraId="53C68949" w14:textId="2D0D0A07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79.1</w:t>
                  </w:r>
                </w:p>
              </w:tc>
            </w:tr>
            <w:tr w:rsidR="4B255341" w:rsidTr="4D3706EF" w14:paraId="7821DF81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4B255341" w:rsidRDefault="4B255341" w14:paraId="6BBC8EF2" w14:textId="1C839361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Sem 2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3C3594A1" w:rsidRDefault="4B255341" w14:paraId="1264B3B4" w14:textId="6E40501A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285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3C3594A1" w:rsidRDefault="4B255341" w14:paraId="4ED3F6AF" w14:textId="09C468FF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208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64DB5E8" w:rsidP="3C3594A1" w:rsidRDefault="40A78829" w14:paraId="4EDE74B2" w14:textId="5B49107A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73.0</w:t>
                  </w:r>
                </w:p>
              </w:tc>
            </w:tr>
            <w:tr w:rsidR="4B255341" w:rsidTr="4D3706EF" w14:paraId="4BB9F300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4B255341" w:rsidRDefault="4B255341" w14:paraId="7BA68EFA" w14:textId="413CC326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3C3594A1" w:rsidRDefault="4B255341" w14:paraId="3444BF4A" w14:textId="40567942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725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4B255341" w:rsidP="3C3594A1" w:rsidRDefault="4B255341" w14:paraId="0BDEB3DD" w14:textId="728794C6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556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7EDCD4DB" w:rsidP="3C3594A1" w:rsidRDefault="2A352FBD" w14:paraId="6937B7F5" w14:textId="6AE375FD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76.7</w:t>
                  </w:r>
                </w:p>
              </w:tc>
            </w:tr>
            <w:tr w:rsidR="6BB42D15" w:rsidTr="4D3706EF" w14:paraId="63355DAD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4D3706EF" w:rsidRDefault="6BB42D15" w14:paraId="48EBE7E4" w14:textId="032123E4">
                  <w:pPr>
                    <w:spacing w:line="276" w:lineRule="auto"/>
                    <w:jc w:val="center"/>
                    <w:rPr>
                      <w:rFonts w:eastAsia="Times New Roman"/>
                      <w:color w:val="242424" w:themeColor="text1"/>
                      <w:sz w:val="20"/>
                      <w:szCs w:val="20"/>
                    </w:rPr>
                  </w:pPr>
                  <w:r w:rsidRPr="4D3706EF" w:rsidR="04B1605A">
                    <w:rPr>
                      <w:rFonts w:eastAsia="Times New Roman"/>
                      <w:b w:val="1"/>
                      <w:bCs w:val="1"/>
                      <w:color w:val="242424"/>
                      <w:sz w:val="20"/>
                      <w:szCs w:val="20"/>
                    </w:rPr>
                    <w:t>PSC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5352E66A" w14:textId="6C311464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3C3594A1" w:rsidR="553F8447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S</w:t>
                  </w: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tudents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796C4DE2" w14:textId="46A15FE0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Attained Third Class Upper or above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5FBA43CA" w:rsidP="3C3594A1" w:rsidRDefault="727AEDFD" w14:paraId="06D8449A" w14:textId="1701FD45">
                  <w:pPr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Percentage</w:t>
                  </w:r>
                  <w:r w:rsidRPr="3C3594A1" w:rsidR="1A288FA4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(%)</w:t>
                  </w:r>
                </w:p>
              </w:tc>
            </w:tr>
            <w:tr w:rsidR="6BB42D15" w:rsidTr="4D3706EF" w14:paraId="75AF999A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6BB42D15" w:rsidRDefault="6BB42D15" w14:paraId="6895DF76" w14:textId="6E04963F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33rd PSC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3A9B9B5F" w14:textId="1F5D1278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230BF029" w:rsidP="3C3594A1" w:rsidRDefault="2B2ED8AF" w14:paraId="5F245E66" w14:textId="6F76A3C0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254A5702" w:rsidP="3C3594A1" w:rsidRDefault="1081A978" w14:paraId="7490D217" w14:textId="7F412951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95.6</w:t>
                  </w:r>
                </w:p>
              </w:tc>
            </w:tr>
            <w:tr w:rsidR="6BB42D15" w:rsidTr="4D3706EF" w14:paraId="524F5DF9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6BB42D15" w:rsidRDefault="6BB42D15" w14:paraId="3A634E0F" w14:textId="6014F891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34th PSC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0AF999B7" w14:textId="6663E0A8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2C058860" w:rsidP="3C3594A1" w:rsidRDefault="13A2EECF" w14:paraId="08D6156B" w14:textId="03C9C0F0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02D268FC" w:rsidP="3C3594A1" w:rsidRDefault="0010B6EB" w14:paraId="48D967B7" w14:textId="726B6221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98.8</w:t>
                  </w:r>
                </w:p>
              </w:tc>
            </w:tr>
            <w:tr w:rsidR="6BB42D15" w:rsidTr="4D3706EF" w14:paraId="68EF9DE3" w14:textId="77777777">
              <w:trPr>
                <w:trHeight w:val="300"/>
              </w:trPr>
              <w:tc>
                <w:tcPr>
                  <w:tcW w:w="9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6BB42D15" w:rsidRDefault="6BB42D15" w14:paraId="19700BDA" w14:textId="0A2FECB4">
                  <w:pPr>
                    <w:spacing w:line="276" w:lineRule="auto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9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6BB42D15" w:rsidP="3C3594A1" w:rsidRDefault="5F79A6BC" w14:paraId="6A7E3C19" w14:textId="5523979B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130</w:t>
                  </w:r>
                </w:p>
              </w:tc>
              <w:tc>
                <w:tcPr>
                  <w:tcW w:w="328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18CE3C09" w:rsidP="3C3594A1" w:rsidRDefault="46F073B5" w14:paraId="4B585822" w14:textId="1B1A2C2C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127</w:t>
                  </w:r>
                </w:p>
              </w:tc>
              <w:tc>
                <w:tcPr>
                  <w:tcW w:w="15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 w:themeFill="background1"/>
                  <w:tcMar>
                    <w:left w:w="15" w:type="dxa"/>
                    <w:right w:w="15" w:type="dxa"/>
                  </w:tcMar>
                  <w:vAlign w:val="center"/>
                </w:tcPr>
                <w:p w:rsidR="2084E894" w:rsidP="3C3594A1" w:rsidRDefault="2D300BDD" w14:paraId="343AA9C0" w14:textId="32A67B67">
                  <w:pPr>
                    <w:spacing w:line="276" w:lineRule="auto"/>
                    <w:jc w:val="center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C3594A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97.7</w:t>
                  </w:r>
                </w:p>
              </w:tc>
            </w:tr>
          </w:tbl>
          <w:p w:rsidRPr="4D40875D" w:rsidR="009D169A" w:rsidP="4B255341" w:rsidRDefault="009D169A" w14:paraId="0C467570" w14:textId="26B03382">
            <w:pPr>
              <w:shd w:val="clear" w:color="auto" w:fill="FFFFFF" w:themeFill="background1"/>
              <w:jc w:val="both"/>
              <w:rPr>
                <w:sz w:val="18"/>
                <w:szCs w:val="18"/>
                <w:highlight w:val="green"/>
              </w:rPr>
            </w:pPr>
          </w:p>
        </w:tc>
        <w:tc>
          <w:tcPr>
            <w:tcW w:w="2869" w:type="dxa"/>
            <w:tcMar/>
          </w:tcPr>
          <w:p w:rsidRPr="009D169A" w:rsidR="009D169A" w:rsidP="017D079C" w:rsidRDefault="009D169A" w14:paraId="4C49C075" w14:textId="4F36E3D0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ind/>
              <w:jc w:val="both"/>
              <w:rPr>
                <w:rFonts w:ascii="Segoe UI" w:hAnsi="Segoe UI" w:eastAsia="Segoe UI" w:cs="Segoe UI"/>
                <w:color w:val="000000" w:themeColor="text1" w:themeTint="FF" w:themeShade="FF"/>
              </w:rPr>
            </w:pPr>
            <w:r w:rsidRPr="017D079C" w:rsidR="1A4E572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Promote </w:t>
            </w:r>
            <w:r w:rsidRPr="017D079C" w:rsidR="583B2D0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PSC </w:t>
            </w:r>
            <w:r w:rsidRPr="017D079C" w:rsidR="7A6FA4C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and HSK</w:t>
            </w:r>
            <w:r w:rsidRPr="017D079C" w:rsidR="68F61A0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sponsorships.</w:t>
            </w:r>
          </w:p>
          <w:p w:rsidRPr="009D169A" w:rsidR="009D169A" w:rsidP="017D079C" w:rsidRDefault="009D169A" w14:paraId="061402F0" w14:textId="71C5628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ind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017D079C" w:rsidR="68F61A0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Incorporat</w:t>
            </w:r>
            <w:r w:rsidRPr="017D079C" w:rsidR="25AE0C6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 the tests in</w:t>
            </w:r>
            <w:r w:rsidRPr="017D079C" w:rsidR="2E9FEDD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to</w:t>
            </w:r>
            <w:r w:rsidRPr="017D079C" w:rsidR="25AE0C6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courses.</w:t>
            </w:r>
          </w:p>
        </w:tc>
      </w:tr>
      <w:tr w:rsidR="00B876EE" w:rsidTr="1E7E538E" w14:paraId="0A3D5D3B" w14:textId="77777777">
        <w:trPr>
          <w:trHeight w:val="300"/>
        </w:trPr>
        <w:tc>
          <w:tcPr>
            <w:tcW w:w="15844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217809" w:rsidP="45BD5378" w:rsidRDefault="76321084" w14:paraId="5EF22334" w14:textId="64E554F1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Interpersonal and cross-cultural competency (including summer immersion)</w:t>
            </w:r>
          </w:p>
        </w:tc>
      </w:tr>
      <w:tr w:rsidR="00B876EE" w:rsidTr="1E7E538E" w14:paraId="4CFB0C95" w14:textId="77777777">
        <w:trPr>
          <w:trHeight w:val="300"/>
        </w:trPr>
        <w:tc>
          <w:tcPr>
            <w:tcW w:w="1935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6F2E640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61BFE782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2190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1A216263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0DC8229F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51E4D92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8850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536B40CC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54A1C293" w14:textId="16EE8DE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5E05720E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2869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5CB273E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4514E0A6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3EDD0052" w:rsidTr="1E7E538E" w14:paraId="45C8C67A" w14:textId="77777777">
        <w:trPr>
          <w:trHeight w:val="300"/>
        </w:trPr>
        <w:tc>
          <w:tcPr>
            <w:tcW w:w="1935" w:type="dxa"/>
            <w:tcMar/>
          </w:tcPr>
          <w:p w:rsidR="6D47A438" w:rsidP="7117076D" w:rsidRDefault="64FCA7F9" w14:paraId="49BB5984" w14:textId="5B9605B1">
            <w:pPr>
              <w:jc w:val="both"/>
              <w:rPr>
                <w:rFonts w:eastAsia="Times New Roman"/>
                <w:sz w:val="20"/>
                <w:szCs w:val="20"/>
              </w:rPr>
            </w:pP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2.1 Development of a diverse campus environment for cross cultural learning and internationalization</w:t>
            </w:r>
          </w:p>
          <w:p w:rsidR="6D47A438" w:rsidP="45BD5378" w:rsidRDefault="6D47A438" w14:paraId="23E6550B" w14:textId="1601597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190" w:type="dxa"/>
            <w:tcMar/>
          </w:tcPr>
          <w:p w:rsidRPr="001A48B3" w:rsidR="3EDD0052" w:rsidP="5DB0B44A" w:rsidRDefault="64FCA7F9" w14:paraId="5EA0D9F2" w14:textId="0171AB4C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Conduct the </w:t>
            </w: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Chinese Language &amp; Culture Field Trip</w:t>
            </w: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to allow international students to immerse themselves in the local </w:t>
            </w:r>
            <w:r w:rsidRPr="7117076D" w:rsidR="7AE9497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community</w:t>
            </w: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, experiencing local culture and language</w:t>
            </w:r>
          </w:p>
          <w:p w:rsidRPr="001A48B3" w:rsidR="3EDD0052" w:rsidP="4B255341" w:rsidRDefault="64FCA7F9" w14:paraId="0EEE53F4" w14:textId="32F65B23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Offer Putonghua/</w:t>
            </w:r>
            <w:r w:rsidRPr="7117076D" w:rsidR="79A6F51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Cantonese courses for </w:t>
            </w: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non-Chinese</w:t>
            </w:r>
            <w:r w:rsidRPr="7117076D" w:rsidR="64FCA7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speakers.</w:t>
            </w:r>
          </w:p>
          <w:p w:rsidRPr="001A48B3" w:rsidR="3EDD0052" w:rsidP="4B255341" w:rsidRDefault="64FCA7F9" w14:paraId="7CD612CB" w14:textId="1DBD063E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spacing w:before="200" w:after="200" w:line="259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Offer international student peer tutoring service.</w:t>
            </w:r>
          </w:p>
        </w:tc>
        <w:tc>
          <w:tcPr>
            <w:tcW w:w="8850" w:type="dxa"/>
            <w:tcMar/>
          </w:tcPr>
          <w:p w:rsidRPr="00851127" w:rsidR="009E26E2" w:rsidP="6BB42D15" w:rsidRDefault="4A34A87D" w14:paraId="7855E0C3" w14:textId="6CFAFA60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b/>
                <w:bCs/>
                <w:color w:val="000000" w:themeColor="text1"/>
                <w:sz w:val="20"/>
                <w:szCs w:val="20"/>
                <w:lang w:val="en-HK"/>
              </w:rPr>
              <w:t>Chinese Language and Cultural Field Trip (9th November 2024)</w:t>
            </w:r>
          </w:p>
          <w:p w:rsidRPr="00851127" w:rsidR="009E26E2" w:rsidP="6BB42D15" w:rsidRDefault="4A34A87D" w14:paraId="10ED59F7" w14:textId="6ECD9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  <w:lang w:val="en-HK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  <w:lang w:val="en-HK"/>
              </w:rPr>
              <w:t xml:space="preserve">The itinerary included visits to Ngong Ping 360, </w:t>
            </w:r>
            <w:r w:rsidRPr="6BB42D15" w:rsidR="3C1714B7">
              <w:rPr>
                <w:rFonts w:eastAsia="Times New Roman"/>
                <w:color w:val="000000" w:themeColor="text1"/>
                <w:sz w:val="20"/>
                <w:szCs w:val="20"/>
                <w:lang w:val="en-HK"/>
              </w:rPr>
              <w:t>t</w:t>
            </w:r>
            <w:r w:rsidRPr="6BB42D15">
              <w:rPr>
                <w:rFonts w:eastAsia="Times New Roman"/>
                <w:color w:val="000000" w:themeColor="text1"/>
                <w:sz w:val="20"/>
                <w:szCs w:val="20"/>
                <w:lang w:val="en-HK"/>
              </w:rPr>
              <w:t xml:space="preserve">he Big Buddha, and Tai O Fishing Village. </w:t>
            </w:r>
          </w:p>
          <w:p w:rsidRPr="00851127" w:rsidR="009E26E2" w:rsidP="6BB42D15" w:rsidRDefault="4A34A87D" w14:paraId="43C5927E" w14:textId="0AD6F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6BB42D15">
              <w:rPr>
                <w:rFonts w:eastAsia="Times New Roman"/>
                <w:color w:val="000000" w:themeColor="text1"/>
                <w:sz w:val="20"/>
                <w:szCs w:val="20"/>
                <w:lang w:val="en-HK"/>
              </w:rPr>
              <w:t>Participants: 30 international students, 9 student tutors</w:t>
            </w:r>
          </w:p>
          <w:tbl>
            <w:tblPr>
              <w:tblStyle w:val="TableGrid"/>
              <w:tblW w:w="7890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5595"/>
              <w:gridCol w:w="2295"/>
            </w:tblGrid>
            <w:tr w:rsidR="4B255341" w:rsidTr="6BB42D15" w14:paraId="5EA97D22" w14:textId="77777777">
              <w:trPr>
                <w:trHeight w:val="300"/>
              </w:trPr>
              <w:tc>
                <w:tcPr>
                  <w:tcW w:w="55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118B00D4" w14:textId="77E44D97">
                  <w:pPr>
                    <w:jc w:val="both"/>
                    <w:rPr>
                      <w:rFonts w:eastAsia="Times New Roman"/>
                      <w:color w:val="000000" w:themeColor="text1"/>
                      <w:sz w:val="18"/>
                      <w:szCs w:val="18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Question</w:t>
                  </w:r>
                </w:p>
              </w:tc>
              <w:tc>
                <w:tcPr>
                  <w:tcW w:w="2295" w:type="dxa"/>
                  <w:tcMar>
                    <w:left w:w="105" w:type="dxa"/>
                    <w:right w:w="105" w:type="dxa"/>
                  </w:tcMar>
                </w:tcPr>
                <w:p w:rsidR="4B255341" w:rsidP="6BB42D15" w:rsidRDefault="5F16FC2A" w14:paraId="7418C424" w14:textId="7E72EAB0">
                  <w:pPr>
                    <w:jc w:val="both"/>
                    <w:rPr>
                      <w:rFonts w:eastAsia="Times New Roman"/>
                      <w:color w:val="000000" w:themeColor="text1"/>
                      <w:sz w:val="18"/>
                      <w:szCs w:val="18"/>
                    </w:rPr>
                  </w:pP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Rating (Out of 5)</w:t>
                  </w:r>
                  <w:r w:rsidRPr="6BB42D15" w:rsidR="658671A0">
                    <w:rPr>
                      <w:rFonts w:eastAsia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(</w:t>
                  </w:r>
                  <w:r w:rsidRPr="6BB42D15" w:rsidR="6E91B415">
                    <w:rPr>
                      <w:rFonts w:eastAsia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n</w:t>
                  </w: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=10)</w:t>
                  </w:r>
                </w:p>
              </w:tc>
            </w:tr>
            <w:tr w:rsidR="4B255341" w:rsidTr="6BB42D15" w14:paraId="7D958953" w14:textId="77777777">
              <w:trPr>
                <w:trHeight w:val="300"/>
              </w:trPr>
              <w:tc>
                <w:tcPr>
                  <w:tcW w:w="55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6F0D4D94" w14:textId="2E1C0DAC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Overall experience on the Chinese language and cultural field trip</w:t>
                  </w:r>
                </w:p>
              </w:tc>
              <w:tc>
                <w:tcPr>
                  <w:tcW w:w="22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2D5D1BA5" w14:textId="1C02282D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4.6</w:t>
                  </w:r>
                </w:p>
              </w:tc>
            </w:tr>
            <w:tr w:rsidR="4B255341" w:rsidTr="6BB42D15" w14:paraId="541F0DEE" w14:textId="77777777">
              <w:trPr>
                <w:trHeight w:val="300"/>
              </w:trPr>
              <w:tc>
                <w:tcPr>
                  <w:tcW w:w="55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3D4E4949" w14:textId="5FE1BA97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Satisfaction with the organization of the field trip</w:t>
                  </w:r>
                </w:p>
              </w:tc>
              <w:tc>
                <w:tcPr>
                  <w:tcW w:w="22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34569161" w14:textId="6A9F5606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4.7</w:t>
                  </w:r>
                </w:p>
              </w:tc>
            </w:tr>
            <w:tr w:rsidR="4B255341" w:rsidTr="6BB42D15" w14:paraId="452CC5D9" w14:textId="77777777">
              <w:trPr>
                <w:trHeight w:val="300"/>
              </w:trPr>
              <w:tc>
                <w:tcPr>
                  <w:tcW w:w="55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4F7ABC20" w14:textId="1DF6C17C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Peer tutors' facilitation in your understanding and engagement   </w:t>
                  </w:r>
                </w:p>
              </w:tc>
              <w:tc>
                <w:tcPr>
                  <w:tcW w:w="22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1A57D283" w14:textId="3C95F8EC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4.4</w:t>
                  </w:r>
                </w:p>
              </w:tc>
            </w:tr>
            <w:tr w:rsidR="4B255341" w:rsidTr="6BB42D15" w14:paraId="3242CA47" w14:textId="77777777">
              <w:trPr>
                <w:trHeight w:val="300"/>
              </w:trPr>
              <w:tc>
                <w:tcPr>
                  <w:tcW w:w="55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650C16B9" w14:textId="70F41975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Recommend to other Mandarin learners</w:t>
                  </w:r>
                </w:p>
              </w:tc>
              <w:tc>
                <w:tcPr>
                  <w:tcW w:w="2295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346C38A0" w14:textId="561FC025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4.7</w:t>
                  </w:r>
                </w:p>
              </w:tc>
            </w:tr>
          </w:tbl>
          <w:p w:rsidRPr="00851127" w:rsidR="009E26E2" w:rsidP="34B472D9" w:rsidRDefault="18ED8AE3" w14:paraId="30B382F2" w14:textId="365A6942">
            <w:pPr>
              <w:pStyle w:val="ListParagraph"/>
              <w:numPr>
                <w:ilvl w:val="0"/>
                <w:numId w:val="2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4B472D9" w:rsidR="18ED8AE3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Courses for non-Chinese speakers</w:t>
            </w:r>
            <w:r w:rsidRPr="34B472D9" w:rsidR="228F8014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(AY 24-25)</w:t>
            </w:r>
          </w:p>
          <w:tbl>
            <w:tblPr>
              <w:tblStyle w:val="TableGrid"/>
              <w:tblW w:w="8655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850"/>
              <w:gridCol w:w="885"/>
              <w:gridCol w:w="1440"/>
              <w:gridCol w:w="1410"/>
              <w:gridCol w:w="915"/>
              <w:gridCol w:w="1155"/>
            </w:tblGrid>
            <w:tr w:rsidR="34B472D9" w:rsidTr="017D079C" w14:paraId="559BD3CF">
              <w:trPr>
                <w:trHeight w:val="300"/>
              </w:trPr>
              <w:tc>
                <w:tcPr>
                  <w:tcW w:w="2850" w:type="dxa"/>
                  <w:vMerge w:val="restart"/>
                  <w:tcMar>
                    <w:left w:w="105" w:type="dxa"/>
                    <w:right w:w="105" w:type="dxa"/>
                  </w:tcMar>
                  <w:vAlign w:val="center"/>
                </w:tcPr>
                <w:p w:rsidR="4B255341" w:rsidP="34B472D9" w:rsidRDefault="4B255341" w14:paraId="1AF1B1D2" w14:textId="482F1A12">
                  <w:pPr>
                    <w:pStyle w:val="Normal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4B255341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885" w:type="dxa"/>
                  <w:vMerge w:val="restart"/>
                  <w:tcMar>
                    <w:left w:w="105" w:type="dxa"/>
                    <w:right w:w="105" w:type="dxa"/>
                  </w:tcMar>
                  <w:vAlign w:val="center"/>
                </w:tcPr>
                <w:p w:rsidR="28108F83" w:rsidP="34B472D9" w:rsidRDefault="28108F83" w14:paraId="17001997" w14:textId="670C28B2">
                  <w:pPr>
                    <w:pStyle w:val="Normal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28108F83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Registratio</w:t>
                  </w:r>
                  <w:r w:rsidRPr="34B472D9" w:rsidR="3C98E8C8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n</w:t>
                  </w:r>
                </w:p>
                <w:p w:rsidR="5F16FC2A" w:rsidP="34B472D9" w:rsidRDefault="5F16FC2A" w14:paraId="2B3A586A" w14:textId="73741790">
                  <w:pPr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(</w:t>
                  </w:r>
                  <w:r w:rsidRPr="34B472D9" w:rsidR="796BA3F9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n</w:t>
                  </w:r>
                  <w:r w:rsidRPr="34B472D9" w:rsidR="5F16FC2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=197)</w:t>
                  </w:r>
                </w:p>
              </w:tc>
              <w:tc>
                <w:tcPr>
                  <w:tcW w:w="3765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:rsidR="1F74F71A" w:rsidP="34B472D9" w:rsidRDefault="1F74F71A" w14:paraId="32F11F45" w14:textId="165E5505">
                  <w:pPr>
                    <w:pStyle w:val="Normal"/>
                    <w:jc w:val="center"/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1F74F71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CFQ</w:t>
                  </w:r>
                </w:p>
              </w:tc>
              <w:tc>
                <w:tcPr>
                  <w:tcW w:w="1155" w:type="dxa"/>
                  <w:vMerge w:val="restart"/>
                  <w:tcMar>
                    <w:left w:w="105" w:type="dxa"/>
                    <w:right w:w="105" w:type="dxa"/>
                  </w:tcMar>
                  <w:vAlign w:val="center"/>
                </w:tcPr>
                <w:p w:rsidR="1F74F71A" w:rsidP="34B472D9" w:rsidRDefault="1F74F71A" w14:paraId="7C04C6CC" w14:textId="6EB073F0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1F74F71A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Course Evaluation</w:t>
                  </w:r>
                </w:p>
              </w:tc>
            </w:tr>
            <w:tr w:rsidR="4B255341" w:rsidTr="017D079C" w14:paraId="4E0720A1" w14:textId="77777777">
              <w:trPr>
                <w:trHeight w:val="300"/>
              </w:trPr>
              <w:tc>
                <w:tcPr>
                  <w:tcW w:w="2850" w:type="dxa"/>
                  <w:vMerge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35E36717" w14:textId="2304BD79">
                  <w:pPr>
                    <w:ind w:left="72" w:leftChars="30"/>
                    <w:jc w:val="both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885" w:type="dxa"/>
                  <w:vMerge/>
                  <w:tcMar>
                    <w:left w:w="105" w:type="dxa"/>
                    <w:right w:w="105" w:type="dxa"/>
                  </w:tcMar>
                </w:tcPr>
                <w:p w:rsidR="3717F708" w:rsidP="4B255341" w:rsidRDefault="3717F708" w14:paraId="2CBFF313" w14:textId="4773FCB7">
                  <w:pPr>
                    <w:jc w:val="both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Registratio</w:t>
                  </w:r>
                  <w:r w:rsidRPr="4B255341" w:rsidR="10C13029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</w:t>
                  </w:r>
                </w:p>
                <w:p w:rsidR="4B255341" w:rsidP="6BB42D15" w:rsidRDefault="5F16FC2A" w14:paraId="4C6E6ECB" w14:textId="73741790">
                  <w:pPr>
                    <w:jc w:val="both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(</w:t>
                  </w:r>
                  <w:r w:rsidRPr="6BB42D15" w:rsidR="3432688E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</w:t>
                  </w:r>
                  <w:r w:rsidRPr="6BB42D15">
                    <w:rPr>
                      <w:rFonts w:eastAsia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=197)</w:t>
                  </w:r>
                </w:p>
              </w:tc>
              <w:tc>
                <w:tcPr>
                  <w:tcW w:w="1440" w:type="dxa"/>
                  <w:tcMar>
                    <w:left w:w="105" w:type="dxa"/>
                    <w:right w:w="105" w:type="dxa"/>
                  </w:tcMar>
                  <w:vAlign w:val="center"/>
                </w:tcPr>
                <w:p w:rsidR="4B255341" w:rsidP="34B472D9" w:rsidRDefault="4B255341" w14:paraId="5F9DA2C0" w14:textId="135C3EB9">
                  <w:pPr>
                    <w:ind w:left="72" w:leftChars="30"/>
                    <w:jc w:val="left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4B472D9" w:rsidR="4B255341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Teaching Effectiveness</w:t>
                  </w:r>
                </w:p>
              </w:tc>
              <w:tc>
                <w:tcPr>
                  <w:tcW w:w="1410" w:type="dxa"/>
                  <w:tcMar>
                    <w:left w:w="105" w:type="dxa"/>
                    <w:right w:w="105" w:type="dxa"/>
                  </w:tcMar>
                  <w:vAlign w:val="center"/>
                </w:tcPr>
                <w:p w:rsidR="4B255341" w:rsidP="34B472D9" w:rsidRDefault="4B255341" w14:paraId="6948EFEB" w14:textId="4CCE9B96">
                  <w:pPr>
                    <w:ind w:left="72" w:leftChars="30"/>
                    <w:jc w:val="left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4B472D9" w:rsidR="4B255341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Reflection on Learning</w:t>
                  </w:r>
                </w:p>
              </w:tc>
              <w:tc>
                <w:tcPr>
                  <w:tcW w:w="915" w:type="dxa"/>
                  <w:tcMar>
                    <w:left w:w="105" w:type="dxa"/>
                    <w:right w:w="105" w:type="dxa"/>
                  </w:tcMar>
                  <w:vAlign w:val="center"/>
                </w:tcPr>
                <w:p w:rsidR="4B255341" w:rsidP="34B472D9" w:rsidRDefault="4B255341" w14:paraId="29B6B8E6" w14:textId="78FB22DD">
                  <w:pPr>
                    <w:spacing w:line="259" w:lineRule="auto"/>
                    <w:jc w:val="left"/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34B472D9" w:rsidR="4B255341">
                    <w:rPr>
                      <w:rFonts w:eastAsia="Times New Roman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 xml:space="preserve">Average </w:t>
                  </w:r>
                </w:p>
              </w:tc>
              <w:tc>
                <w:tcPr>
                  <w:tcW w:w="1155" w:type="dxa"/>
                  <w:vMerge/>
                  <w:tcMar>
                    <w:left w:w="105" w:type="dxa"/>
                    <w:right w:w="105" w:type="dxa"/>
                  </w:tcMar>
                </w:tcPr>
                <w:p w14:paraId="4BB59625"/>
              </w:tc>
            </w:tr>
            <w:tr w:rsidR="4B255341" w:rsidTr="017D079C" w14:paraId="5BB0EAF4" w14:textId="77777777">
              <w:trPr>
                <w:trHeight w:val="300"/>
              </w:trPr>
              <w:tc>
                <w:tcPr>
                  <w:tcW w:w="2850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682EA12E" w14:textId="47A41076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Chinese I</w:t>
                  </w:r>
                </w:p>
              </w:tc>
              <w:tc>
                <w:tcPr>
                  <w:tcW w:w="88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447CFB8" w14:textId="73B3915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1440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227E108D" w14:textId="71281EA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4.94</w:t>
                  </w:r>
                </w:p>
              </w:tc>
              <w:tc>
                <w:tcPr>
                  <w:tcW w:w="1410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4E8B95F4" w14:textId="4A2BCC9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4.89</w:t>
                  </w:r>
                </w:p>
              </w:tc>
              <w:tc>
                <w:tcPr>
                  <w:tcW w:w="915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006408FF" w14:textId="7AFDB65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4.91</w:t>
                  </w:r>
                </w:p>
              </w:tc>
              <w:tc>
                <w:tcPr>
                  <w:tcW w:w="1155" w:type="dxa"/>
                  <w:tcMar>
                    <w:left w:w="105" w:type="dxa"/>
                    <w:right w:w="105" w:type="dxa"/>
                  </w:tcMar>
                </w:tcPr>
                <w:p w:rsidR="6C3D4F0F" w:rsidP="34B472D9" w:rsidRDefault="6C3D4F0F" w14:paraId="3B45C008" w14:textId="5EE0A921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4B472D9" w:rsidR="6C3D4F0F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4.49</w:t>
                  </w:r>
                </w:p>
              </w:tc>
            </w:tr>
            <w:tr w:rsidR="4B255341" w:rsidTr="017D079C" w14:paraId="56185C87" w14:textId="77777777">
              <w:trPr>
                <w:trHeight w:val="300"/>
              </w:trPr>
              <w:tc>
                <w:tcPr>
                  <w:tcW w:w="2850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5575E663" w14:textId="3A07302C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Chinese II</w:t>
                  </w:r>
                </w:p>
              </w:tc>
              <w:tc>
                <w:tcPr>
                  <w:tcW w:w="88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2471718" w14:textId="37239EC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440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2FAB4EB2" w14:textId="6639C8F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4.96</w:t>
                  </w:r>
                </w:p>
              </w:tc>
              <w:tc>
                <w:tcPr>
                  <w:tcW w:w="1410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409D11F7" w14:textId="1366F7F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4.95</w:t>
                  </w:r>
                </w:p>
              </w:tc>
              <w:tc>
                <w:tcPr>
                  <w:tcW w:w="91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647AE5C3" w14:textId="5E2FA06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4.95</w:t>
                  </w:r>
                </w:p>
              </w:tc>
              <w:tc>
                <w:tcPr>
                  <w:tcW w:w="1155" w:type="dxa"/>
                  <w:tcMar>
                    <w:left w:w="105" w:type="dxa"/>
                    <w:right w:w="105" w:type="dxa"/>
                  </w:tcMar>
                </w:tcPr>
                <w:p w:rsidR="51DCB16D" w:rsidP="34B472D9" w:rsidRDefault="51DCB16D" w14:paraId="017F4F74" w14:textId="6A3C5427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51DCB16D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4.25</w:t>
                  </w:r>
                </w:p>
              </w:tc>
            </w:tr>
            <w:tr w:rsidR="4B255341" w:rsidTr="017D079C" w14:paraId="1F55AA26" w14:textId="77777777">
              <w:trPr>
                <w:trHeight w:val="300"/>
              </w:trPr>
              <w:tc>
                <w:tcPr>
                  <w:tcW w:w="2850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1F4DD732" w14:textId="15F2DEDD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 xml:space="preserve">Introductory Mandarin for Non-Chinese Speakers (Part I) </w:t>
                  </w:r>
                </w:p>
              </w:tc>
              <w:tc>
                <w:tcPr>
                  <w:tcW w:w="88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12B9ED04" w14:textId="3796A25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440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7278B134" w14:textId="0B34574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5.00</w:t>
                  </w:r>
                </w:p>
              </w:tc>
              <w:tc>
                <w:tcPr>
                  <w:tcW w:w="1410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07EF362C" w14:textId="320207A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4.97</w:t>
                  </w:r>
                </w:p>
              </w:tc>
              <w:tc>
                <w:tcPr>
                  <w:tcW w:w="915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41D07D47" w14:textId="58BD949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4.98</w:t>
                  </w:r>
                </w:p>
              </w:tc>
              <w:tc>
                <w:tcPr>
                  <w:tcW w:w="1155" w:type="dxa"/>
                  <w:tcMar>
                    <w:left w:w="105" w:type="dxa"/>
                    <w:right w:w="105" w:type="dxa"/>
                  </w:tcMar>
                </w:tcPr>
                <w:p w:rsidR="78783F3C" w:rsidP="34B472D9" w:rsidRDefault="78783F3C" w14:paraId="20FCD646" w14:textId="2C6A43B3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4B472D9" w:rsidR="78783F3C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4.98</w:t>
                  </w:r>
                </w:p>
              </w:tc>
            </w:tr>
            <w:tr w:rsidR="4B255341" w:rsidTr="017D079C" w14:paraId="5DD7E129" w14:textId="77777777">
              <w:trPr>
                <w:trHeight w:val="300"/>
              </w:trPr>
              <w:tc>
                <w:tcPr>
                  <w:tcW w:w="2850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2BA8C02B" w14:textId="66B12202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Introductory Mandarin for Non-Chinese Speakers (Part II)</w:t>
                  </w:r>
                </w:p>
              </w:tc>
              <w:tc>
                <w:tcPr>
                  <w:tcW w:w="88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70B3C725" w14:textId="66CE0CA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40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207A69A9" w14:textId="61F8A2DE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4.83</w:t>
                  </w:r>
                </w:p>
              </w:tc>
              <w:tc>
                <w:tcPr>
                  <w:tcW w:w="1410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5F18B3F7" w14:textId="662197E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4.82</w:t>
                  </w:r>
                </w:p>
              </w:tc>
              <w:tc>
                <w:tcPr>
                  <w:tcW w:w="91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3B55F607" w14:textId="78A899A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4.82</w:t>
                  </w:r>
                </w:p>
              </w:tc>
              <w:tc>
                <w:tcPr>
                  <w:tcW w:w="1155" w:type="dxa"/>
                  <w:tcMar>
                    <w:left w:w="105" w:type="dxa"/>
                    <w:right w:w="105" w:type="dxa"/>
                  </w:tcMar>
                </w:tcPr>
                <w:p w:rsidR="56C31754" w:rsidP="34B472D9" w:rsidRDefault="56C31754" w14:paraId="62156E1D" w14:textId="5A05F27F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4B472D9" w:rsidR="56C31754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4.66</w:t>
                  </w:r>
                </w:p>
              </w:tc>
            </w:tr>
            <w:tr w:rsidR="4B255341" w:rsidTr="017D079C" w14:paraId="724FA961" w14:textId="77777777">
              <w:trPr>
                <w:trHeight w:val="300"/>
              </w:trPr>
              <w:tc>
                <w:tcPr>
                  <w:tcW w:w="2850" w:type="dxa"/>
                  <w:tcMar>
                    <w:left w:w="105" w:type="dxa"/>
                    <w:right w:w="105" w:type="dxa"/>
                  </w:tcMar>
                </w:tcPr>
                <w:p w:rsidR="4B255341" w:rsidP="4B255341" w:rsidRDefault="4B255341" w14:paraId="5A1EF8A5" w14:textId="06D497F2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4B255341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Introductory Cantonese for Non-Chinese Speakers</w:t>
                  </w:r>
                </w:p>
              </w:tc>
              <w:tc>
                <w:tcPr>
                  <w:tcW w:w="885" w:type="dxa"/>
                  <w:tcMar>
                    <w:left w:w="105" w:type="dxa"/>
                    <w:right w:w="105" w:type="dxa"/>
                  </w:tcMar>
                </w:tcPr>
                <w:p w:rsidR="4B255341" w:rsidP="3E088236" w:rsidRDefault="4B255341" w14:paraId="147BF778" w14:textId="0533712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3E088236" w:rsidR="4B255341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1440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30367445" w14:textId="1757729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4.49</w:t>
                  </w:r>
                </w:p>
              </w:tc>
              <w:tc>
                <w:tcPr>
                  <w:tcW w:w="1410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4A81BB43" w14:textId="4F550A6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4.38</w:t>
                  </w:r>
                </w:p>
              </w:tc>
              <w:tc>
                <w:tcPr>
                  <w:tcW w:w="915" w:type="dxa"/>
                  <w:tcMar>
                    <w:left w:w="105" w:type="dxa"/>
                    <w:right w:w="105" w:type="dxa"/>
                  </w:tcMar>
                </w:tcPr>
                <w:p w:rsidR="3E088236" w:rsidP="3E088236" w:rsidRDefault="3E088236" w14:paraId="6086BC9B" w14:textId="62F885A1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E088236" w:rsidR="3E088236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4.43</w:t>
                  </w:r>
                </w:p>
              </w:tc>
              <w:tc>
                <w:tcPr>
                  <w:tcW w:w="1155" w:type="dxa"/>
                  <w:tcMar>
                    <w:left w:w="105" w:type="dxa"/>
                    <w:right w:w="105" w:type="dxa"/>
                  </w:tcMar>
                </w:tcPr>
                <w:p w:rsidR="488B255F" w:rsidP="34B472D9" w:rsidRDefault="488B255F" w14:paraId="5B888C9E" w14:textId="647DA14B">
                  <w:pPr>
                    <w:pStyle w:val="Normal"/>
                    <w:spacing w:line="259" w:lineRule="auto"/>
                    <w:jc w:val="left"/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34B472D9" w:rsidR="488B255F">
                    <w:rPr>
                      <w:rFonts w:eastAsia="Times New Roman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4.59</w:t>
                  </w:r>
                </w:p>
              </w:tc>
            </w:tr>
          </w:tbl>
          <w:p w:rsidRPr="00851127" w:rsidR="009E26E2" w:rsidP="4B255341" w:rsidRDefault="18ED8AE3" w14:paraId="193D8FF3" w14:textId="06061388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Peer tutoring service for international students</w:t>
            </w:r>
          </w:p>
          <w:p w:rsidRPr="00851127" w:rsidR="009E26E2" w:rsidP="4B255341" w:rsidRDefault="18ED8AE3" w14:paraId="1762964F" w14:textId="4AD92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In AY 2024-2025, a total of 30 international students from diverse backgrounds participated, improving their Chinese and building connections with locals.</w:t>
            </w:r>
          </w:p>
        </w:tc>
        <w:tc>
          <w:tcPr>
            <w:tcW w:w="2869" w:type="dxa"/>
            <w:tcMar/>
          </w:tcPr>
          <w:p w:rsidR="3EDD0052" w:rsidP="4B255341" w:rsidRDefault="18ED8AE3" w14:paraId="3D6269CB" w14:textId="531E9022">
            <w:pPr>
              <w:pStyle w:val="ListParagraph"/>
              <w:numPr>
                <w:ilvl w:val="0"/>
                <w:numId w:val="19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2487362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Vary 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destination</w:t>
            </w:r>
            <w:r w:rsidRPr="7117076D" w:rsidR="06CC080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of the field trip to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 xml:space="preserve"> </w:t>
            </w:r>
            <w:r w:rsidRPr="7117076D" w:rsidR="6B1494DB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 xml:space="preserve">attract 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more students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  <w:lang w:val="en-HK"/>
              </w:rPr>
              <w:t xml:space="preserve">. </w:t>
            </w:r>
          </w:p>
          <w:p w:rsidR="3EDD0052" w:rsidP="4B255341" w:rsidRDefault="18ED8AE3" w14:paraId="5BA41A20" w14:textId="50DDAF65">
            <w:pPr>
              <w:pStyle w:val="ListParagraph"/>
              <w:numPr>
                <w:ilvl w:val="0"/>
                <w:numId w:val="19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Incorporate </w:t>
            </w:r>
            <w:r w:rsidRPr="7117076D" w:rsidR="2F7B1EF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field 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trip</w:t>
            </w:r>
            <w:r w:rsidRPr="7117076D" w:rsidR="5A5DADA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in </w:t>
            </w:r>
            <w:r w:rsidRPr="7117076D" w:rsidR="5C6271DF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Mandarin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courses.</w:t>
            </w:r>
          </w:p>
          <w:p w:rsidR="3EDD0052" w:rsidP="4B255341" w:rsidRDefault="18ED8AE3" w14:paraId="0D8B0FB2" w14:textId="0FEBECDC">
            <w:pPr>
              <w:pStyle w:val="ListParagraph"/>
              <w:numPr>
                <w:ilvl w:val="0"/>
                <w:numId w:val="19"/>
              </w:num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Offer more language and cultural activities/</w:t>
            </w:r>
          </w:p>
          <w:p w:rsidR="3EDD0052" w:rsidP="7117076D" w:rsidRDefault="18ED8AE3" w14:paraId="1950F174" w14:textId="6FFB6607">
            <w:pPr>
              <w:pStyle w:val="ListParagraph"/>
              <w:ind w:left="36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worksho</w:t>
            </w:r>
            <w:r w:rsidRPr="7117076D" w:rsidR="1F35617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</w:t>
            </w:r>
            <w:r w:rsidRPr="7117076D" w:rsidR="506A74A2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/short courses to </w:t>
            </w:r>
            <w:r w:rsidRPr="7117076D" w:rsidR="45B68FF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enhance</w:t>
            </w:r>
            <w:r w:rsidRPr="7117076D" w:rsidR="18ED8AE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cross-cultural learning.</w:t>
            </w:r>
          </w:p>
          <w:p w:rsidR="7565F9C7" w:rsidP="1BB647D3" w:rsidRDefault="7565F9C7" w14:paraId="34A066AD" w14:textId="572F64D6">
            <w:pPr>
              <w:pStyle w:val="ListParagraph"/>
              <w:numPr>
                <w:ilvl w:val="0"/>
                <w:numId w:val="19"/>
              </w:numPr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52D1A443" w:rsidR="7565F9C7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Collect peer-tutoring impact data</w:t>
            </w:r>
            <w:r w:rsidRPr="52D1A443" w:rsidR="36F33452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52D1A443" w:rsidR="7565F9C7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3EDD0052" w:rsidP="00704C41" w:rsidRDefault="50AB3159" w14:paraId="77006925" w14:textId="1C58C23C">
            <w:pPr>
              <w:pStyle w:val="ListParagraph"/>
              <w:ind w:left="480"/>
              <w:rPr>
                <w:sz w:val="18"/>
                <w:szCs w:val="18"/>
              </w:rPr>
            </w:pPr>
          </w:p>
          <w:p w:rsidR="3EDD0052" w:rsidP="45BD5378" w:rsidRDefault="3EDD0052" w14:paraId="7C764014" w14:textId="567C3963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2D75F41C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2A129F19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085645E2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4E7BC77E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7929C1FB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32C79D06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44D29CA7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64CBD3E9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47570E0F" w14:textId="722ADC81">
            <w:pPr>
              <w:rPr>
                <w:color w:val="C45911" w:themeColor="accent2" w:themeShade="BF"/>
                <w:sz w:val="18"/>
                <w:szCs w:val="18"/>
              </w:rPr>
            </w:pPr>
          </w:p>
        </w:tc>
      </w:tr>
      <w:tr w:rsidR="00B876EE" w:rsidTr="1E7E538E" w14:paraId="630626DB" w14:textId="77777777">
        <w:trPr>
          <w:trHeight w:val="300"/>
        </w:trPr>
        <w:tc>
          <w:tcPr>
            <w:tcW w:w="15844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45BD5378" w:rsidRDefault="76ED90CD" w14:paraId="7C019034" w14:textId="027FE74F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Intrapersonal competency (including service/experiential learning and self-regulated learning)</w:t>
            </w:r>
          </w:p>
        </w:tc>
      </w:tr>
      <w:tr w:rsidR="00B876EE" w:rsidTr="1E7E538E" w14:paraId="282B97CA" w14:textId="77777777">
        <w:trPr>
          <w:trHeight w:val="300"/>
        </w:trPr>
        <w:tc>
          <w:tcPr>
            <w:tcW w:w="1935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7E0D851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67B77B8D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Indicators(KPIs) of LC)</w:t>
            </w:r>
          </w:p>
        </w:tc>
        <w:tc>
          <w:tcPr>
            <w:tcW w:w="2190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050BB30F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2CE0E9F7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4B7C865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8850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0339A640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55AB8A0A" w14:textId="389EC27E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4E96F790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2869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30DB8298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702DCD58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:rsidTr="1E7E538E" w14:paraId="31519E53" w14:textId="77777777">
        <w:trPr>
          <w:trHeight w:val="300"/>
        </w:trPr>
        <w:tc>
          <w:tcPr>
            <w:tcW w:w="1935" w:type="dxa"/>
            <w:tcMar/>
          </w:tcPr>
          <w:p w:rsidR="00A01C0A" w:rsidP="7117076D" w:rsidRDefault="0BC07EB4" w14:paraId="2B6AECBC" w14:textId="3E42DE62">
            <w:pPr>
              <w:jc w:val="both"/>
              <w:rPr>
                <w:rFonts w:eastAsia="Times New Roman"/>
                <w:sz w:val="20"/>
                <w:szCs w:val="20"/>
              </w:rPr>
            </w:pPr>
            <w:r w:rsidRPr="7117076D" w:rsidR="0BC07EB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3.1 Opportunity for students to </w:t>
            </w:r>
            <w:r w:rsidRPr="7117076D" w:rsidR="0BC07EB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participate</w:t>
            </w:r>
            <w:r w:rsidRPr="7117076D" w:rsidR="0BC07EB4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in service/experiential learning</w:t>
            </w:r>
          </w:p>
        </w:tc>
        <w:tc>
          <w:tcPr>
            <w:tcW w:w="2190" w:type="dxa"/>
            <w:tcMar/>
          </w:tcPr>
          <w:p w:rsidRPr="001C50E4" w:rsidR="00A01C0A" w:rsidP="52D1A443" w:rsidRDefault="6C045EF1" w14:paraId="3599AC03" w14:textId="486752F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sz w:val="18"/>
                <w:szCs w:val="18"/>
              </w:rPr>
            </w:pPr>
            <w:r w:rsidRPr="52D1A443" w:rsidR="6C045EF1">
              <w:rPr>
                <w:sz w:val="18"/>
                <w:szCs w:val="18"/>
              </w:rPr>
              <w:t>Service</w:t>
            </w:r>
            <w:r w:rsidRPr="52D1A443" w:rsidR="6C045EF1">
              <w:rPr>
                <w:sz w:val="18"/>
                <w:szCs w:val="18"/>
              </w:rPr>
              <w:t>-learning activities for student</w:t>
            </w:r>
            <w:r w:rsidRPr="52D1A443" w:rsidR="59F44B49">
              <w:rPr>
                <w:sz w:val="18"/>
                <w:szCs w:val="18"/>
              </w:rPr>
              <w:t>s to practice PTH teaching</w:t>
            </w:r>
          </w:p>
        </w:tc>
        <w:tc>
          <w:tcPr>
            <w:tcW w:w="8850" w:type="dxa"/>
            <w:tcMar/>
          </w:tcPr>
          <w:p w:rsidRPr="00D329AC" w:rsidR="00A01C0A" w:rsidP="52D1A443" w:rsidRDefault="05E52E0E" w14:paraId="5F661223" w14:textId="1CA3A677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05E52E0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Three Putonghua service-learning activities were conducted for 24 students in LANG</w:t>
            </w:r>
            <w:r w:rsidRPr="52D1A443" w:rsidR="412B13C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1006.</w:t>
            </w:r>
          </w:p>
          <w:p w:rsidRPr="00D329AC" w:rsidR="00A01C0A" w:rsidP="6BB42D15" w:rsidRDefault="05E52E0E" w14:paraId="52092FB9" w14:textId="69A143AC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  <w:lang w:val="en-GB"/>
              </w:rPr>
            </w:pPr>
            <w:r w:rsidRPr="6BB42D15">
              <w:rPr>
                <w:rFonts w:eastAsia="Times New Roman"/>
                <w:sz w:val="20"/>
                <w:szCs w:val="20"/>
                <w:lang w:val="en-GB"/>
              </w:rPr>
              <w:t>HKBU Campus Tour</w:t>
            </w:r>
            <w:r w:rsidRPr="6BB42D15" w:rsidR="6AD4DD1B">
              <w:rPr>
                <w:rFonts w:eastAsia="Times New Roman"/>
                <w:sz w:val="20"/>
                <w:szCs w:val="20"/>
                <w:lang w:val="en-GB"/>
              </w:rPr>
              <w:t xml:space="preserve"> (</w:t>
            </w:r>
            <w:r w:rsidRPr="6BB42D15" w:rsidR="13AD9290">
              <w:rPr>
                <w:rFonts w:eastAsia="Times New Roman"/>
                <w:sz w:val="20"/>
                <w:szCs w:val="20"/>
                <w:lang w:val="en-GB"/>
              </w:rPr>
              <w:t>5 April 2024</w:t>
            </w:r>
            <w:r w:rsidRPr="6BB42D15" w:rsidR="6AD4DD1B">
              <w:rPr>
                <w:rFonts w:eastAsia="Times New Roman"/>
                <w:sz w:val="20"/>
                <w:szCs w:val="20"/>
                <w:lang w:val="en-GB"/>
              </w:rPr>
              <w:t xml:space="preserve">)  </w:t>
            </w:r>
          </w:p>
          <w:p w:rsidRPr="00D329AC" w:rsidR="00A01C0A" w:rsidP="6BB42D15" w:rsidRDefault="05E52E0E" w14:paraId="339EA432" w14:textId="785A2B27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6BB42D15">
              <w:rPr>
                <w:rFonts w:eastAsia="Times New Roman"/>
                <w:sz w:val="20"/>
                <w:szCs w:val="20"/>
              </w:rPr>
              <w:t>Environmental Protection Tour &amp; Hands-On Workshop</w:t>
            </w:r>
            <w:r w:rsidRPr="6BB42D15" w:rsidR="076787BF">
              <w:rPr>
                <w:rFonts w:eastAsia="Times New Roman"/>
                <w:sz w:val="20"/>
                <w:szCs w:val="20"/>
              </w:rPr>
              <w:t xml:space="preserve"> </w:t>
            </w:r>
            <w:r w:rsidRPr="6BB42D15" w:rsidR="076787BF">
              <w:rPr>
                <w:rFonts w:eastAsia="Times New Roman"/>
                <w:sz w:val="20"/>
                <w:szCs w:val="20"/>
                <w:lang w:val="en-GB"/>
              </w:rPr>
              <w:t>(12 April 2024)</w:t>
            </w:r>
          </w:p>
          <w:p w:rsidRPr="00D329AC" w:rsidR="00A01C0A" w:rsidP="6BB42D15" w:rsidRDefault="05E52E0E" w14:paraId="1F49E285" w14:textId="29C7F2D1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  <w:sz w:val="20"/>
                <w:szCs w:val="20"/>
              </w:rPr>
            </w:pPr>
            <w:r w:rsidRPr="6BB42D15">
              <w:rPr>
                <w:rFonts w:eastAsia="Times New Roman"/>
                <w:sz w:val="20"/>
                <w:szCs w:val="20"/>
                <w:lang w:val="en-GB"/>
              </w:rPr>
              <w:t>Science &amp; Traditional Chinese Stories: STEM Adventure</w:t>
            </w:r>
            <w:r w:rsidRPr="6BB42D15" w:rsidR="32877BBD">
              <w:rPr>
                <w:rFonts w:eastAsia="Times New Roman"/>
                <w:sz w:val="20"/>
                <w:szCs w:val="20"/>
                <w:lang w:val="en-GB"/>
              </w:rPr>
              <w:t xml:space="preserve"> (20 April 2024)</w:t>
            </w:r>
          </w:p>
          <w:p w:rsidRPr="00D329AC" w:rsidR="00A01C0A" w:rsidP="3C3594A1" w:rsidRDefault="00A01C0A" w14:paraId="6CB77B7A" w14:textId="667E2C23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  <w:lang w:val="en-GB"/>
              </w:rPr>
            </w:pPr>
            <w:r w:rsidRPr="7117076D" w:rsidR="35379823">
              <w:rPr>
                <w:color w:val="000000" w:themeColor="text1" w:themeTint="FF" w:themeShade="FF"/>
                <w:sz w:val="20"/>
                <w:szCs w:val="20"/>
                <w:lang w:val="en-GB"/>
              </w:rPr>
              <w:t>C</w:t>
            </w:r>
            <w:r w:rsidRPr="7117076D" w:rsidR="56C667DB">
              <w:rPr>
                <w:color w:val="000000" w:themeColor="text1" w:themeTint="FF" w:themeShade="FF"/>
                <w:sz w:val="20"/>
                <w:szCs w:val="20"/>
                <w:lang w:val="en-GB"/>
              </w:rPr>
              <w:t>ollaborated with the English section to launch a new service-learning course</w:t>
            </w:r>
            <w:r w:rsidRPr="7117076D" w:rsidR="6977E91B">
              <w:rPr>
                <w:color w:val="000000" w:themeColor="text1" w:themeTint="FF" w:themeShade="FF"/>
                <w:sz w:val="20"/>
                <w:szCs w:val="20"/>
                <w:lang w:val="en-GB"/>
              </w:rPr>
              <w:t xml:space="preserve"> (</w:t>
            </w:r>
            <w:r w:rsidRPr="7117076D" w:rsidR="7D0C6A14">
              <w:rPr>
                <w:color w:val="000000" w:themeColor="text1" w:themeTint="FF" w:themeShade="FF"/>
                <w:sz w:val="20"/>
                <w:szCs w:val="20"/>
                <w:lang w:val="en-GB"/>
              </w:rPr>
              <w:t xml:space="preserve">involving a field </w:t>
            </w:r>
            <w:r w:rsidRPr="7117076D" w:rsidR="6977E91B">
              <w:rPr>
                <w:color w:val="000000" w:themeColor="text1" w:themeTint="FF" w:themeShade="FF"/>
                <w:sz w:val="20"/>
                <w:szCs w:val="20"/>
                <w:lang w:val="en-GB"/>
              </w:rPr>
              <w:t>trip to</w:t>
            </w:r>
            <w:r w:rsidRPr="7117076D" w:rsidR="56C667DB">
              <w:rPr>
                <w:color w:val="000000" w:themeColor="text1" w:themeTint="FF" w:themeShade="FF"/>
                <w:sz w:val="20"/>
                <w:szCs w:val="20"/>
                <w:lang w:val="en-GB"/>
              </w:rPr>
              <w:t xml:space="preserve"> Cambodia.</w:t>
            </w:r>
            <w:r w:rsidRPr="7117076D" w:rsidR="5E4AD789">
              <w:rPr>
                <w:color w:val="000000" w:themeColor="text1" w:themeTint="FF" w:themeShade="FF"/>
                <w:sz w:val="20"/>
                <w:szCs w:val="20"/>
                <w:lang w:val="en-GB"/>
              </w:rPr>
              <w:t>)</w:t>
            </w:r>
          </w:p>
        </w:tc>
        <w:tc>
          <w:tcPr>
            <w:tcW w:w="2869" w:type="dxa"/>
            <w:tcMar/>
          </w:tcPr>
          <w:p w:rsidRPr="003A597E" w:rsidR="00A01C0A" w:rsidP="52D1A443" w:rsidRDefault="00A01C0A" w14:paraId="5608F952" w14:textId="454835C9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52D1A443" w:rsidR="16A4EEBD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Continue to explore opportunities of service learning for students   </w:t>
            </w:r>
          </w:p>
        </w:tc>
      </w:tr>
      <w:tr w:rsidR="00B876EE" w:rsidTr="1E7E538E" w14:paraId="0967EC13" w14:textId="77777777">
        <w:trPr>
          <w:trHeight w:val="300"/>
        </w:trPr>
        <w:tc>
          <w:tcPr>
            <w:tcW w:w="15844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7117076D" w:rsidRDefault="76ED90CD" w14:paraId="2BF8F8A7" w14:textId="784A1E14">
            <w:pPr>
              <w:numPr>
                <w:ilvl w:val="0"/>
                <w:numId w:val="6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b w:val="1"/>
                <w:bCs w:val="1"/>
                <w:color w:val="000000"/>
                <w:sz w:val="20"/>
                <w:szCs w:val="20"/>
              </w:rPr>
            </w:pPr>
            <w:r w:rsidRPr="7117076D" w:rsidR="76ED90CD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Innovative pedagogies including AI-assisted language learning</w:t>
            </w:r>
          </w:p>
        </w:tc>
      </w:tr>
      <w:tr w:rsidR="00B876EE" w:rsidTr="1E7E538E" w14:paraId="3F345437" w14:textId="77777777">
        <w:trPr>
          <w:trHeight w:val="300"/>
        </w:trPr>
        <w:tc>
          <w:tcPr>
            <w:tcW w:w="1935" w:type="dxa"/>
            <w:tcBorders>
              <w:bottom w:val="single" w:color="000000" w:themeColor="text1" w:sz="4" w:space="0"/>
            </w:tcBorders>
            <w:tcMar/>
          </w:tcPr>
          <w:p w:rsidR="00B876EE" w:rsidP="7117076D" w:rsidRDefault="532B5E20" w14:paraId="72D83A5D" w14:textId="77777777">
            <w:pPr>
              <w:jc w:val="both"/>
              <w:rPr>
                <w:b w:val="1"/>
                <w:bCs w:val="1"/>
                <w:sz w:val="20"/>
                <w:szCs w:val="20"/>
              </w:rPr>
            </w:pPr>
            <w:r w:rsidRPr="7117076D" w:rsidR="532B5E20">
              <w:rPr>
                <w:b w:val="1"/>
                <w:bCs w:val="1"/>
                <w:sz w:val="20"/>
                <w:szCs w:val="20"/>
              </w:rPr>
              <w:t xml:space="preserve">Approach </w:t>
            </w:r>
          </w:p>
          <w:p w:rsidR="00B876EE" w:rsidP="7117076D" w:rsidRDefault="532B5E20" w14:paraId="6C43FB17" w14:textId="6AC73F27">
            <w:pPr>
              <w:jc w:val="both"/>
              <w:rPr>
                <w:i w:val="1"/>
                <w:iCs w:val="1"/>
                <w:sz w:val="20"/>
                <w:szCs w:val="20"/>
              </w:rPr>
            </w:pPr>
            <w:r w:rsidRPr="7117076D" w:rsidR="532B5E20">
              <w:rPr>
                <w:i w:val="1"/>
                <w:iCs w:val="1"/>
                <w:sz w:val="20"/>
                <w:szCs w:val="20"/>
              </w:rPr>
              <w:t xml:space="preserve">(Key Performance </w:t>
            </w:r>
            <w:r w:rsidRPr="7117076D" w:rsidR="4E96F790">
              <w:rPr>
                <w:i w:val="1"/>
                <w:iCs w:val="1"/>
                <w:sz w:val="20"/>
                <w:szCs w:val="20"/>
              </w:rPr>
              <w:t>Indicators (</w:t>
            </w:r>
            <w:r w:rsidRPr="7117076D" w:rsidR="532B5E20">
              <w:rPr>
                <w:i w:val="1"/>
                <w:iCs w:val="1"/>
                <w:sz w:val="20"/>
                <w:szCs w:val="20"/>
              </w:rPr>
              <w:t>KPIs) of LC)</w:t>
            </w:r>
          </w:p>
        </w:tc>
        <w:tc>
          <w:tcPr>
            <w:tcW w:w="2190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0704A48F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lk138945404" w:id="158"/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bookmarkEnd w:id="158"/>
          <w:p w:rsidRPr="00444708" w:rsidR="00B876EE" w:rsidP="45BD5378" w:rsidRDefault="532B5E20" w14:paraId="5829B786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Pr="00444708" w:rsidR="00B876EE" w:rsidP="45BD5378" w:rsidRDefault="532B5E20" w14:paraId="537264A6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8850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668C0D6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25EAB469" w14:textId="2A36E874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4E96F790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2869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3817D60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lk138945495" w:id="159"/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bookmarkEnd w:id="159"/>
          <w:p w:rsidRPr="00444708" w:rsidR="00B876EE" w:rsidP="45BD5378" w:rsidRDefault="532B5E20" w14:paraId="057A484D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:rsidTr="1E7E538E" w14:paraId="6CD6AF1B" w14:textId="77777777">
        <w:trPr>
          <w:trHeight w:val="945"/>
        </w:trPr>
        <w:tc>
          <w:tcPr>
            <w:tcW w:w="1935" w:type="dxa"/>
            <w:tcMar/>
          </w:tcPr>
          <w:p w:rsidR="00A01C0A" w:rsidP="7117076D" w:rsidRDefault="18AF1D0E" w14:paraId="558F9C31" w14:textId="44E450B8">
            <w:pPr>
              <w:rPr>
                <w:sz w:val="20"/>
                <w:szCs w:val="20"/>
              </w:rPr>
            </w:pPr>
            <w:r w:rsidRPr="7117076D" w:rsidR="18AF1D0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4.1 Enhancement of on-line teaching and e-assessment </w:t>
            </w:r>
            <w:r w:rsidRPr="7117076D" w:rsidR="18AF1D0E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2190" w:type="dxa"/>
            <w:tcMar/>
          </w:tcPr>
          <w:p w:rsidR="4B255341" w:rsidP="35E093C9" w:rsidRDefault="4B255341" w14:paraId="26ECBAD1" w14:textId="46893875">
            <w:pPr>
              <w:spacing w:before="0" w:beforeAutospacing="off" w:after="0" w:afterAutospacing="off" w:line="240" w:lineRule="auto"/>
              <w:ind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5E093C9" w:rsidR="783424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E-learning and e-assessment in all PTH courses</w:t>
            </w:r>
          </w:p>
          <w:p w:rsidR="4B255341" w:rsidP="4B255341" w:rsidRDefault="4B255341" w14:paraId="08596644" w14:textId="0E02166A">
            <w:pPr>
              <w:jc w:val="both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850" w:type="dxa"/>
            <w:tcMar/>
          </w:tcPr>
          <w:p w:rsidR="4B255341" w:rsidP="35E093C9" w:rsidRDefault="4B255341" w14:paraId="3CC546BA" w14:textId="50F13D13">
            <w:pPr>
              <w:pStyle w:val="ListParagraph"/>
              <w:numPr>
                <w:ilvl w:val="0"/>
                <w:numId w:val="87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7117076D" w:rsidR="5C09FB3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All courses employed e-learning and e-assessment</w:t>
            </w:r>
            <w:r w:rsidRPr="7117076D" w:rsidR="5C09FB3B">
              <w:rPr>
                <w:rFonts w:eastAsia="Times New Roman"/>
                <w:color w:val="000000" w:themeColor="text1" w:themeTint="FF" w:themeShade="FF"/>
              </w:rPr>
              <w:t>s</w:t>
            </w:r>
            <w:r w:rsidRPr="7117076D" w:rsidR="5C09FB3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17076D" w:rsidR="3890DA38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to varying degrees </w:t>
            </w:r>
            <w:r w:rsidRPr="7117076D" w:rsidR="5C09FB3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to </w:t>
            </w:r>
            <w:r w:rsidRPr="7117076D" w:rsidR="1E2E566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enable personalized learning </w:t>
            </w:r>
            <w:r w:rsidRPr="7117076D" w:rsidR="1E2E566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and </w:t>
            </w:r>
            <w:r w:rsidRPr="7117076D" w:rsidR="5C09FB3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enhanc</w:t>
            </w:r>
            <w:r w:rsidRPr="7117076D" w:rsidR="5C09FB3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e </w:t>
            </w:r>
            <w:r w:rsidRPr="7117076D" w:rsidR="19F3611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performance.</w:t>
            </w:r>
          </w:p>
        </w:tc>
        <w:tc>
          <w:tcPr>
            <w:tcW w:w="2869" w:type="dxa"/>
            <w:tcMar/>
          </w:tcPr>
          <w:p w:rsidR="4B255341" w:rsidP="7117076D" w:rsidRDefault="4B255341" w14:paraId="0E078DBF" w14:textId="74ECC9AE">
            <w:pPr>
              <w:pStyle w:val="ListParagraph"/>
              <w:numPr>
                <w:ilvl w:val="0"/>
                <w:numId w:val="87"/>
              </w:numPr>
              <w:suppressLineNumbers w:val="0"/>
              <w:shd w:val="clear" w:color="auto" w:fill="FFFFFF" w:themeFill="background1"/>
              <w:spacing w:before="0" w:beforeAutospacing="off" w:after="0" w:afterAutospacing="off" w:line="259" w:lineRule="auto"/>
              <w:ind w:right="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19F3611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Continue to </w:t>
            </w:r>
            <w:r w:rsidRPr="7117076D" w:rsidR="19F3611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utilize</w:t>
            </w:r>
            <w:r w:rsidRPr="7117076D" w:rsidR="19F3611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17076D" w:rsidR="5DE8CA1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e-tools to better support personalized learning and </w:t>
            </w:r>
            <w:r w:rsidRPr="7117076D" w:rsidR="6786F10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enhance </w:t>
            </w:r>
            <w:r w:rsidRPr="7117076D" w:rsidR="6786F10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performance</w:t>
            </w:r>
            <w:r w:rsidRPr="7117076D" w:rsidR="5DE8CA1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00A01C0A" w:rsidTr="1E7E538E" w14:paraId="7E369A6F" w14:textId="77777777">
        <w:trPr>
          <w:trHeight w:val="300"/>
        </w:trPr>
        <w:tc>
          <w:tcPr>
            <w:tcW w:w="1935" w:type="dxa"/>
            <w:tcMar/>
          </w:tcPr>
          <w:p w:rsidR="18AF1D0E" w:rsidP="7117076D" w:rsidRDefault="18AF1D0E" w14:paraId="677A48D0" w14:textId="7CCF5FC6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18AF1D0E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4</w:t>
            </w:r>
            <w:r w:rsidRPr="7117076D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.2 Promotion of diverse and innovative pedagogies</w:t>
            </w:r>
          </w:p>
        </w:tc>
        <w:tc>
          <w:tcPr>
            <w:tcW w:w="2190" w:type="dxa"/>
            <w:tcMar/>
          </w:tcPr>
          <w:p w:rsidR="4B255341" w:rsidP="52D1A443" w:rsidRDefault="63B79114" w14:paraId="24851716" w14:textId="66D7D057">
            <w:pPr>
              <w:rPr>
                <w:del w:author="Xiaoyong LI" w:date="2025-07-29T04:25:00Z" w16du:dateUtc="2025-07-29T04:25:25Z" w:id="424184847"/>
                <w:rFonts w:eastAsia="Times New Roman"/>
                <w:sz w:val="20"/>
                <w:szCs w:val="20"/>
              </w:rPr>
              <w:pPrChange w:author="Xiaoyong LI" w:date="2025-07-29T04:25:00Z" w:id="161">
                <w:pPr>
                  <w:pStyle w:val="ListParagraph"/>
                  <w:ind w:left="0"/>
                </w:pPr>
              </w:pPrChange>
            </w:pPr>
            <w:r w:rsidRPr="52D1A443" w:rsidR="63B79114">
              <w:rPr>
                <w:rFonts w:eastAsia="Times New Roman"/>
                <w:sz w:val="20"/>
                <w:szCs w:val="20"/>
              </w:rPr>
              <w:t>Flipped Classroom</w:t>
            </w:r>
          </w:p>
          <w:p w:rsidR="4B255341" w:rsidP="4B255341" w:rsidRDefault="4B255341" w14:paraId="023D55A1" w14:textId="55CC51BD">
            <w:pPr>
              <w:rPr>
                <w:rFonts w:eastAsia="Times New Roman"/>
              </w:rPr>
            </w:pPr>
          </w:p>
        </w:tc>
        <w:tc>
          <w:tcPr>
            <w:tcW w:w="8850" w:type="dxa"/>
            <w:tcMar/>
          </w:tcPr>
          <w:p w:rsidR="4B255341" w:rsidP="6BB42D15" w:rsidRDefault="5F16FC2A" w14:paraId="502D6BBA" w14:textId="25275693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eastAsia="Times New Roman"/>
                <w:sz w:val="20"/>
                <w:szCs w:val="20"/>
              </w:rPr>
            </w:pPr>
            <w:r w:rsidRPr="6BB42D15">
              <w:rPr>
                <w:rFonts w:eastAsia="Times New Roman"/>
                <w:sz w:val="20"/>
                <w:szCs w:val="20"/>
              </w:rPr>
              <w:t>Flipped Classroom in all LANG1026 Practical Putonghua Courses (</w:t>
            </w:r>
            <w:r w:rsidRPr="6BB42D15" w:rsidR="07C8EFBF">
              <w:rPr>
                <w:rFonts w:eastAsia="Times New Roman"/>
                <w:sz w:val="20"/>
                <w:szCs w:val="20"/>
              </w:rPr>
              <w:t>n</w:t>
            </w:r>
            <w:r w:rsidRPr="6BB42D15" w:rsidR="704F9625">
              <w:rPr>
                <w:rFonts w:eastAsia="Times New Roman"/>
                <w:sz w:val="20"/>
                <w:szCs w:val="20"/>
              </w:rPr>
              <w:t>=</w:t>
            </w:r>
            <w:r w:rsidRPr="6BB42D15" w:rsidR="4751839E">
              <w:rPr>
                <w:rFonts w:eastAsia="Times New Roman"/>
                <w:sz w:val="20"/>
                <w:szCs w:val="20"/>
              </w:rPr>
              <w:t>730</w:t>
            </w:r>
            <w:r w:rsidRPr="6BB42D15">
              <w:rPr>
                <w:rFonts w:eastAsia="Times New Roman"/>
                <w:sz w:val="20"/>
                <w:szCs w:val="20"/>
              </w:rPr>
              <w:t>)</w:t>
            </w:r>
            <w:r w:rsidRPr="6BB42D15" w:rsidR="70213B00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4B255341" w:rsidP="6BB42D15" w:rsidRDefault="5F16FC2A" w14:paraId="352D9194" w14:textId="45A92674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  <w:sz w:val="20"/>
                <w:szCs w:val="20"/>
              </w:rPr>
            </w:pPr>
            <w:r w:rsidRPr="7117076D" w:rsidR="5F16FC2A">
              <w:rPr>
                <w:rFonts w:eastAsia="Times New Roman"/>
                <w:sz w:val="20"/>
                <w:szCs w:val="20"/>
              </w:rPr>
              <w:t xml:space="preserve">Continued Implementation: The flipped classroom approach </w:t>
            </w:r>
            <w:r w:rsidRPr="7117076D" w:rsidR="5F16FC2A">
              <w:rPr>
                <w:rFonts w:eastAsia="Times New Roman"/>
                <w:sz w:val="20"/>
                <w:szCs w:val="20"/>
              </w:rPr>
              <w:t>remains</w:t>
            </w:r>
            <w:r w:rsidRPr="7117076D" w:rsidR="5F16FC2A">
              <w:rPr>
                <w:rFonts w:eastAsia="Times New Roman"/>
                <w:sz w:val="20"/>
                <w:szCs w:val="20"/>
              </w:rPr>
              <w:t xml:space="preserve"> a core strategy in </w:t>
            </w:r>
            <w:r w:rsidRPr="7117076D" w:rsidR="5F16FC2A">
              <w:rPr>
                <w:rFonts w:eastAsia="Times New Roman"/>
                <w:i w:val="1"/>
                <w:iCs w:val="1"/>
                <w:sz w:val="20"/>
                <w:szCs w:val="20"/>
              </w:rPr>
              <w:t>LANG1026 Practical Putonghua</w:t>
            </w:r>
            <w:r w:rsidRPr="7117076D" w:rsidR="5F16FC2A">
              <w:rPr>
                <w:rFonts w:eastAsia="Times New Roman"/>
                <w:sz w:val="20"/>
                <w:szCs w:val="20"/>
              </w:rPr>
              <w:t xml:space="preserve"> (videos</w:t>
            </w:r>
            <w:r w:rsidRPr="7117076D" w:rsidR="09B6DB1F">
              <w:rPr>
                <w:rFonts w:eastAsia="Times New Roman"/>
                <w:sz w:val="20"/>
                <w:szCs w:val="20"/>
              </w:rPr>
              <w:t xml:space="preserve"> (</w:t>
            </w:r>
            <w:r w:rsidRPr="7117076D" w:rsidR="0CCE629A">
              <w:rPr>
                <w:rFonts w:eastAsia="Times New Roman"/>
                <w:sz w:val="20"/>
                <w:szCs w:val="20"/>
              </w:rPr>
              <w:t>n</w:t>
            </w:r>
            <w:r w:rsidRPr="7117076D" w:rsidR="09B6DB1F">
              <w:rPr>
                <w:rFonts w:eastAsia="Times New Roman"/>
                <w:sz w:val="20"/>
                <w:szCs w:val="20"/>
              </w:rPr>
              <w:t>=14)</w:t>
            </w:r>
          </w:p>
          <w:p w:rsidR="4B255341" w:rsidP="6BB42D15" w:rsidRDefault="5F16FC2A" w14:paraId="3355AD43" w14:textId="4A687F7C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  <w:sz w:val="20"/>
                <w:szCs w:val="20"/>
              </w:rPr>
            </w:pPr>
            <w:r w:rsidRPr="7117076D" w:rsidR="0EFCD877">
              <w:rPr>
                <w:rFonts w:eastAsia="Times New Roman"/>
                <w:sz w:val="20"/>
                <w:szCs w:val="20"/>
              </w:rPr>
              <w:t>P</w:t>
            </w:r>
            <w:r w:rsidRPr="7117076D" w:rsidR="5F16FC2A">
              <w:rPr>
                <w:rFonts w:eastAsia="Times New Roman"/>
                <w:sz w:val="20"/>
                <w:szCs w:val="20"/>
              </w:rPr>
              <w:t>eer feedback</w:t>
            </w:r>
          </w:p>
        </w:tc>
        <w:tc>
          <w:tcPr>
            <w:tcW w:w="2869" w:type="dxa"/>
            <w:tcMar/>
          </w:tcPr>
          <w:p w:rsidR="4B255341" w:rsidP="017D079C" w:rsidRDefault="5D0987AE" w14:paraId="50CF36C3" w14:textId="15F9DCAE">
            <w:pPr>
              <w:pStyle w:val="Normal"/>
              <w:numPr>
                <w:ilvl w:val="0"/>
                <w:numId w:val="5"/>
              </w:numPr>
              <w:shd w:val="clear" w:color="auto" w:fill="FFFFFF" w:themeFill="background1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17D079C" w:rsidR="5D0987AE">
              <w:rPr>
                <w:rFonts w:eastAsia="Times New Roman"/>
                <w:color w:val="000000" w:themeColor="text1" w:themeTint="FF" w:themeShade="FF"/>
                <w:sz w:val="20"/>
                <w:szCs w:val="20"/>
                <w:rPrChange w:author="Xiaoyong LI" w:date="2025-07-29T03:56:00Z" w:id="239614428">
                  <w:rPr>
                    <w:rFonts w:eastAsia="Times New Roman"/>
                    <w:color w:val="000000" w:themeColor="text1" w:themeTint="FF" w:themeShade="FF"/>
                  </w:rPr>
                </w:rPrChange>
              </w:rPr>
              <w:t xml:space="preserve">Explore strategies to use flipped </w:t>
            </w:r>
            <w:r w:rsidRPr="017D079C" w:rsidR="7D4434B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learning</w:t>
            </w:r>
            <w:r w:rsidRPr="017D079C" w:rsidR="5D0987AE">
              <w:rPr>
                <w:rFonts w:eastAsia="Times New Roman"/>
                <w:color w:val="000000" w:themeColor="text1" w:themeTint="FF" w:themeShade="FF"/>
                <w:sz w:val="20"/>
                <w:szCs w:val="20"/>
                <w:rPrChange w:author="Xiaoyong LI" w:date="2025-07-29T03:56:00Z" w:id="2047560802">
                  <w:rPr>
                    <w:rFonts w:eastAsia="Times New Roman"/>
                    <w:color w:val="000000" w:themeColor="text1" w:themeTint="FF" w:themeShade="FF"/>
                  </w:rPr>
                </w:rPrChange>
              </w:rPr>
              <w:t xml:space="preserve"> to boost teaching effectiveness and student engagement.</w:t>
            </w:r>
          </w:p>
        </w:tc>
      </w:tr>
      <w:tr w:rsidR="4B255341" w:rsidTr="1E7E538E" w14:paraId="20B36A62" w14:textId="77777777">
        <w:trPr>
          <w:trHeight w:val="675"/>
        </w:trPr>
        <w:tc>
          <w:tcPr>
            <w:tcW w:w="1935" w:type="dxa"/>
            <w:tcMar/>
          </w:tcPr>
          <w:p w:rsidR="3A2C3400" w:rsidP="7117076D" w:rsidRDefault="3A2C3400" w14:paraId="7BDE93D1" w14:textId="0DAE255D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3A2C3400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4</w:t>
            </w:r>
            <w:r w:rsidRPr="7117076D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.3 Cultivation of creativity</w:t>
            </w:r>
          </w:p>
        </w:tc>
        <w:tc>
          <w:tcPr>
            <w:tcW w:w="2190" w:type="dxa"/>
            <w:tcMar/>
          </w:tcPr>
          <w:p w:rsidR="4B255341" w:rsidP="7117076D" w:rsidRDefault="4B255341" w14:paraId="02FCEE76" w14:textId="4A68152A">
            <w:pPr>
              <w:jc w:val="both"/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7117076D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The 2nd Mandarin Singing Contest  </w:t>
            </w:r>
          </w:p>
          <w:p w:rsidR="4B255341" w:rsidP="4B255341" w:rsidRDefault="4B255341" w14:paraId="66A50672" w14:textId="57DC62EE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2A909B0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SES</w:t>
            </w:r>
          </w:p>
        </w:tc>
        <w:tc>
          <w:tcPr>
            <w:tcW w:w="8850" w:type="dxa"/>
            <w:tcMar/>
          </w:tcPr>
          <w:p w:rsidR="4B255341" w:rsidP="5DB0B44A" w:rsidRDefault="5F16FC2A" w14:paraId="2B36A858" w14:textId="6CC235B2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DB0B44A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The 2nd Mandarin Singing Contest: </w:t>
            </w:r>
          </w:p>
          <w:p w:rsidR="4B255341" w:rsidP="5DB0B44A" w:rsidRDefault="4008F241" w14:paraId="2AFAE305" w14:textId="0CCE532D">
            <w:pPr>
              <w:pStyle w:val="ListParagraph"/>
              <w:ind w:left="360" w:hanging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4008F2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      </w:t>
            </w:r>
            <w:r w:rsidRPr="7117076D" w:rsidR="5F16FC2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12 winners across 3 groups; 80 attended the Grand Final &amp; Ceremony</w:t>
            </w:r>
            <w:r w:rsidRPr="7117076D" w:rsidR="033A97DA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2869" w:type="dxa"/>
            <w:tcMar/>
          </w:tcPr>
          <w:p w:rsidR="4B255341" w:rsidP="3C3594A1" w:rsidRDefault="4B255341" w14:paraId="21F2F56E" w14:textId="05104BE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17D079C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Continue to organize competitions</w:t>
            </w:r>
            <w:r w:rsidRPr="017D079C" w:rsidR="5F9FC11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17D079C" w:rsidR="669B063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and encourage student</w:t>
            </w:r>
            <w:r w:rsidRPr="017D079C" w:rsidR="5292E1E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17D079C" w:rsidR="62D1ED9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participa</w:t>
            </w:r>
            <w:r w:rsidRPr="017D079C" w:rsidR="62D1ED9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</w:t>
            </w:r>
            <w:r w:rsidRPr="017D079C" w:rsidR="1656C9EC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ion</w:t>
            </w:r>
            <w:r w:rsidRPr="017D079C" w:rsidR="669B0639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4B255341" w:rsidTr="1E7E538E" w14:paraId="0EA2BCC1" w14:textId="77777777">
        <w:trPr>
          <w:trHeight w:val="300"/>
        </w:trPr>
        <w:tc>
          <w:tcPr>
            <w:tcW w:w="1935" w:type="dxa"/>
            <w:tcMar/>
          </w:tcPr>
          <w:p w:rsidR="4F3B3F42" w:rsidP="7117076D" w:rsidRDefault="4F3B3F42" w14:paraId="2388FFEB" w14:textId="04367997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4F3B3F42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4</w:t>
            </w:r>
            <w:r w:rsidRPr="7117076D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.4 Promotion of learner autonomy and self-access language learning (SALL)</w:t>
            </w:r>
          </w:p>
        </w:tc>
        <w:tc>
          <w:tcPr>
            <w:tcW w:w="2190" w:type="dxa"/>
            <w:tcMar/>
          </w:tcPr>
          <w:p w:rsidR="4B255341" w:rsidP="4B255341" w:rsidRDefault="4B255341" w14:paraId="49FD0B51" w14:textId="56A0A849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37A39415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e-Journal</w:t>
            </w:r>
          </w:p>
          <w:p w:rsidR="4B255341" w:rsidP="4B255341" w:rsidRDefault="4B255341" w14:paraId="67CDC4B0" w14:textId="7BE1A4A2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B255341">
              <w:rPr>
                <w:rFonts w:eastAsia="Times New Roman"/>
                <w:color w:val="000000" w:themeColor="text1"/>
                <w:sz w:val="20"/>
                <w:szCs w:val="20"/>
              </w:rPr>
              <w:t>Updating teaching/learning materials on the PTH SALL website for student use according to curriculum and student needs.</w:t>
            </w:r>
          </w:p>
          <w:p w:rsidR="4B255341" w:rsidP="4B255341" w:rsidRDefault="4B255341" w14:paraId="68E6A5B6" w14:textId="36C24D23">
            <w:pPr>
              <w:jc w:val="both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8850" w:type="dxa"/>
            <w:tcMar/>
          </w:tcPr>
          <w:p w:rsidR="4B255341" w:rsidP="3C3594A1" w:rsidRDefault="4B255341" w14:paraId="2D5C4441" w14:textId="6A480A66">
            <w:pPr>
              <w:pStyle w:val="ListParagraph"/>
              <w:numPr>
                <w:ilvl w:val="0"/>
                <w:numId w:val="16"/>
              </w:numPr>
              <w:ind w:left="360"/>
              <w:jc w:val="both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3C3594A1">
              <w:rPr>
                <w:rFonts w:eastAsia="Times New Roman"/>
                <w:color w:val="000000" w:themeColor="text1"/>
                <w:sz w:val="20"/>
                <w:szCs w:val="20"/>
              </w:rPr>
              <w:t>The Putonghua e-jour</w:t>
            </w:r>
            <w:r w:rsidRPr="3C3594A1">
              <w:rPr>
                <w:color w:val="000000" w:themeColor="text1"/>
                <w:sz w:val="20"/>
                <w:szCs w:val="20"/>
              </w:rPr>
              <w:t xml:space="preserve">nal </w:t>
            </w:r>
            <w:r w:rsidRPr="3C3594A1" w:rsidR="448D0C44">
              <w:rPr>
                <w:color w:val="000000" w:themeColor="text1"/>
                <w:sz w:val="20"/>
                <w:szCs w:val="20"/>
              </w:rPr>
              <w:t>(the second edition)</w:t>
            </w:r>
          </w:p>
          <w:p w:rsidR="698A1D07" w:rsidP="7117076D" w:rsidRDefault="698A1D07" w14:paraId="41337B70" w14:textId="2A18F981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</w:rPr>
            </w:pPr>
            <w:r w:rsidRPr="7B72F4A2" w:rsidR="4D6FBF00">
              <w:rPr>
                <w:rFonts w:ascii="Times New Roman" w:hAnsi="Times New Roman" w:eastAsia="Times New Roman" w:cs="Times New Roman" w:eastAsiaTheme="minorEastAsia"/>
                <w:color w:val="auto"/>
                <w:sz w:val="20"/>
                <w:szCs w:val="20"/>
                <w:lang w:eastAsia="zh-TW" w:bidi="ar-SA"/>
              </w:rPr>
              <w:t>I</w:t>
            </w:r>
            <w:r w:rsidRPr="7B72F4A2" w:rsidR="4B255341">
              <w:rPr>
                <w:rFonts w:ascii="Times New Roman" w:hAnsi="Times New Roman" w:eastAsia="Times New Roman" w:cs="Times New Roman" w:eastAsiaTheme="minorEastAsia"/>
                <w:color w:val="auto"/>
                <w:sz w:val="20"/>
                <w:szCs w:val="20"/>
                <w:lang w:eastAsia="zh-TW" w:bidi="ar-SA"/>
              </w:rPr>
              <w:t>nclu</w:t>
            </w:r>
            <w:r w:rsidRPr="7B72F4A2" w:rsidR="4B255341">
              <w:rPr>
                <w:rFonts w:ascii="Times New Roman" w:hAnsi="Times New Roman" w:eastAsia="Times New Roman" w:cs="Times New Roman" w:eastAsiaTheme="minorEastAsia"/>
                <w:color w:val="auto"/>
                <w:sz w:val="20"/>
                <w:szCs w:val="20"/>
                <w:lang w:eastAsia="zh-TW" w:bidi="ar-SA"/>
              </w:rPr>
              <w:t>ded the</w:t>
            </w:r>
            <w:r w:rsidRPr="7B72F4A2" w:rsidR="4B255341">
              <w:rPr>
                <w:sz w:val="20"/>
                <w:szCs w:val="20"/>
              </w:rPr>
              <w:t xml:space="preserve"> </w:t>
            </w:r>
            <w:r w:rsidRPr="7B72F4A2" w:rsidR="4B255341">
              <w:rPr>
                <w:i w:val="1"/>
                <w:iCs w:val="1"/>
                <w:sz w:val="20"/>
                <w:szCs w:val="20"/>
              </w:rPr>
              <w:t>self-study</w:t>
            </w:r>
            <w:r w:rsidRPr="7B72F4A2" w:rsidR="4B255341">
              <w:rPr>
                <w:sz w:val="20"/>
                <w:szCs w:val="20"/>
              </w:rPr>
              <w:t xml:space="preserve"> se</w:t>
            </w:r>
            <w:r w:rsidRPr="7B72F4A2" w:rsidR="4B255341">
              <w:rPr>
                <w:rFonts w:ascii="Times New Roman" w:hAnsi="Times New Roman" w:eastAsia="Times New Roman" w:cs="Times New Roman" w:eastAsiaTheme="minorEastAsia"/>
                <w:color w:val="auto"/>
                <w:sz w:val="20"/>
                <w:szCs w:val="20"/>
                <w:lang w:eastAsia="zh-TW" w:bidi="ar-SA"/>
              </w:rPr>
              <w:t>ction</w:t>
            </w:r>
            <w:r w:rsidRPr="7B72F4A2" w:rsidR="7B2613D0">
              <w:rPr>
                <w:rFonts w:ascii="Times New Roman" w:hAnsi="Times New Roman" w:eastAsia="Times New Roman" w:cs="Times New Roman" w:eastAsiaTheme="minorEastAsia"/>
                <w:color w:val="auto"/>
                <w:sz w:val="20"/>
                <w:szCs w:val="20"/>
                <w:lang w:eastAsia="zh-TW" w:bidi="ar-SA"/>
              </w:rPr>
              <w:t>, pu</w:t>
            </w:r>
            <w:r w:rsidRPr="7B72F4A2" w:rsidR="4B255341">
              <w:rPr>
                <w:rFonts w:ascii="Times New Roman" w:hAnsi="Times New Roman" w:eastAsia="Times New Roman" w:cs="Times New Roman" w:eastAsiaTheme="minorEastAsia"/>
                <w:color w:val="auto"/>
                <w:sz w:val="20"/>
                <w:szCs w:val="20"/>
                <w:lang w:eastAsia="zh-TW" w:bidi="ar-SA"/>
              </w:rPr>
              <w:t>blish</w:t>
            </w:r>
            <w:r w:rsidRPr="7B72F4A2" w:rsidR="4B255341">
              <w:rPr>
                <w:rFonts w:eastAsia="Times New Roman"/>
                <w:sz w:val="20"/>
                <w:szCs w:val="20"/>
              </w:rPr>
              <w:t xml:space="preserve">ed on </w:t>
            </w:r>
            <w:r w:rsidRPr="7B72F4A2" w:rsidR="4B255341">
              <w:rPr>
                <w:rFonts w:eastAsia="Times New Roman"/>
                <w:i w:val="1"/>
                <w:iCs w:val="1"/>
                <w:sz w:val="20"/>
                <w:szCs w:val="20"/>
              </w:rPr>
              <w:t>Moodle</w:t>
            </w:r>
            <w:r w:rsidRPr="7B72F4A2" w:rsidR="4B255341">
              <w:rPr>
                <w:rFonts w:eastAsia="Times New Roman"/>
                <w:sz w:val="20"/>
                <w:szCs w:val="20"/>
              </w:rPr>
              <w:t xml:space="preserve">, the </w:t>
            </w:r>
            <w:r w:rsidRPr="7B72F4A2" w:rsidR="0E7C0B0B">
              <w:rPr>
                <w:rFonts w:eastAsia="Times New Roman"/>
                <w:sz w:val="20"/>
                <w:szCs w:val="20"/>
              </w:rPr>
              <w:t>LC</w:t>
            </w:r>
            <w:r w:rsidRPr="7B72F4A2" w:rsidR="4B255341">
              <w:rPr>
                <w:rFonts w:eastAsia="Times New Roman"/>
                <w:sz w:val="20"/>
                <w:szCs w:val="20"/>
              </w:rPr>
              <w:t xml:space="preserve"> </w:t>
            </w:r>
            <w:r w:rsidRPr="7B72F4A2" w:rsidR="4B255341">
              <w:rPr>
                <w:rFonts w:eastAsia="Times New Roman"/>
                <w:i w:val="1"/>
                <w:iCs w:val="1"/>
                <w:sz w:val="20"/>
                <w:szCs w:val="20"/>
              </w:rPr>
              <w:t>website</w:t>
            </w:r>
            <w:r w:rsidRPr="7B72F4A2" w:rsidR="4B255341">
              <w:rPr>
                <w:rFonts w:eastAsia="Times New Roman"/>
                <w:i w:val="1"/>
                <w:iCs w:val="1"/>
                <w:sz w:val="20"/>
                <w:szCs w:val="20"/>
              </w:rPr>
              <w:t xml:space="preserve"> </w:t>
            </w:r>
            <w:r w:rsidRPr="7B72F4A2" w:rsidR="4B255341">
              <w:rPr>
                <w:rFonts w:eastAsia="Times New Roman"/>
                <w:sz w:val="20"/>
                <w:szCs w:val="20"/>
              </w:rPr>
              <w:t>and</w:t>
            </w:r>
            <w:r w:rsidRPr="7B72F4A2" w:rsidR="4B255341">
              <w:rPr>
                <w:rFonts w:eastAsia="Times New Roman"/>
                <w:i w:val="1"/>
                <w:iCs w:val="1"/>
                <w:sz w:val="20"/>
                <w:szCs w:val="20"/>
              </w:rPr>
              <w:t xml:space="preserve"> social media</w:t>
            </w:r>
            <w:r w:rsidRPr="7B72F4A2" w:rsidR="602AE826">
              <w:rPr>
                <w:rFonts w:eastAsia="Times New Roman"/>
                <w:i w:val="1"/>
                <w:iCs w:val="1"/>
                <w:sz w:val="20"/>
                <w:szCs w:val="20"/>
              </w:rPr>
              <w:t xml:space="preserve"> platforms</w:t>
            </w:r>
            <w:r w:rsidRPr="7B72F4A2" w:rsidR="0586B736">
              <w:rPr>
                <w:rFonts w:eastAsia="Times New Roman"/>
                <w:sz w:val="20"/>
                <w:szCs w:val="20"/>
              </w:rPr>
              <w:t>, and a</w:t>
            </w:r>
            <w:r w:rsidRPr="7B72F4A2" w:rsidR="5F16FC2A">
              <w:rPr>
                <w:rFonts w:eastAsia="Times New Roman"/>
                <w:sz w:val="20"/>
                <w:szCs w:val="20"/>
              </w:rPr>
              <w:t>dd</w:t>
            </w:r>
            <w:r w:rsidRPr="7B72F4A2" w:rsidR="3E68E073">
              <w:rPr>
                <w:rFonts w:eastAsia="Times New Roman"/>
                <w:sz w:val="20"/>
                <w:szCs w:val="20"/>
              </w:rPr>
              <w:t xml:space="preserve">ed </w:t>
            </w:r>
            <w:r w:rsidRPr="7B72F4A2" w:rsidR="5F16FC2A">
              <w:rPr>
                <w:rFonts w:eastAsia="Times New Roman"/>
                <w:sz w:val="20"/>
                <w:szCs w:val="20"/>
              </w:rPr>
              <w:t xml:space="preserve">an </w:t>
            </w:r>
            <w:r w:rsidRPr="7B72F4A2" w:rsidR="5F16FC2A">
              <w:rPr>
                <w:rFonts w:eastAsia="Times New Roman"/>
                <w:i w:val="1"/>
                <w:iCs w:val="1"/>
                <w:sz w:val="20"/>
                <w:szCs w:val="20"/>
              </w:rPr>
              <w:t>interactive section</w:t>
            </w:r>
            <w:r w:rsidRPr="7B72F4A2" w:rsidR="3471EFF7">
              <w:rPr>
                <w:rFonts w:eastAsia="Times New Roman"/>
                <w:sz w:val="20"/>
                <w:szCs w:val="20"/>
              </w:rPr>
              <w:t>.</w:t>
            </w:r>
            <w:r w:rsidRPr="7B72F4A2" w:rsidR="5F16FC2A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DB66F14" w:rsidP="5DB0B44A" w:rsidRDefault="0DB66F14" w14:paraId="62D001CE" w14:textId="6477BEC2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0"/>
                <w:szCs w:val="20"/>
              </w:rPr>
            </w:pPr>
            <w:r w:rsidRPr="7117076D" w:rsidR="0DB66F14">
              <w:rPr>
                <w:rFonts w:eastAsia="Times New Roman"/>
                <w:sz w:val="20"/>
                <w:szCs w:val="20"/>
              </w:rPr>
              <w:t xml:space="preserve">No. of </w:t>
            </w:r>
            <w:r w:rsidRPr="7117076D" w:rsidR="4ECD0FB4">
              <w:rPr>
                <w:rFonts w:eastAsia="Times New Roman"/>
                <w:sz w:val="20"/>
                <w:szCs w:val="20"/>
              </w:rPr>
              <w:t>responses</w:t>
            </w:r>
            <w:r w:rsidRPr="7117076D" w:rsidR="06CC5C84">
              <w:rPr>
                <w:rFonts w:eastAsia="Times New Roman"/>
                <w:sz w:val="20"/>
                <w:szCs w:val="20"/>
              </w:rPr>
              <w:t>: 75</w:t>
            </w:r>
            <w:r w:rsidRPr="7117076D" w:rsidR="5F16FC2A">
              <w:rPr>
                <w:rFonts w:eastAsia="Times New Roman"/>
                <w:sz w:val="20"/>
                <w:szCs w:val="20"/>
              </w:rPr>
              <w:t xml:space="preserve"> (89% having taken Mandarin courses and 11% having taken not one)</w:t>
            </w:r>
          </w:p>
          <w:tbl>
            <w:tblPr>
              <w:tblStyle w:val="TableGrid"/>
              <w:tblW w:w="6451" w:type="dxa"/>
              <w:tblLayout w:type="fixed"/>
              <w:tblLook w:val="06A0" w:firstRow="1" w:lastRow="0" w:firstColumn="1" w:lastColumn="0" w:noHBand="1" w:noVBand="1"/>
            </w:tblPr>
            <w:tblGrid>
              <w:gridCol w:w="2895"/>
              <w:gridCol w:w="1778"/>
              <w:gridCol w:w="1778"/>
            </w:tblGrid>
            <w:tr w:rsidR="5DB0B44A" w:rsidTr="3D3EB2C7" w14:paraId="0C44B3B0" w14:textId="77777777">
              <w:trPr>
                <w:trHeight w:val="300"/>
              </w:trPr>
              <w:tc>
                <w:tcPr>
                  <w:tcW w:w="2895" w:type="dxa"/>
                  <w:tcMar/>
                </w:tcPr>
                <w:p w:rsidR="5DB0B44A" w:rsidP="5DB0B44A" w:rsidRDefault="5DB0B44A" w14:paraId="1F016D3D" w14:textId="32B39646">
                  <w:pPr>
                    <w:pStyle w:val="ListParagraph"/>
                    <w:rPr>
                      <w:rFonts w:eastAsia="Times New Roman"/>
                      <w:sz w:val="20"/>
                      <w:szCs w:val="20"/>
                    </w:rPr>
                  </w:pPr>
                  <w:r w:rsidRPr="7117076D" w:rsidR="35D60BE6">
                    <w:rPr>
                      <w:rFonts w:eastAsia="Times New Roman"/>
                      <w:sz w:val="20"/>
                      <w:szCs w:val="20"/>
                    </w:rPr>
                    <w:t>(On a scale of 5)</w:t>
                  </w:r>
                </w:p>
              </w:tc>
              <w:tc>
                <w:tcPr>
                  <w:tcW w:w="1778" w:type="dxa"/>
                  <w:tcMar/>
                </w:tcPr>
                <w:p w:rsidR="6A25612C" w:rsidP="7117076D" w:rsidRDefault="6A25612C" w14:paraId="2BDF10C9" w14:textId="739E105F">
                  <w:pPr>
                    <w:spacing w:line="259" w:lineRule="auto"/>
                    <w:rPr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7117076D" w:rsidR="6A25612C">
                    <w:rPr>
                      <w:color w:val="000000" w:themeColor="text1" w:themeTint="FF" w:themeShade="FF"/>
                      <w:sz w:val="20"/>
                      <w:szCs w:val="20"/>
                    </w:rPr>
                    <w:t>Fi</w:t>
                  </w:r>
                  <w:r w:rsidRPr="7117076D" w:rsidR="7117076D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rst </w:t>
                  </w:r>
                  <w:r w:rsidRPr="7117076D" w:rsidR="6AE2AFE0">
                    <w:rPr>
                      <w:color w:val="000000" w:themeColor="text1" w:themeTint="FF" w:themeShade="FF"/>
                      <w:sz w:val="20"/>
                      <w:szCs w:val="20"/>
                    </w:rPr>
                    <w:t>E</w:t>
                  </w:r>
                  <w:r w:rsidRPr="7117076D" w:rsidR="7117076D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dition </w:t>
                  </w:r>
                </w:p>
              </w:tc>
              <w:tc>
                <w:tcPr>
                  <w:tcW w:w="1778" w:type="dxa"/>
                  <w:tcMar/>
                </w:tcPr>
                <w:p w:rsidR="2B9CD63A" w:rsidP="3C3594A1" w:rsidRDefault="2B9CD63A" w14:paraId="4EDD68FC" w14:textId="459D71E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117076D" w:rsidR="4AE91AFF">
                    <w:rPr>
                      <w:color w:val="000000" w:themeColor="text1" w:themeTint="FF" w:themeShade="FF"/>
                      <w:sz w:val="20"/>
                      <w:szCs w:val="20"/>
                    </w:rPr>
                    <w:t>S</w:t>
                  </w:r>
                  <w:r w:rsidRPr="7117076D" w:rsidR="723351D7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econd </w:t>
                  </w:r>
                  <w:r w:rsidRPr="7117076D" w:rsidR="77A6593C">
                    <w:rPr>
                      <w:color w:val="000000" w:themeColor="text1" w:themeTint="FF" w:themeShade="FF"/>
                      <w:sz w:val="20"/>
                      <w:szCs w:val="20"/>
                    </w:rPr>
                    <w:t>E</w:t>
                  </w:r>
                  <w:r w:rsidRPr="7117076D" w:rsidR="723351D7">
                    <w:rPr>
                      <w:color w:val="000000" w:themeColor="text1" w:themeTint="FF" w:themeShade="FF"/>
                      <w:sz w:val="20"/>
                      <w:szCs w:val="20"/>
                    </w:rPr>
                    <w:t>dition</w:t>
                  </w:r>
                  <w:r w:rsidRPr="7117076D" w:rsidR="3F696660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5DB0B44A" w:rsidTr="3D3EB2C7" w14:paraId="2E8791F9" w14:textId="77777777">
              <w:trPr>
                <w:trHeight w:val="300"/>
              </w:trPr>
              <w:tc>
                <w:tcPr>
                  <w:tcW w:w="2895" w:type="dxa"/>
                  <w:tcMar/>
                </w:tcPr>
                <w:p w:rsidR="2A5AFA99" w:rsidP="5DB0B44A" w:rsidRDefault="2A5AFA99" w14:paraId="035E59C3" w14:textId="5D9013B6">
                  <w:pPr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color w:val="000000" w:themeColor="text1"/>
                      <w:sz w:val="20"/>
                      <w:szCs w:val="20"/>
                    </w:rPr>
                    <w:t>Interesting</w:t>
                  </w:r>
                </w:p>
              </w:tc>
              <w:tc>
                <w:tcPr>
                  <w:tcW w:w="1778" w:type="dxa"/>
                  <w:tcMar/>
                </w:tcPr>
                <w:p w:rsidR="7117076D" w:rsidP="7117076D" w:rsidRDefault="7117076D" w14:paraId="0328B2DF" w14:textId="48571866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34B472D9" w:rsidR="3FB68C13">
                    <w:rPr>
                      <w:rFonts w:eastAsia="Times New Roman"/>
                      <w:sz w:val="20"/>
                      <w:szCs w:val="20"/>
                    </w:rPr>
                    <w:t>4.2</w:t>
                  </w:r>
                  <w:r w:rsidRPr="34B472D9" w:rsidR="47CAE3CA">
                    <w:rPr>
                      <w:rFonts w:eastAsia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778" w:type="dxa"/>
                  <w:tcMar/>
                </w:tcPr>
                <w:p w:rsidR="76030118" w:rsidP="5DB0B44A" w:rsidRDefault="76030118" w14:paraId="49E44F2B" w14:textId="49C884B0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sz w:val="20"/>
                      <w:szCs w:val="20"/>
                    </w:rPr>
                    <w:t>4.31</w:t>
                  </w:r>
                </w:p>
              </w:tc>
            </w:tr>
            <w:tr w:rsidR="5DB0B44A" w:rsidTr="3D3EB2C7" w14:paraId="1555EA70" w14:textId="77777777">
              <w:trPr>
                <w:trHeight w:val="300"/>
              </w:trPr>
              <w:tc>
                <w:tcPr>
                  <w:tcW w:w="2895" w:type="dxa"/>
                  <w:tcMar/>
                </w:tcPr>
                <w:p w:rsidR="5A594455" w:rsidP="5DB0B44A" w:rsidRDefault="5A594455" w14:paraId="78C8AA4C" w14:textId="144FEBCB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sz w:val="20"/>
                      <w:szCs w:val="20"/>
                    </w:rPr>
                    <w:t>Easy lay-out</w:t>
                  </w:r>
                </w:p>
              </w:tc>
              <w:tc>
                <w:tcPr>
                  <w:tcW w:w="1778" w:type="dxa"/>
                  <w:tcMar/>
                </w:tcPr>
                <w:p w:rsidR="7117076D" w:rsidP="7117076D" w:rsidRDefault="7117076D" w14:paraId="1D321C49" w14:textId="5C818E0A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7117076D" w:rsidR="7117076D">
                    <w:rPr>
                      <w:rFonts w:eastAsia="Times New Roman"/>
                      <w:sz w:val="20"/>
                      <w:szCs w:val="20"/>
                    </w:rPr>
                    <w:t>4.22</w:t>
                  </w:r>
                </w:p>
              </w:tc>
              <w:tc>
                <w:tcPr>
                  <w:tcW w:w="1778" w:type="dxa"/>
                  <w:tcMar/>
                </w:tcPr>
                <w:p w:rsidR="029A5C9C" w:rsidP="5DB0B44A" w:rsidRDefault="029A5C9C" w14:paraId="29389EB7" w14:textId="014EAF9C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sz w:val="20"/>
                      <w:szCs w:val="20"/>
                    </w:rPr>
                    <w:t>4.32</w:t>
                  </w:r>
                </w:p>
              </w:tc>
            </w:tr>
            <w:tr w:rsidR="5DB0B44A" w:rsidTr="3D3EB2C7" w14:paraId="028AE173" w14:textId="77777777">
              <w:trPr>
                <w:trHeight w:val="300"/>
              </w:trPr>
              <w:tc>
                <w:tcPr>
                  <w:tcW w:w="2895" w:type="dxa"/>
                  <w:tcMar/>
                </w:tcPr>
                <w:p w:rsidR="5A594455" w:rsidP="5DB0B44A" w:rsidRDefault="5A594455" w14:paraId="6EFD2A61" w14:textId="69F37CC8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sz w:val="20"/>
                      <w:szCs w:val="20"/>
                    </w:rPr>
                    <w:t>Benefiting Putonghua learning</w:t>
                  </w:r>
                </w:p>
              </w:tc>
              <w:tc>
                <w:tcPr>
                  <w:tcW w:w="1778" w:type="dxa"/>
                  <w:tcMar/>
                </w:tcPr>
                <w:p w:rsidR="7117076D" w:rsidP="7117076D" w:rsidRDefault="7117076D" w14:paraId="7CDCEB50" w14:textId="7CB81107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7117076D" w:rsidR="7117076D">
                    <w:rPr>
                      <w:rFonts w:eastAsia="Times New Roman"/>
                      <w:sz w:val="20"/>
                      <w:szCs w:val="20"/>
                    </w:rPr>
                    <w:t>4.10</w:t>
                  </w:r>
                </w:p>
              </w:tc>
              <w:tc>
                <w:tcPr>
                  <w:tcW w:w="1778" w:type="dxa"/>
                  <w:tcMar/>
                </w:tcPr>
                <w:p w:rsidR="1F802798" w:rsidP="5DB0B44A" w:rsidRDefault="1F802798" w14:paraId="2F08A5BE" w14:textId="29FF7069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sz w:val="20"/>
                      <w:szCs w:val="20"/>
                    </w:rPr>
                    <w:t>4.17</w:t>
                  </w:r>
                </w:p>
              </w:tc>
            </w:tr>
            <w:tr w:rsidR="5DB0B44A" w:rsidTr="3D3EB2C7" w14:paraId="03D8BE29" w14:textId="77777777">
              <w:trPr>
                <w:trHeight w:val="300"/>
              </w:trPr>
              <w:tc>
                <w:tcPr>
                  <w:tcW w:w="2895" w:type="dxa"/>
                  <w:tcMar/>
                </w:tcPr>
                <w:p w:rsidR="6870D948" w:rsidP="5DB0B44A" w:rsidRDefault="6870D948" w14:paraId="279798A5" w14:textId="302F2C1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7117076D" w:rsidR="2279E9F5">
                    <w:rPr>
                      <w:rFonts w:eastAsia="Times New Roman"/>
                      <w:sz w:val="20"/>
                      <w:szCs w:val="20"/>
                    </w:rPr>
                    <w:t>I</w:t>
                  </w:r>
                  <w:r w:rsidRPr="7117076D" w:rsidR="36332780">
                    <w:rPr>
                      <w:rFonts w:eastAsia="Times New Roman"/>
                      <w:sz w:val="20"/>
                      <w:szCs w:val="20"/>
                    </w:rPr>
                    <w:t>nteraction in journal learning</w:t>
                  </w:r>
                </w:p>
              </w:tc>
              <w:tc>
                <w:tcPr>
                  <w:tcW w:w="1778" w:type="dxa"/>
                  <w:tcMar/>
                </w:tcPr>
                <w:p w:rsidR="7117076D" w:rsidP="7117076D" w:rsidRDefault="7117076D" w14:paraId="2F28DE76" w14:textId="28973A6A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7117076D" w:rsidR="7117076D">
                    <w:rPr>
                      <w:rFonts w:eastAsia="Times New Roman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1778" w:type="dxa"/>
                  <w:tcMar/>
                </w:tcPr>
                <w:p w:rsidR="214C58BD" w:rsidP="5DB0B44A" w:rsidRDefault="214C58BD" w14:paraId="74E3F66B" w14:textId="5B48277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5DB0B44A">
                    <w:rPr>
                      <w:rFonts w:eastAsia="Times New Roman"/>
                      <w:sz w:val="20"/>
                      <w:szCs w:val="20"/>
                    </w:rPr>
                    <w:t>4.25</w:t>
                  </w:r>
                </w:p>
              </w:tc>
            </w:tr>
          </w:tbl>
          <w:p w:rsidR="4B255341" w:rsidP="52D1A443" w:rsidRDefault="4B255341" w14:paraId="1E6BDAA6" w14:textId="36152347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both"/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52D1A443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Updated the materials on the SALL website</w:t>
            </w:r>
          </w:p>
          <w:p w:rsidR="4B255341" w:rsidP="52D1A443" w:rsidRDefault="4B255341" w14:paraId="2A26FCB8" w14:textId="0B240033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7B72F4A2" w:rsidR="4B255341">
              <w:rPr>
                <w:sz w:val="20"/>
                <w:szCs w:val="20"/>
              </w:rPr>
              <w:t xml:space="preserve"> </w:t>
            </w:r>
            <w:r w:rsidRPr="7B72F4A2" w:rsidR="56B19DAE">
              <w:rPr>
                <w:sz w:val="20"/>
                <w:szCs w:val="20"/>
              </w:rPr>
              <w:t xml:space="preserve">No. </w:t>
            </w:r>
            <w:r w:rsidRPr="7B72F4A2" w:rsidR="5FD0526E">
              <w:rPr>
                <w:sz w:val="20"/>
                <w:szCs w:val="20"/>
              </w:rPr>
              <w:t>o</w:t>
            </w:r>
            <w:r w:rsidRPr="7B72F4A2" w:rsidR="56B19DAE">
              <w:rPr>
                <w:sz w:val="20"/>
                <w:szCs w:val="20"/>
              </w:rPr>
              <w:t xml:space="preserve">f page views of the </w:t>
            </w:r>
            <w:r w:rsidRPr="7B72F4A2" w:rsidR="56B19DAE">
              <w:rPr>
                <w:sz w:val="20"/>
                <w:szCs w:val="20"/>
              </w:rPr>
              <w:t>website:</w:t>
            </w:r>
            <w:r w:rsidRPr="7B72F4A2" w:rsidR="0255F5A1">
              <w:rPr>
                <w:sz w:val="20"/>
                <w:szCs w:val="20"/>
              </w:rPr>
              <w:t xml:space="preserve"> </w:t>
            </w:r>
            <w:r w:rsidRPr="7B72F4A2" w:rsidR="56B19DAE">
              <w:rPr>
                <w:sz w:val="20"/>
                <w:szCs w:val="20"/>
              </w:rPr>
              <w:t>73,816 (July 2024</w:t>
            </w:r>
            <w:r w:rsidRPr="7B72F4A2" w:rsidR="5D1EBBB0">
              <w:rPr>
                <w:sz w:val="20"/>
                <w:szCs w:val="20"/>
              </w:rPr>
              <w:t>-June 2025).</w:t>
            </w:r>
          </w:p>
        </w:tc>
        <w:tc>
          <w:tcPr>
            <w:tcW w:w="2869" w:type="dxa"/>
            <w:tcMar/>
          </w:tcPr>
          <w:p w:rsidR="4B255341" w:rsidP="4B255341" w:rsidRDefault="4B255341" w14:paraId="03A13EC2" w14:textId="4A43B6C7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The e-journal will be published annually</w:t>
            </w:r>
          </w:p>
          <w:p w:rsidR="4B255341" w:rsidP="4B255341" w:rsidRDefault="4B255341" w14:paraId="0716ACAD" w14:textId="4B3C9120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03BC2236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S</w:t>
            </w:r>
            <w:r w:rsidRPr="7117076D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tudent feedback</w:t>
            </w:r>
            <w:r w:rsidRPr="7117076D" w:rsidR="40D8520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will be collected for further improvement</w:t>
            </w:r>
            <w:r w:rsidRPr="7117076D" w:rsidR="5C90C8C7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4B255341" w:rsidP="4B255341" w:rsidRDefault="4B255341" w14:paraId="52518485" w14:textId="44ABBD45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52D1A443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The webpage will be updated with </w:t>
            </w:r>
            <w:r w:rsidRPr="52D1A443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timely</w:t>
            </w:r>
            <w:r w:rsidRPr="52D1A443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content based on courses and student needs</w:t>
            </w:r>
          </w:p>
        </w:tc>
      </w:tr>
      <w:tr w:rsidR="00B876EE" w:rsidTr="1E7E538E" w14:paraId="7D2DA362" w14:textId="77777777">
        <w:trPr>
          <w:trHeight w:val="300"/>
        </w:trPr>
        <w:tc>
          <w:tcPr>
            <w:tcW w:w="15844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7117076D" w:rsidRDefault="532B5E20" w14:paraId="0308A1A3" w14:textId="77777777">
            <w:pPr>
              <w:numPr>
                <w:ilvl w:val="0"/>
                <w:numId w:val="6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b w:val="1"/>
                <w:bCs w:val="1"/>
                <w:color w:val="000000"/>
                <w:sz w:val="20"/>
                <w:szCs w:val="20"/>
              </w:rPr>
            </w:pPr>
            <w:r w:rsidRPr="7117076D" w:rsidR="532B5E2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Staff Development</w:t>
            </w:r>
          </w:p>
        </w:tc>
      </w:tr>
      <w:tr w:rsidR="00B876EE" w:rsidTr="1E7E538E" w14:paraId="05F16428" w14:textId="77777777">
        <w:trPr>
          <w:trHeight w:val="300"/>
        </w:trPr>
        <w:tc>
          <w:tcPr>
            <w:tcW w:w="1935" w:type="dxa"/>
            <w:tcBorders>
              <w:bottom w:val="single" w:color="000000" w:themeColor="text1" w:sz="4" w:space="0"/>
            </w:tcBorders>
            <w:tcMar/>
          </w:tcPr>
          <w:p w:rsidR="00B876EE" w:rsidP="7117076D" w:rsidRDefault="532B5E20" w14:paraId="5AE1D725" w14:textId="77777777">
            <w:pPr>
              <w:jc w:val="both"/>
              <w:rPr>
                <w:b w:val="1"/>
                <w:bCs w:val="1"/>
                <w:sz w:val="20"/>
                <w:szCs w:val="20"/>
              </w:rPr>
            </w:pPr>
            <w:r w:rsidRPr="7117076D" w:rsidR="532B5E20">
              <w:rPr>
                <w:b w:val="1"/>
                <w:bCs w:val="1"/>
                <w:sz w:val="20"/>
                <w:szCs w:val="20"/>
              </w:rPr>
              <w:t xml:space="preserve">Approach </w:t>
            </w:r>
          </w:p>
          <w:p w:rsidR="00B876EE" w:rsidP="7117076D" w:rsidRDefault="532B5E20" w14:paraId="2507909E" w14:textId="0C631BA4">
            <w:pPr>
              <w:jc w:val="both"/>
              <w:rPr>
                <w:i w:val="1"/>
                <w:iCs w:val="1"/>
                <w:sz w:val="20"/>
                <w:szCs w:val="20"/>
              </w:rPr>
            </w:pPr>
            <w:r w:rsidRPr="7117076D" w:rsidR="532B5E20">
              <w:rPr>
                <w:i w:val="1"/>
                <w:iCs w:val="1"/>
                <w:sz w:val="20"/>
                <w:szCs w:val="20"/>
              </w:rPr>
              <w:t xml:space="preserve">(Key Performance </w:t>
            </w:r>
            <w:r w:rsidRPr="7117076D" w:rsidR="4E96F790">
              <w:rPr>
                <w:i w:val="1"/>
                <w:iCs w:val="1"/>
                <w:sz w:val="20"/>
                <w:szCs w:val="20"/>
              </w:rPr>
              <w:t>Indicators (</w:t>
            </w:r>
            <w:r w:rsidRPr="7117076D" w:rsidR="532B5E20">
              <w:rPr>
                <w:i w:val="1"/>
                <w:iCs w:val="1"/>
                <w:sz w:val="20"/>
                <w:szCs w:val="20"/>
              </w:rPr>
              <w:t>KPIs) of LC)</w:t>
            </w:r>
          </w:p>
        </w:tc>
        <w:tc>
          <w:tcPr>
            <w:tcW w:w="2190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2E43BFA3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781B9991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55DF493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8850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7208681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478D5102" w14:textId="76F9163D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12A64F1A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2869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136984E2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521B8CB2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B876EE" w:rsidTr="1E7E538E" w14:paraId="2CED70C0" w14:textId="77777777">
        <w:trPr>
          <w:trHeight w:val="300"/>
        </w:trPr>
        <w:tc>
          <w:tcPr>
            <w:tcW w:w="1935" w:type="dxa"/>
            <w:tcBorders>
              <w:bottom w:val="single" w:color="auto" w:sz="4" w:space="0"/>
            </w:tcBorders>
            <w:tcMar/>
          </w:tcPr>
          <w:p w:rsidR="4B255341" w:rsidP="7117076D" w:rsidRDefault="4B255341" w14:paraId="127857F1" w14:textId="23E189F8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7117076D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5.1 Enhancement of scholarship of teaching and learning </w:t>
            </w:r>
          </w:p>
        </w:tc>
        <w:tc>
          <w:tcPr>
            <w:tcW w:w="2190" w:type="dxa"/>
            <w:tcBorders>
              <w:bottom w:val="single" w:color="auto" w:sz="4" w:space="0"/>
            </w:tcBorders>
            <w:tcMar/>
          </w:tcPr>
          <w:p w:rsidR="4B255341" w:rsidP="4B255341" w:rsidRDefault="4B255341" w14:paraId="367C9988" w14:textId="41A51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4B255341">
              <w:rPr>
                <w:rFonts w:eastAsia="Times New Roman"/>
                <w:b/>
                <w:bCs/>
                <w:color w:val="000000" w:themeColor="text1"/>
                <w:sz w:val="18"/>
                <w:szCs w:val="18"/>
              </w:rPr>
              <w:t>Staff Seminars:</w:t>
            </w:r>
            <w:r w:rsidRPr="4B255341"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val="en-HK"/>
              </w:rPr>
              <w:t xml:space="preserve"> </w:t>
            </w:r>
            <w:r w:rsidRPr="4B255341">
              <w:rPr>
                <w:rFonts w:eastAsia="Times New Roman"/>
                <w:color w:val="000000" w:themeColor="text1"/>
                <w:sz w:val="18"/>
                <w:szCs w:val="18"/>
              </w:rPr>
              <w:t>Regular staff development seminars (departmental and inter-departmental)</w:t>
            </w:r>
          </w:p>
        </w:tc>
        <w:tc>
          <w:tcPr>
            <w:tcW w:w="8850" w:type="dxa"/>
            <w:tcBorders>
              <w:bottom w:val="single" w:color="auto" w:sz="4" w:space="0"/>
            </w:tcBorders>
            <w:tcMar/>
          </w:tcPr>
          <w:p w:rsidR="4B255341" w:rsidP="4D3706EF" w:rsidRDefault="08CDCA67" w14:paraId="0FB81F95" w14:textId="04B0A88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</w:pPr>
            <w:r w:rsidRPr="4D3706EF" w:rsidR="08CDCA67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1</w:t>
            </w:r>
            <w:r w:rsidRPr="4D3706EF" w:rsidR="5F16FC2A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 xml:space="preserve"> Staff Development Seminar Organized</w:t>
            </w:r>
            <w:r w:rsidRPr="4D3706EF" w:rsidR="60E5EB9B">
              <w:rPr>
                <w:rFonts w:ascii="Times New Roman" w:hAnsi="Times New Roman" w:eastAsia="Times New Roman" w:cs="Times New Roman" w:eastAsiaTheme="minorEastAsia"/>
                <w:color w:val="000000" w:themeColor="text1" w:themeTint="FF" w:themeShade="FF"/>
                <w:sz w:val="20"/>
                <w:szCs w:val="20"/>
                <w:lang w:eastAsia="zh-TW" w:bidi="ar-SA"/>
              </w:rPr>
              <w:t>:</w:t>
            </w:r>
          </w:p>
          <w:tbl>
            <w:tblPr>
              <w:tblStyle w:val="TableGrid"/>
              <w:tblW w:w="7875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975"/>
              <w:gridCol w:w="4410"/>
              <w:gridCol w:w="2490"/>
            </w:tblGrid>
            <w:tr w:rsidR="4B255341" w:rsidTr="7117076D" w14:paraId="3A192E03" w14:textId="77777777">
              <w:trPr>
                <w:trHeight w:val="300"/>
              </w:trPr>
              <w:tc>
                <w:tcPr>
                  <w:tcW w:w="975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285E0E60" w14:textId="55DF193B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10/03/2025</w:t>
                  </w:r>
                </w:p>
              </w:tc>
              <w:tc>
                <w:tcPr>
                  <w:tcW w:w="4410" w:type="dxa"/>
                  <w:tcBorders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4BC99051" w14:textId="75483100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高等教育普通話課程評鑒——大學普通話課程的設計及評估</w:t>
                  </w:r>
                </w:p>
              </w:tc>
              <w:tc>
                <w:tcPr>
                  <w:tcW w:w="2490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2A7A71C3" w14:textId="18389022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  <w:lang w:eastAsia="zh-CN"/>
                    </w:rPr>
                    <w:t>寇志暉博士（香港中文大</w:t>
                  </w: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  <w:lang w:eastAsia="zh-CN"/>
                    </w:rPr>
                    <w:t>學</w:t>
                  </w: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）</w:t>
                  </w:r>
                </w:p>
              </w:tc>
            </w:tr>
          </w:tbl>
          <w:p w:rsidR="4B255341" w:rsidP="3C3594A1" w:rsidRDefault="4B255341" w14:paraId="433B89F7" w14:textId="527C4B0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4D3706EF" w:rsidR="4B255341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The 18th Inter-institutional Symposium on Putonghua Teaching in Tertiary Education (21/05/2025)</w:t>
            </w:r>
            <w:r w:rsidRPr="4D3706EF" w:rsidR="3FF644F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. No of participants: 65; satisfaction rating</w:t>
            </w:r>
            <w:r w:rsidRPr="4D3706EF" w:rsidR="4F628E07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D3706EF" w:rsidR="3FF644F3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4.89 (n=11)</w:t>
            </w:r>
          </w:p>
          <w:tbl>
            <w:tblPr>
              <w:tblStyle w:val="TableGrid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895"/>
              <w:gridCol w:w="4890"/>
            </w:tblGrid>
            <w:tr w:rsidR="4B255341" w:rsidTr="7117076D" w14:paraId="4BA7B185" w14:textId="77777777">
              <w:trPr>
                <w:trHeight w:val="300"/>
              </w:trPr>
              <w:tc>
                <w:tcPr>
                  <w:tcW w:w="2895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0E927B2A" w14:textId="10B31543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梁歆教授（香港科技大學）</w:t>
                  </w:r>
                </w:p>
              </w:tc>
              <w:tc>
                <w:tcPr>
                  <w:tcW w:w="4890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2FBBECCE" w14:textId="18BE60A8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融合Chat GPT與項目式學習的中文</w:t>
                  </w:r>
                  <w:r w:rsidRPr="7117076D" w:rsidR="6E65753C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課程：</w:t>
                  </w: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設計框架與實證研究</w:t>
                  </w:r>
                </w:p>
              </w:tc>
            </w:tr>
            <w:tr w:rsidR="4B255341" w:rsidTr="7117076D" w14:paraId="3820CD53" w14:textId="77777777">
              <w:trPr>
                <w:trHeight w:val="300"/>
              </w:trPr>
              <w:tc>
                <w:tcPr>
                  <w:tcW w:w="2895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7A24229A" w14:textId="676EB647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>林茵茵博士（香港理工大學）</w:t>
                  </w:r>
                </w:p>
              </w:tc>
              <w:tc>
                <w:tcPr>
                  <w:tcW w:w="4890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4B255341" w:rsidP="7117076D" w:rsidRDefault="4B255341" w14:paraId="5C85BDAF" w14:textId="5D6BF0F2">
                  <w:pPr>
                    <w:rPr>
                      <w:rFonts w:eastAsia="Times New Roman"/>
                      <w:color w:val="000000" w:themeColor="text1"/>
                      <w:sz w:val="16"/>
                      <w:szCs w:val="16"/>
                    </w:rPr>
                  </w:pPr>
                  <w:r w:rsidRPr="7117076D" w:rsidR="4B255341">
                    <w:rPr>
                      <w:rFonts w:eastAsia="Times New Roman"/>
                      <w:color w:val="000000" w:themeColor="text1" w:themeTint="FF" w:themeShade="FF"/>
                      <w:sz w:val="16"/>
                      <w:szCs w:val="16"/>
                    </w:rPr>
                    <w:t xml:space="preserve"> 漢語口語教學中的創新——以AI評測和元宇宙為例</w:t>
                  </w:r>
                </w:p>
              </w:tc>
            </w:tr>
          </w:tbl>
          <w:p w:rsidR="4B255341" w:rsidP="6BB42D15" w:rsidRDefault="5F16FC2A" w14:paraId="7363AEA8" w14:textId="33EC7B97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69" w:type="dxa"/>
            <w:tcBorders>
              <w:bottom w:val="single" w:color="auto" w:sz="4" w:space="0"/>
            </w:tcBorders>
            <w:tcMar/>
          </w:tcPr>
          <w:p w:rsidR="4B255341" w:rsidP="52D1A443" w:rsidRDefault="3DBD8D3B" w14:paraId="1DD064D8" w14:textId="7510DDD1">
            <w:pPr>
              <w:pStyle w:val="Normal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52D1A443" w:rsidR="3DBD8D3B">
              <w:rPr>
                <w:rFonts w:eastAsia="Times New Roman"/>
                <w:color w:val="000000" w:themeColor="text1" w:themeTint="FF" w:themeShade="FF"/>
                <w:sz w:val="20"/>
                <w:szCs w:val="20"/>
              </w:rPr>
              <w:t>Continue to create staff development opportunities</w:t>
            </w:r>
          </w:p>
        </w:tc>
      </w:tr>
    </w:tbl>
    <w:p w:rsidR="00B876EE" w:rsidP="7117076D" w:rsidRDefault="005A0736" w14:paraId="4721BABD" w14:textId="6920A50C">
      <w:pPr>
        <w:jc w:val="both"/>
        <w:rPr>
          <w:b w:val="1"/>
          <w:bCs w:val="1"/>
          <w:i w:val="1"/>
          <w:iCs w:val="1"/>
        </w:rPr>
      </w:pPr>
    </w:p>
    <w:sectPr w:rsidR="00B876EE" w:rsidSect="004E7E90">
      <w:footerReference w:type="even" r:id="rId13"/>
      <w:footerReference w:type="default" r:id="rId14"/>
      <w:pgSz w:w="16838" w:h="11906" w:orient="landscape"/>
      <w:pgMar w:top="357" w:right="726" w:bottom="357" w:left="811" w:header="720" w:footer="567" w:gutter="0"/>
      <w:pgNumType w:start="1"/>
      <w:cols w:space="720"/>
      <w:docGrid w:linePitch="32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EDD" w:rsidRDefault="00371EDD" w14:paraId="4B8808A2" w14:textId="77777777">
      <w:r>
        <w:separator/>
      </w:r>
    </w:p>
  </w:endnote>
  <w:endnote w:type="continuationSeparator" w:id="0">
    <w:p w:rsidR="00371EDD" w:rsidRDefault="00371EDD" w14:paraId="2E64FC9D" w14:textId="77777777">
      <w:r>
        <w:continuationSeparator/>
      </w:r>
    </w:p>
  </w:endnote>
  <w:endnote w:type="continuationNotice" w:id="1">
    <w:p w:rsidR="00371EDD" w:rsidRDefault="00371EDD" w14:paraId="585AD45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charset w:val="00"/>
    <w:family w:val="auto"/>
    <w:pitch w:val="default"/>
  </w:font>
  <w:font w:name="Apto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4DE" w:rsidRDefault="003A74DE" w14:paraId="7465AAC4" w14:textId="3D38806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3A74DE" w:rsidRDefault="003A74DE" w14:paraId="7B552812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4DE" w:rsidRDefault="003A74DE" w14:paraId="50685FE0" w14:textId="147ACE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3A74DE" w:rsidRDefault="003A74DE" w14:paraId="4F32E48C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EDD" w:rsidRDefault="00371EDD" w14:paraId="274E32F3" w14:textId="77777777">
      <w:r>
        <w:separator/>
      </w:r>
    </w:p>
  </w:footnote>
  <w:footnote w:type="continuationSeparator" w:id="0">
    <w:p w:rsidR="00371EDD" w:rsidRDefault="00371EDD" w14:paraId="2D7313B5" w14:textId="77777777">
      <w:r>
        <w:continuationSeparator/>
      </w:r>
    </w:p>
  </w:footnote>
  <w:footnote w:type="continuationNotice" w:id="1">
    <w:p w:rsidR="00371EDD" w:rsidRDefault="00371EDD" w14:paraId="36035B4B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YmODdXT" int2:invalidationBookmarkName="" int2:hashCode="5Pvf0iwLIa/eBe" int2:id="vinNkTb0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6">
    <w:nsid w:val="14e87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53E7F56"/>
    <w:multiLevelType w:val="hybridMultilevel"/>
    <w:tmpl w:val="FFFFFFFF"/>
    <w:lvl w:ilvl="0" w:tplc="79FC59F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AC8A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DC2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8425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D047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E97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50B8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9A8A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29C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8874CC"/>
    <w:multiLevelType w:val="hybridMultilevel"/>
    <w:tmpl w:val="2E2A8B38"/>
    <w:lvl w:ilvl="0" w:tplc="5F863348">
      <w:numFmt w:val="bullet"/>
      <w:lvlText w:val="-"/>
      <w:lvlJc w:val="left"/>
      <w:pPr>
        <w:ind w:left="1560" w:hanging="360"/>
      </w:pPr>
      <w:rPr>
        <w:rFonts w:hint="default" w:ascii="Times New Roman" w:hAnsi="Times New Roman" w:cs="Times New Roman" w:eastAsiaTheme="minorEastAsia"/>
      </w:rPr>
    </w:lvl>
    <w:lvl w:ilvl="1" w:tplc="3C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2" w15:restartNumberingAfterBreak="0">
    <w:nsid w:val="061A558C"/>
    <w:multiLevelType w:val="multilevel"/>
    <w:tmpl w:val="39A6223C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3"/>
      <w:numFmt w:val="bullet"/>
      <w:lvlText w:val="-"/>
      <w:lvlJc w:val="left"/>
      <w:pPr>
        <w:ind w:left="960" w:hanging="480"/>
      </w:pPr>
      <w:rPr>
        <w:rFonts w:hint="default" w:ascii="Times New Roman" w:hAnsi="Times New Roman" w:cs="Times New Roman" w:eastAsiaTheme="minorEastAsia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6232A56"/>
    <w:multiLevelType w:val="hybridMultilevel"/>
    <w:tmpl w:val="EF80B3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63C6A48"/>
    <w:multiLevelType w:val="multilevel"/>
    <w:tmpl w:val="4AF06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0A6BD06A"/>
    <w:multiLevelType w:val="hybridMultilevel"/>
    <w:tmpl w:val="FFFFFFFF"/>
    <w:lvl w:ilvl="0" w:tplc="011626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BD22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8A4F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A0E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A87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E2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D21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BEA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4D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BD312AB"/>
    <w:multiLevelType w:val="hybridMultilevel"/>
    <w:tmpl w:val="9872F7D6"/>
    <w:lvl w:ilvl="0" w:tplc="8716E6BE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/>
      </w:rPr>
    </w:lvl>
    <w:lvl w:ilvl="1" w:tplc="BD8414A2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D562ADB8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109EF876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48AC751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B8E60268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95EACC86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B276EDE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B44C50B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7" w15:restartNumberingAfterBreak="0">
    <w:nsid w:val="0E033394"/>
    <w:multiLevelType w:val="hybridMultilevel"/>
    <w:tmpl w:val="842E371C"/>
    <w:lvl w:ilvl="0" w:tplc="3C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3C090003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8" w15:restartNumberingAfterBreak="0">
    <w:nsid w:val="0F36CB6D"/>
    <w:multiLevelType w:val="hybridMultilevel"/>
    <w:tmpl w:val="FFFFFFFF"/>
    <w:lvl w:ilvl="0" w:tplc="D924F67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B6446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7AE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C4D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342A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30F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5498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A34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04AD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FA7482E"/>
    <w:multiLevelType w:val="hybridMultilevel"/>
    <w:tmpl w:val="FFFFFFFF"/>
    <w:lvl w:ilvl="0" w:tplc="87426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B2DF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ECA5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8804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9C2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0C09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8C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F26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BA19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C69FA"/>
    <w:multiLevelType w:val="hybridMultilevel"/>
    <w:tmpl w:val="FFFFFFFF"/>
    <w:lvl w:ilvl="0" w:tplc="F5E4B38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E8CBC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6E4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D447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E880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76C7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94D0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CE98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AF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10F12A3"/>
    <w:multiLevelType w:val="hybridMultilevel"/>
    <w:tmpl w:val="8EE0AEB6"/>
    <w:lvl w:ilvl="0" w:tplc="2B4418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886F82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374A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6E02DC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47897E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43867F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BDE5A3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4C6688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7A6AB0C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16FD466"/>
    <w:multiLevelType w:val="hybridMultilevel"/>
    <w:tmpl w:val="FFFFFFFF"/>
    <w:lvl w:ilvl="0" w:tplc="FA2C112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84AE8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D02E53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EAE160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545CBB6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26A7D2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C2260F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606BF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A30ADE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13CC8DFE"/>
    <w:multiLevelType w:val="hybridMultilevel"/>
    <w:tmpl w:val="FFFFFFFF"/>
    <w:lvl w:ilvl="0" w:tplc="02946B5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B961C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F61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D8F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EC9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3CFE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FE8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BEB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609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4A54CE2"/>
    <w:multiLevelType w:val="hybridMultilevel"/>
    <w:tmpl w:val="FFFFFFFF"/>
    <w:lvl w:ilvl="0" w:tplc="C038ADF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3724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C2E6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420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0280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446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DE3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82A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847D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57B3A2D"/>
    <w:multiLevelType w:val="hybridMultilevel"/>
    <w:tmpl w:val="027C99E6"/>
    <w:lvl w:ilvl="0" w:tplc="6ECC292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70855BB"/>
    <w:multiLevelType w:val="hybridMultilevel"/>
    <w:tmpl w:val="5B66CA94"/>
    <w:lvl w:ilvl="0" w:tplc="E32C9CC6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plc="F3FCA06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CBEA18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6E8B54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CDE47E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33ED63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3B22F9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67A8B7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F4F0BE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872F0F0"/>
    <w:multiLevelType w:val="hybridMultilevel"/>
    <w:tmpl w:val="0E620658"/>
    <w:lvl w:ilvl="0" w:tplc="AF2A836A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E9256CE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75A6E21E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56A6C14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B47ED04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9DA2F2AE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973A3084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A7B41C54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03287E8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8" w15:restartNumberingAfterBreak="0">
    <w:nsid w:val="18C4A892"/>
    <w:multiLevelType w:val="hybridMultilevel"/>
    <w:tmpl w:val="FFFFFFFF"/>
    <w:lvl w:ilvl="0" w:tplc="876238C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F5CA23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ED0304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E8EA76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3F0875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B30624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D3274E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C2E429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86C651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18DEE98C"/>
    <w:multiLevelType w:val="hybridMultilevel"/>
    <w:tmpl w:val="5AAE6150"/>
    <w:lvl w:ilvl="0" w:tplc="D9F06CCE">
      <w:start w:val="1"/>
      <w:numFmt w:val="bullet"/>
      <w:lvlText w:val="-"/>
      <w:lvlJc w:val="left"/>
      <w:pPr>
        <w:ind w:left="840" w:hanging="360"/>
      </w:pPr>
      <w:rPr>
        <w:rFonts w:hint="default" w:ascii="Aptos" w:hAnsi="Aptos"/>
      </w:rPr>
    </w:lvl>
    <w:lvl w:ilvl="1" w:tplc="B7D055C6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0E60BB84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66682952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86B0952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D988CDF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4B804EC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2F34342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739CC6A8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0" w15:restartNumberingAfterBreak="0">
    <w:nsid w:val="1C2CD462"/>
    <w:multiLevelType w:val="hybridMultilevel"/>
    <w:tmpl w:val="FFFFFFFF"/>
    <w:lvl w:ilvl="0" w:tplc="F0E40EF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2AF8A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C86170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7BE80C1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2C292E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650913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76E47D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A927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57E9C6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1C2E391D"/>
    <w:multiLevelType w:val="hybridMultilevel"/>
    <w:tmpl w:val="E8BCF0BE"/>
    <w:lvl w:ilvl="0" w:tplc="6ECC292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256872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BEEC8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84A403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2C08A4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C72589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3487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22D4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037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C4FCA39"/>
    <w:multiLevelType w:val="hybridMultilevel"/>
    <w:tmpl w:val="1FAC58EE"/>
    <w:lvl w:ilvl="0" w:tplc="1D5836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18C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04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9A8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E10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C686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E1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CE4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1A9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C572471"/>
    <w:multiLevelType w:val="hybridMultilevel"/>
    <w:tmpl w:val="FFFFFFFF"/>
    <w:lvl w:ilvl="0" w:tplc="93D273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9812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66D7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7A1D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365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04D2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1E75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8409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06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D5FA113"/>
    <w:multiLevelType w:val="hybridMultilevel"/>
    <w:tmpl w:val="FFFFFFFF"/>
    <w:lvl w:ilvl="0" w:tplc="4A0861A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BBCB13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52C26B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565CE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AAA187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2FEC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7C1D4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F10306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777AF33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1D97626B"/>
    <w:multiLevelType w:val="multilevel"/>
    <w:tmpl w:val="71648AD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1E9DB061"/>
    <w:multiLevelType w:val="hybridMultilevel"/>
    <w:tmpl w:val="3F9808DC"/>
    <w:lvl w:ilvl="0" w:tplc="523C3CB4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BE07B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5BE02B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168810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B0D75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302021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9CC40B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1E474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AA2320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20D2CE3A"/>
    <w:multiLevelType w:val="hybridMultilevel"/>
    <w:tmpl w:val="38F6C6B0"/>
    <w:lvl w:ilvl="0" w:tplc="050266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F120F4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2E8540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216234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F12662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3E20E1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529F9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D4518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A628F05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1377908"/>
    <w:multiLevelType w:val="multilevel"/>
    <w:tmpl w:val="897A747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  <w:sz w:val="18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24EC6CE6"/>
    <w:multiLevelType w:val="hybridMultilevel"/>
    <w:tmpl w:val="FFFFFFFF"/>
    <w:lvl w:ilvl="0" w:tplc="8A98756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21AD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CE1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985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041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90DA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3C8B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B4D4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1832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67041C9"/>
    <w:multiLevelType w:val="hybridMultilevel"/>
    <w:tmpl w:val="2B269E6C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26C5C003"/>
    <w:multiLevelType w:val="multilevel"/>
    <w:tmpl w:val="909674C8"/>
    <w:lvl w:ilvl="0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29159788"/>
    <w:multiLevelType w:val="hybridMultilevel"/>
    <w:tmpl w:val="3AEE21DC"/>
    <w:lvl w:ilvl="0" w:tplc="6D3AA2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50E7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8B3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526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B4F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8431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A1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4B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CE9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29E5008D"/>
    <w:multiLevelType w:val="hybridMultilevel"/>
    <w:tmpl w:val="4E0A56F8"/>
    <w:lvl w:ilvl="0" w:tplc="B8785B2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7DC809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620DD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BCEFEB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10C68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2B02A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1CE5D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2664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7F249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2B67587B"/>
    <w:multiLevelType w:val="hybridMultilevel"/>
    <w:tmpl w:val="FFFFFFFF"/>
    <w:lvl w:ilvl="0" w:tplc="B1E655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F22A4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0D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F62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20E8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72B0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3251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BA5A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3C44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2E0067F9"/>
    <w:multiLevelType w:val="hybridMultilevel"/>
    <w:tmpl w:val="FFFFFFFF"/>
    <w:lvl w:ilvl="0" w:tplc="622A4CC2">
      <w:start w:val="1"/>
      <w:numFmt w:val="bullet"/>
      <w:lvlText w:val="·"/>
      <w:lvlJc w:val="left"/>
      <w:pPr>
        <w:ind w:left="360" w:hanging="360"/>
      </w:pPr>
      <w:rPr>
        <w:rFonts w:hint="default" w:ascii="Symbol" w:hAnsi="Symbol"/>
      </w:rPr>
    </w:lvl>
    <w:lvl w:ilvl="1" w:tplc="002ABCB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4863F2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092521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612AA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B06156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F98FFD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0702DA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E846DB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31195AC9"/>
    <w:multiLevelType w:val="hybridMultilevel"/>
    <w:tmpl w:val="12CA4F62"/>
    <w:lvl w:ilvl="0" w:tplc="3C090001">
      <w:start w:val="1"/>
      <w:numFmt w:val="bullet"/>
      <w:lvlText w:val=""/>
      <w:lvlJc w:val="left"/>
      <w:pPr>
        <w:ind w:left="736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56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76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96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16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36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56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76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96" w:hanging="360"/>
      </w:pPr>
      <w:rPr>
        <w:rFonts w:hint="default" w:ascii="Wingdings" w:hAnsi="Wingdings"/>
      </w:rPr>
    </w:lvl>
  </w:abstractNum>
  <w:abstractNum w:abstractNumId="37" w15:restartNumberingAfterBreak="0">
    <w:nsid w:val="324B506F"/>
    <w:multiLevelType w:val="hybridMultilevel"/>
    <w:tmpl w:val="FFFFFFFF"/>
    <w:lvl w:ilvl="0" w:tplc="3046410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2B20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DA72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E67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64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C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666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BC3B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304E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42ED22A"/>
    <w:multiLevelType w:val="hybridMultilevel"/>
    <w:tmpl w:val="01F8EDCE"/>
    <w:lvl w:ilvl="0" w:tplc="97983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0E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C9B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40F2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8A1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709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244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4D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FA6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5A42FA4"/>
    <w:multiLevelType w:val="hybridMultilevel"/>
    <w:tmpl w:val="FFFFFFFF"/>
    <w:lvl w:ilvl="0" w:tplc="E200D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BAB8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E28B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721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CE6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60F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0C1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30EF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1421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37B134CC"/>
    <w:multiLevelType w:val="multilevel"/>
    <w:tmpl w:val="82101D4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97526E0"/>
    <w:multiLevelType w:val="hybridMultilevel"/>
    <w:tmpl w:val="FFFFFFFF"/>
    <w:lvl w:ilvl="0" w:tplc="D986A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490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2B9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584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4C4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D45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426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09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8EA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3A50FE4E"/>
    <w:multiLevelType w:val="hybridMultilevel"/>
    <w:tmpl w:val="FFFFFFFF"/>
    <w:lvl w:ilvl="0" w:tplc="CBA89F7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F6F2D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47C82F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DCE572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AC19C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E747A2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D8F861A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3DAAC0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2A6693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3C2578C8"/>
    <w:multiLevelType w:val="hybridMultilevel"/>
    <w:tmpl w:val="FFFFFFFF"/>
    <w:lvl w:ilvl="0" w:tplc="5B16B69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66AD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76D8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480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B6E3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AB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74A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CF3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B8B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3C456D2A"/>
    <w:multiLevelType w:val="hybridMultilevel"/>
    <w:tmpl w:val="DA126FAE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3E2CDF6D"/>
    <w:multiLevelType w:val="hybridMultilevel"/>
    <w:tmpl w:val="C10A32D6"/>
    <w:lvl w:ilvl="0" w:tplc="C24A4A26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F70C092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B5256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3260F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504CE7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A60A6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18DD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B12C7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CF284F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41F19E44"/>
    <w:multiLevelType w:val="hybridMultilevel"/>
    <w:tmpl w:val="FFFFFFFF"/>
    <w:lvl w:ilvl="0" w:tplc="38CC7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3C2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7A1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884E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4A0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C679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DEC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884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EC80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44163F52"/>
    <w:multiLevelType w:val="hybridMultilevel"/>
    <w:tmpl w:val="FFFFFFFF"/>
    <w:lvl w:ilvl="0" w:tplc="B392639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3A875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2032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8A8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5C2E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6E4D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FCDA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C6C9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F056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67C4EB1"/>
    <w:multiLevelType w:val="multilevel"/>
    <w:tmpl w:val="3338732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49" w15:restartNumberingAfterBreak="0">
    <w:nsid w:val="480B4BF3"/>
    <w:multiLevelType w:val="hybridMultilevel"/>
    <w:tmpl w:val="FFFFFFFF"/>
    <w:lvl w:ilvl="0" w:tplc="140690A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40422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89D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E8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42B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72CC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56D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90C6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6694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486A86B0"/>
    <w:multiLevelType w:val="hybridMultilevel"/>
    <w:tmpl w:val="C22CA7CC"/>
    <w:lvl w:ilvl="0" w:tplc="C72A26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A60F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E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C79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80D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D485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EF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BEF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8E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4CA54172"/>
    <w:multiLevelType w:val="hybridMultilevel"/>
    <w:tmpl w:val="FFFFFFFF"/>
    <w:lvl w:ilvl="0" w:tplc="4A2A828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092B5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4E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404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A6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60AC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00A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0A16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0CA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4CEA4CF9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A9876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28C3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A9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ED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C47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8AA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0EF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C4BD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4F0944D4"/>
    <w:multiLevelType w:val="hybridMultilevel"/>
    <w:tmpl w:val="2FCE619C"/>
    <w:lvl w:ilvl="0" w:tplc="BA4454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C26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474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842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2B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6D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2C8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42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A8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06616E7"/>
    <w:multiLevelType w:val="multilevel"/>
    <w:tmpl w:val="98486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5" w15:restartNumberingAfterBreak="0">
    <w:nsid w:val="51F5B24F"/>
    <w:multiLevelType w:val="hybridMultilevel"/>
    <w:tmpl w:val="FAEE1550"/>
    <w:lvl w:ilvl="0" w:tplc="DFF40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DED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25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F02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0A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24B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765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A2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F8B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20E31F2"/>
    <w:multiLevelType w:val="multilevel"/>
    <w:tmpl w:val="92D47B0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57" w15:restartNumberingAfterBreak="0">
    <w:nsid w:val="52CA5DB0"/>
    <w:multiLevelType w:val="hybridMultilevel"/>
    <w:tmpl w:val="2708DF14"/>
    <w:lvl w:ilvl="0" w:tplc="3C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8" w15:restartNumberingAfterBreak="0">
    <w:nsid w:val="5550198B"/>
    <w:multiLevelType w:val="hybridMultilevel"/>
    <w:tmpl w:val="BA3C0FE0"/>
    <w:lvl w:ilvl="0" w:tplc="46D6045C">
      <w:start w:val="1"/>
      <w:numFmt w:val="bullet"/>
      <w:lvlText w:val=""/>
      <w:lvlJc w:val="left"/>
      <w:pPr>
        <w:ind w:left="200" w:hanging="20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9" w15:restartNumberingAfterBreak="0">
    <w:nsid w:val="56AE2664"/>
    <w:multiLevelType w:val="multilevel"/>
    <w:tmpl w:val="FD042518"/>
    <w:lvl w:ilvl="0">
      <w:start w:val="1"/>
      <w:numFmt w:val="bullet"/>
      <w:lvlText w:val="●"/>
      <w:lvlJc w:val="left"/>
      <w:pPr>
        <w:ind w:left="854" w:hanging="480"/>
      </w:pPr>
      <w:rPr>
        <w:rFonts w:ascii="Noto Sans Symbols" w:hAnsi="Noto Sans Symbols" w:eastAsia="Noto Sans Symbols" w:cs="Noto Sans Symbols"/>
        <w:strike w:val="0"/>
      </w:rPr>
    </w:lvl>
    <w:lvl w:ilvl="1">
      <w:start w:val="1"/>
      <w:numFmt w:val="bullet"/>
      <w:lvlText w:val="■"/>
      <w:lvlJc w:val="left"/>
      <w:pPr>
        <w:ind w:left="1334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814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294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774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3254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734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4214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694" w:hanging="480"/>
      </w:pPr>
      <w:rPr>
        <w:rFonts w:ascii="Noto Sans Symbols" w:hAnsi="Noto Sans Symbols" w:eastAsia="Noto Sans Symbols" w:cs="Noto Sans Symbols"/>
      </w:rPr>
    </w:lvl>
  </w:abstractNum>
  <w:abstractNum w:abstractNumId="60" w15:restartNumberingAfterBreak="0">
    <w:nsid w:val="5969B26E"/>
    <w:multiLevelType w:val="hybridMultilevel"/>
    <w:tmpl w:val="FFFFFFFF"/>
    <w:lvl w:ilvl="0" w:tplc="C7F460E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BB02D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C25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AA2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DA21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B8F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E6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42B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38A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5D012E59"/>
    <w:multiLevelType w:val="hybridMultilevel"/>
    <w:tmpl w:val="6C7066E4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2" w15:restartNumberingAfterBreak="0">
    <w:nsid w:val="5DB37041"/>
    <w:multiLevelType w:val="multilevel"/>
    <w:tmpl w:val="FE161AB2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63" w15:restartNumberingAfterBreak="0">
    <w:nsid w:val="5E282DAC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A45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AAF7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663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0016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28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AC5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BC7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DCF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5FDB0BB9"/>
    <w:multiLevelType w:val="hybridMultilevel"/>
    <w:tmpl w:val="D79AB06C"/>
    <w:lvl w:ilvl="0" w:tplc="D0E685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E1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F051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803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3A6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69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565F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29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9A9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1A94FF0"/>
    <w:multiLevelType w:val="hybridMultilevel"/>
    <w:tmpl w:val="72547612"/>
    <w:lvl w:ilvl="0" w:tplc="F806C1A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ECC4AC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C98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65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478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1C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AB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E8B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65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2870EDD"/>
    <w:multiLevelType w:val="multilevel"/>
    <w:tmpl w:val="E57C64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67" w15:restartNumberingAfterBreak="0">
    <w:nsid w:val="62C475AD"/>
    <w:multiLevelType w:val="hybridMultilevel"/>
    <w:tmpl w:val="FFFFFFFF"/>
    <w:lvl w:ilvl="0" w:tplc="97E25C2E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E4982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1230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38C8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70F8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1A5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406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1E2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9C47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647E3A99"/>
    <w:multiLevelType w:val="hybridMultilevel"/>
    <w:tmpl w:val="FFFFFFFF"/>
    <w:lvl w:ilvl="0" w:tplc="BD74B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B8B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6093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80C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908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443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8AF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6AD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7CA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67257026"/>
    <w:multiLevelType w:val="hybridMultilevel"/>
    <w:tmpl w:val="A3CA0074"/>
    <w:lvl w:ilvl="0" w:tplc="A7D8A57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9640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C4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2690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D27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768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569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88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62B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6B3A6339"/>
    <w:multiLevelType w:val="hybridMultilevel"/>
    <w:tmpl w:val="FFFFFFFF"/>
    <w:lvl w:ilvl="0" w:tplc="D868B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642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2CB6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940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EEFA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EC4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CE2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82F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FACA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6C3953D5"/>
    <w:multiLevelType w:val="hybridMultilevel"/>
    <w:tmpl w:val="14A6649E"/>
    <w:lvl w:ilvl="0" w:tplc="61882466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w:ilvl="1" w:tplc="D346B2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D4452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D245C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C8414B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67A0B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B68F6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1853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D4DF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2" w15:restartNumberingAfterBreak="0">
    <w:nsid w:val="6DB44E7D"/>
    <w:multiLevelType w:val="hybridMultilevel"/>
    <w:tmpl w:val="E33AB7AE"/>
    <w:lvl w:ilvl="0" w:tplc="FFFFFFFF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/>
      </w:rPr>
    </w:lvl>
    <w:lvl w:ilvl="1" w:tplc="3C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73" w15:restartNumberingAfterBreak="0">
    <w:nsid w:val="6E5B5BEF"/>
    <w:multiLevelType w:val="hybridMultilevel"/>
    <w:tmpl w:val="FFFFFFFF"/>
    <w:lvl w:ilvl="0" w:tplc="BDF610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16B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924D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504F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107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FC9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EEE2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CA82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9C80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6FA36B34"/>
    <w:multiLevelType w:val="hybridMultilevel"/>
    <w:tmpl w:val="53C075E8"/>
    <w:lvl w:ilvl="0" w:tplc="C2248F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58F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AB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4C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AF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7ED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5E4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6A6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8C6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1145AB3"/>
    <w:multiLevelType w:val="multilevel"/>
    <w:tmpl w:val="0C2AFED0"/>
    <w:lvl w:ilvl="0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  <w:color w:val="auto"/>
        <w:sz w:val="16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76" w15:restartNumberingAfterBreak="0">
    <w:nsid w:val="74972719"/>
    <w:multiLevelType w:val="hybridMultilevel"/>
    <w:tmpl w:val="38B6F51E"/>
    <w:lvl w:ilvl="0" w:tplc="C9C66B88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E0B0837A">
      <w:start w:val="1"/>
      <w:numFmt w:val="bullet"/>
      <w:lvlText w:val="■"/>
      <w:lvlJc w:val="left"/>
      <w:pPr>
        <w:ind w:left="960" w:hanging="480"/>
      </w:pPr>
      <w:rPr>
        <w:rFonts w:hint="default" w:ascii="Noto Sans Symbols" w:hAnsi="Noto Sans Symbols"/>
      </w:rPr>
    </w:lvl>
    <w:lvl w:ilvl="2" w:tplc="3FE802D6">
      <w:start w:val="1"/>
      <w:numFmt w:val="bullet"/>
      <w:lvlText w:val="◆"/>
      <w:lvlJc w:val="left"/>
      <w:pPr>
        <w:ind w:left="1440" w:hanging="480"/>
      </w:pPr>
      <w:rPr>
        <w:rFonts w:hint="default" w:ascii="Noto Sans Symbols" w:hAnsi="Noto Sans Symbols"/>
      </w:rPr>
    </w:lvl>
    <w:lvl w:ilvl="3" w:tplc="2CA2A744">
      <w:start w:val="1"/>
      <w:numFmt w:val="bullet"/>
      <w:lvlText w:val="●"/>
      <w:lvlJc w:val="left"/>
      <w:pPr>
        <w:ind w:left="1920" w:hanging="480"/>
      </w:pPr>
      <w:rPr>
        <w:rFonts w:hint="default" w:ascii="Noto Sans Symbols" w:hAnsi="Noto Sans Symbols"/>
      </w:rPr>
    </w:lvl>
    <w:lvl w:ilvl="4" w:tplc="4EC421DC">
      <w:start w:val="1"/>
      <w:numFmt w:val="bullet"/>
      <w:lvlText w:val="■"/>
      <w:lvlJc w:val="left"/>
      <w:pPr>
        <w:ind w:left="2400" w:hanging="480"/>
      </w:pPr>
      <w:rPr>
        <w:rFonts w:hint="default" w:ascii="Noto Sans Symbols" w:hAnsi="Noto Sans Symbols"/>
      </w:rPr>
    </w:lvl>
    <w:lvl w:ilvl="5" w:tplc="7842E206">
      <w:start w:val="1"/>
      <w:numFmt w:val="bullet"/>
      <w:lvlText w:val="◆"/>
      <w:lvlJc w:val="left"/>
      <w:pPr>
        <w:ind w:left="2880" w:hanging="480"/>
      </w:pPr>
      <w:rPr>
        <w:rFonts w:hint="default" w:ascii="Noto Sans Symbols" w:hAnsi="Noto Sans Symbols"/>
      </w:rPr>
    </w:lvl>
    <w:lvl w:ilvl="6" w:tplc="C3C85BCA">
      <w:start w:val="1"/>
      <w:numFmt w:val="bullet"/>
      <w:lvlText w:val="●"/>
      <w:lvlJc w:val="left"/>
      <w:pPr>
        <w:ind w:left="3360" w:hanging="480"/>
      </w:pPr>
      <w:rPr>
        <w:rFonts w:hint="default" w:ascii="Noto Sans Symbols" w:hAnsi="Noto Sans Symbols"/>
      </w:rPr>
    </w:lvl>
    <w:lvl w:ilvl="7" w:tplc="C03A19BE">
      <w:start w:val="1"/>
      <w:numFmt w:val="bullet"/>
      <w:lvlText w:val="■"/>
      <w:lvlJc w:val="left"/>
      <w:pPr>
        <w:ind w:left="3840" w:hanging="480"/>
      </w:pPr>
      <w:rPr>
        <w:rFonts w:hint="default" w:ascii="Noto Sans Symbols" w:hAnsi="Noto Sans Symbols"/>
      </w:rPr>
    </w:lvl>
    <w:lvl w:ilvl="8" w:tplc="DA462A0E">
      <w:start w:val="1"/>
      <w:numFmt w:val="bullet"/>
      <w:lvlText w:val="◆"/>
      <w:lvlJc w:val="left"/>
      <w:pPr>
        <w:ind w:left="4320" w:hanging="480"/>
      </w:pPr>
      <w:rPr>
        <w:rFonts w:hint="default" w:ascii="Noto Sans Symbols" w:hAnsi="Noto Sans Symbols"/>
      </w:rPr>
    </w:lvl>
  </w:abstractNum>
  <w:abstractNum w:abstractNumId="77" w15:restartNumberingAfterBreak="0">
    <w:nsid w:val="752273E4"/>
    <w:multiLevelType w:val="hybridMultilevel"/>
    <w:tmpl w:val="4E5474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8" w15:restartNumberingAfterBreak="0">
    <w:nsid w:val="76DD5FA8"/>
    <w:multiLevelType w:val="multilevel"/>
    <w:tmpl w:val="F102957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79" w15:restartNumberingAfterBreak="0">
    <w:nsid w:val="79614C6C"/>
    <w:multiLevelType w:val="hybridMultilevel"/>
    <w:tmpl w:val="1CD462E0"/>
    <w:lvl w:ilvl="0" w:tplc="88EE7426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</w:rPr>
    </w:lvl>
    <w:lvl w:ilvl="1" w:tplc="3CFAAD2A">
      <w:start w:val="1"/>
      <w:numFmt w:val="bullet"/>
      <w:lvlText w:val="■"/>
      <w:lvlJc w:val="left"/>
      <w:pPr>
        <w:ind w:left="960" w:hanging="480"/>
      </w:pPr>
      <w:rPr>
        <w:rFonts w:hint="default" w:ascii="Noto Sans Symbols" w:hAnsi="Noto Sans Symbols"/>
      </w:rPr>
    </w:lvl>
    <w:lvl w:ilvl="2" w:tplc="D4068B50">
      <w:start w:val="1"/>
      <w:numFmt w:val="bullet"/>
      <w:lvlText w:val="◆"/>
      <w:lvlJc w:val="left"/>
      <w:pPr>
        <w:ind w:left="1440" w:hanging="480"/>
      </w:pPr>
      <w:rPr>
        <w:rFonts w:hint="default" w:ascii="Noto Sans Symbols" w:hAnsi="Noto Sans Symbols"/>
      </w:rPr>
    </w:lvl>
    <w:lvl w:ilvl="3" w:tplc="0AC6A922">
      <w:start w:val="1"/>
      <w:numFmt w:val="bullet"/>
      <w:lvlText w:val="●"/>
      <w:lvlJc w:val="left"/>
      <w:pPr>
        <w:ind w:left="1920" w:hanging="480"/>
      </w:pPr>
      <w:rPr>
        <w:rFonts w:hint="default" w:ascii="Noto Sans Symbols" w:hAnsi="Noto Sans Symbols"/>
      </w:rPr>
    </w:lvl>
    <w:lvl w:ilvl="4" w:tplc="0CC66C32">
      <w:start w:val="1"/>
      <w:numFmt w:val="bullet"/>
      <w:lvlText w:val="■"/>
      <w:lvlJc w:val="left"/>
      <w:pPr>
        <w:ind w:left="2400" w:hanging="480"/>
      </w:pPr>
      <w:rPr>
        <w:rFonts w:hint="default" w:ascii="Noto Sans Symbols" w:hAnsi="Noto Sans Symbols"/>
      </w:rPr>
    </w:lvl>
    <w:lvl w:ilvl="5" w:tplc="21BCB34C">
      <w:start w:val="1"/>
      <w:numFmt w:val="bullet"/>
      <w:lvlText w:val="◆"/>
      <w:lvlJc w:val="left"/>
      <w:pPr>
        <w:ind w:left="2880" w:hanging="480"/>
      </w:pPr>
      <w:rPr>
        <w:rFonts w:hint="default" w:ascii="Noto Sans Symbols" w:hAnsi="Noto Sans Symbols"/>
      </w:rPr>
    </w:lvl>
    <w:lvl w:ilvl="6" w:tplc="E1C6E6CA">
      <w:start w:val="1"/>
      <w:numFmt w:val="bullet"/>
      <w:lvlText w:val="●"/>
      <w:lvlJc w:val="left"/>
      <w:pPr>
        <w:ind w:left="3360" w:hanging="480"/>
      </w:pPr>
      <w:rPr>
        <w:rFonts w:hint="default" w:ascii="Noto Sans Symbols" w:hAnsi="Noto Sans Symbols"/>
      </w:rPr>
    </w:lvl>
    <w:lvl w:ilvl="7" w:tplc="926250DC">
      <w:start w:val="1"/>
      <w:numFmt w:val="bullet"/>
      <w:lvlText w:val="■"/>
      <w:lvlJc w:val="left"/>
      <w:pPr>
        <w:ind w:left="3840" w:hanging="480"/>
      </w:pPr>
      <w:rPr>
        <w:rFonts w:hint="default" w:ascii="Noto Sans Symbols" w:hAnsi="Noto Sans Symbols"/>
      </w:rPr>
    </w:lvl>
    <w:lvl w:ilvl="8" w:tplc="A2A4E68A">
      <w:start w:val="1"/>
      <w:numFmt w:val="bullet"/>
      <w:lvlText w:val="◆"/>
      <w:lvlJc w:val="left"/>
      <w:pPr>
        <w:ind w:left="4320" w:hanging="480"/>
      </w:pPr>
      <w:rPr>
        <w:rFonts w:hint="default" w:ascii="Noto Sans Symbols" w:hAnsi="Noto Sans Symbols"/>
      </w:rPr>
    </w:lvl>
  </w:abstractNum>
  <w:abstractNum w:abstractNumId="80" w15:restartNumberingAfterBreak="0">
    <w:nsid w:val="799FD82D"/>
    <w:multiLevelType w:val="hybridMultilevel"/>
    <w:tmpl w:val="FFFFFFFF"/>
    <w:lvl w:ilvl="0" w:tplc="F58ED32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E6012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FC3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B64C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DE0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C625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2227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022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E4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A49D87F"/>
    <w:multiLevelType w:val="hybridMultilevel"/>
    <w:tmpl w:val="FFFFFFFF"/>
    <w:lvl w:ilvl="0" w:tplc="E8C43F0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F66DAB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DB8B79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514D72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B89CB99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7B6702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17E647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8182DD0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D0CBBA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A6F2C1F"/>
    <w:multiLevelType w:val="hybridMultilevel"/>
    <w:tmpl w:val="9530B792"/>
    <w:lvl w:ilvl="0" w:tplc="E50EE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D0A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82DC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5ED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60D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00D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8C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C5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CA5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ACF270B"/>
    <w:multiLevelType w:val="hybridMultilevel"/>
    <w:tmpl w:val="F9A83A70"/>
    <w:lvl w:ilvl="0" w:tplc="6ECC2926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CBC7ECF"/>
    <w:multiLevelType w:val="hybridMultilevel"/>
    <w:tmpl w:val="30D8308E"/>
    <w:lvl w:ilvl="0" w:tplc="3B741E62">
      <w:start w:val="1"/>
      <w:numFmt w:val="bullet"/>
      <w:lvlText w:val=""/>
      <w:lvlJc w:val="left"/>
      <w:pPr>
        <w:ind w:left="840" w:hanging="84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85" w15:restartNumberingAfterBreak="0">
    <w:nsid w:val="7F357C30"/>
    <w:multiLevelType w:val="hybridMultilevel"/>
    <w:tmpl w:val="3A2CF508"/>
    <w:lvl w:ilvl="0" w:tplc="FE98D34C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A406243A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06D8E74A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C9B8436E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42E0FE7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B7F234C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49F49CC4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9B442C1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30B0424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num w:numId="87">
    <w:abstractNumId w:val="86"/>
  </w:num>
  <w:num w:numId="1" w16cid:durableId="1493597271">
    <w:abstractNumId w:val="42"/>
  </w:num>
  <w:num w:numId="2" w16cid:durableId="1226842874">
    <w:abstractNumId w:val="12"/>
  </w:num>
  <w:num w:numId="3" w16cid:durableId="938216454">
    <w:abstractNumId w:val="35"/>
  </w:num>
  <w:num w:numId="4" w16cid:durableId="2004696537">
    <w:abstractNumId w:val="24"/>
  </w:num>
  <w:num w:numId="5" w16cid:durableId="1814371296">
    <w:abstractNumId w:val="18"/>
  </w:num>
  <w:num w:numId="6" w16cid:durableId="383335571">
    <w:abstractNumId w:val="20"/>
  </w:num>
  <w:num w:numId="7" w16cid:durableId="1844591333">
    <w:abstractNumId w:val="81"/>
  </w:num>
  <w:num w:numId="8" w16cid:durableId="562059549">
    <w:abstractNumId w:val="39"/>
  </w:num>
  <w:num w:numId="9" w16cid:durableId="355545763">
    <w:abstractNumId w:val="73"/>
  </w:num>
  <w:num w:numId="10" w16cid:durableId="644897692">
    <w:abstractNumId w:val="70"/>
  </w:num>
  <w:num w:numId="11" w16cid:durableId="1627929576">
    <w:abstractNumId w:val="41"/>
  </w:num>
  <w:num w:numId="12" w16cid:durableId="602153954">
    <w:abstractNumId w:val="80"/>
  </w:num>
  <w:num w:numId="13" w16cid:durableId="15231888">
    <w:abstractNumId w:val="10"/>
  </w:num>
  <w:num w:numId="14" w16cid:durableId="263848680">
    <w:abstractNumId w:val="37"/>
  </w:num>
  <w:num w:numId="15" w16cid:durableId="725762508">
    <w:abstractNumId w:val="67"/>
  </w:num>
  <w:num w:numId="16" w16cid:durableId="1748578709">
    <w:abstractNumId w:val="68"/>
  </w:num>
  <w:num w:numId="17" w16cid:durableId="622157351">
    <w:abstractNumId w:val="46"/>
  </w:num>
  <w:num w:numId="18" w16cid:durableId="545915195">
    <w:abstractNumId w:val="23"/>
  </w:num>
  <w:num w:numId="19" w16cid:durableId="683409715">
    <w:abstractNumId w:val="8"/>
  </w:num>
  <w:num w:numId="20" w16cid:durableId="1644657246">
    <w:abstractNumId w:val="51"/>
  </w:num>
  <w:num w:numId="21" w16cid:durableId="1322151847">
    <w:abstractNumId w:val="49"/>
  </w:num>
  <w:num w:numId="22" w16cid:durableId="1328169319">
    <w:abstractNumId w:val="14"/>
  </w:num>
  <w:num w:numId="23" w16cid:durableId="2063475306">
    <w:abstractNumId w:val="43"/>
  </w:num>
  <w:num w:numId="24" w16cid:durableId="540023810">
    <w:abstractNumId w:val="0"/>
  </w:num>
  <w:num w:numId="25" w16cid:durableId="2005739200">
    <w:abstractNumId w:val="52"/>
  </w:num>
  <w:num w:numId="26" w16cid:durableId="677124548">
    <w:abstractNumId w:val="47"/>
  </w:num>
  <w:num w:numId="27" w16cid:durableId="1082798479">
    <w:abstractNumId w:val="63"/>
  </w:num>
  <w:num w:numId="28" w16cid:durableId="1305430174">
    <w:abstractNumId w:val="60"/>
  </w:num>
  <w:num w:numId="29" w16cid:durableId="1511874544">
    <w:abstractNumId w:val="5"/>
  </w:num>
  <w:num w:numId="30" w16cid:durableId="291130863">
    <w:abstractNumId w:val="9"/>
  </w:num>
  <w:num w:numId="31" w16cid:durableId="2068336692">
    <w:abstractNumId w:val="34"/>
  </w:num>
  <w:num w:numId="32" w16cid:durableId="1158496184">
    <w:abstractNumId w:val="13"/>
  </w:num>
  <w:num w:numId="33" w16cid:durableId="1646741823">
    <w:abstractNumId w:val="29"/>
  </w:num>
  <w:num w:numId="34" w16cid:durableId="1081755701">
    <w:abstractNumId w:val="11"/>
  </w:num>
  <w:num w:numId="35" w16cid:durableId="1120958089">
    <w:abstractNumId w:val="26"/>
  </w:num>
  <w:num w:numId="36" w16cid:durableId="1489907321">
    <w:abstractNumId w:val="55"/>
  </w:num>
  <w:num w:numId="37" w16cid:durableId="2124692867">
    <w:abstractNumId w:val="32"/>
  </w:num>
  <w:num w:numId="38" w16cid:durableId="645669264">
    <w:abstractNumId w:val="71"/>
  </w:num>
  <w:num w:numId="39" w16cid:durableId="1435175842">
    <w:abstractNumId w:val="27"/>
  </w:num>
  <w:num w:numId="40" w16cid:durableId="1400178906">
    <w:abstractNumId w:val="21"/>
  </w:num>
  <w:num w:numId="41" w16cid:durableId="768426785">
    <w:abstractNumId w:val="45"/>
  </w:num>
  <w:num w:numId="42" w16cid:durableId="976911108">
    <w:abstractNumId w:val="17"/>
  </w:num>
  <w:num w:numId="43" w16cid:durableId="632058848">
    <w:abstractNumId w:val="50"/>
  </w:num>
  <w:num w:numId="44" w16cid:durableId="1168865019">
    <w:abstractNumId w:val="64"/>
  </w:num>
  <w:num w:numId="45" w16cid:durableId="1574781702">
    <w:abstractNumId w:val="33"/>
  </w:num>
  <w:num w:numId="46" w16cid:durableId="1895849938">
    <w:abstractNumId w:val="74"/>
  </w:num>
  <w:num w:numId="47" w16cid:durableId="574365197">
    <w:abstractNumId w:val="6"/>
  </w:num>
  <w:num w:numId="48" w16cid:durableId="1584947809">
    <w:abstractNumId w:val="22"/>
  </w:num>
  <w:num w:numId="49" w16cid:durableId="530338638">
    <w:abstractNumId w:val="65"/>
  </w:num>
  <w:num w:numId="50" w16cid:durableId="1145925079">
    <w:abstractNumId w:val="53"/>
  </w:num>
  <w:num w:numId="51" w16cid:durableId="1348874293">
    <w:abstractNumId w:val="38"/>
  </w:num>
  <w:num w:numId="52" w16cid:durableId="1681808858">
    <w:abstractNumId w:val="19"/>
  </w:num>
  <w:num w:numId="53" w16cid:durableId="859196733">
    <w:abstractNumId w:val="69"/>
  </w:num>
  <w:num w:numId="54" w16cid:durableId="412046621">
    <w:abstractNumId w:val="82"/>
  </w:num>
  <w:num w:numId="55" w16cid:durableId="1443763098">
    <w:abstractNumId w:val="31"/>
  </w:num>
  <w:num w:numId="56" w16cid:durableId="2009016297">
    <w:abstractNumId w:val="85"/>
  </w:num>
  <w:num w:numId="57" w16cid:durableId="70472160">
    <w:abstractNumId w:val="79"/>
  </w:num>
  <w:num w:numId="58" w16cid:durableId="1068378125">
    <w:abstractNumId w:val="56"/>
  </w:num>
  <w:num w:numId="59" w16cid:durableId="452404896">
    <w:abstractNumId w:val="76"/>
  </w:num>
  <w:num w:numId="60" w16cid:durableId="799566997">
    <w:abstractNumId w:val="28"/>
  </w:num>
  <w:num w:numId="61" w16cid:durableId="441532845">
    <w:abstractNumId w:val="59"/>
  </w:num>
  <w:num w:numId="62" w16cid:durableId="1157258869">
    <w:abstractNumId w:val="4"/>
  </w:num>
  <w:num w:numId="63" w16cid:durableId="976910790">
    <w:abstractNumId w:val="62"/>
  </w:num>
  <w:num w:numId="64" w16cid:durableId="357509007">
    <w:abstractNumId w:val="40"/>
  </w:num>
  <w:num w:numId="65" w16cid:durableId="833033629">
    <w:abstractNumId w:val="78"/>
  </w:num>
  <w:num w:numId="66" w16cid:durableId="287588251">
    <w:abstractNumId w:val="75"/>
  </w:num>
  <w:num w:numId="67" w16cid:durableId="2015716700">
    <w:abstractNumId w:val="54"/>
  </w:num>
  <w:num w:numId="68" w16cid:durableId="670714734">
    <w:abstractNumId w:val="44"/>
  </w:num>
  <w:num w:numId="69" w16cid:durableId="433980554">
    <w:abstractNumId w:val="7"/>
  </w:num>
  <w:num w:numId="70" w16cid:durableId="1237469779">
    <w:abstractNumId w:val="77"/>
  </w:num>
  <w:num w:numId="71" w16cid:durableId="588738988">
    <w:abstractNumId w:val="3"/>
  </w:num>
  <w:num w:numId="72" w16cid:durableId="1871187714">
    <w:abstractNumId w:val="30"/>
  </w:num>
  <w:num w:numId="73" w16cid:durableId="1357610445">
    <w:abstractNumId w:val="36"/>
  </w:num>
  <w:num w:numId="74" w16cid:durableId="1958680850">
    <w:abstractNumId w:val="72"/>
  </w:num>
  <w:num w:numId="75" w16cid:durableId="1974943656">
    <w:abstractNumId w:val="61"/>
  </w:num>
  <w:num w:numId="76" w16cid:durableId="155221124">
    <w:abstractNumId w:val="57"/>
  </w:num>
  <w:num w:numId="77" w16cid:durableId="1045447181">
    <w:abstractNumId w:val="1"/>
  </w:num>
  <w:num w:numId="78" w16cid:durableId="553395955">
    <w:abstractNumId w:val="25"/>
  </w:num>
  <w:num w:numId="79" w16cid:durableId="1116292582">
    <w:abstractNumId w:val="66"/>
  </w:num>
  <w:num w:numId="80" w16cid:durableId="841357183">
    <w:abstractNumId w:val="48"/>
  </w:num>
  <w:num w:numId="81" w16cid:durableId="731002733">
    <w:abstractNumId w:val="2"/>
  </w:num>
  <w:num w:numId="82" w16cid:durableId="1627656187">
    <w:abstractNumId w:val="16"/>
  </w:num>
  <w:num w:numId="83" w16cid:durableId="69885234">
    <w:abstractNumId w:val="83"/>
  </w:num>
  <w:num w:numId="84" w16cid:durableId="470487021">
    <w:abstractNumId w:val="15"/>
  </w:num>
  <w:num w:numId="85" w16cid:durableId="677002030">
    <w:abstractNumId w:val="84"/>
  </w:num>
  <w:num w:numId="86" w16cid:durableId="309596596">
    <w:abstractNumId w:val="58"/>
  </w:num>
  <w:numIdMacAtCleanup w:val="86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EE"/>
    <w:rsid w:val="00002520"/>
    <w:rsid w:val="00010D06"/>
    <w:rsid w:val="00011DED"/>
    <w:rsid w:val="00016247"/>
    <w:rsid w:val="0002193C"/>
    <w:rsid w:val="00021D6C"/>
    <w:rsid w:val="000264F8"/>
    <w:rsid w:val="000307CD"/>
    <w:rsid w:val="00030A43"/>
    <w:rsid w:val="0003100A"/>
    <w:rsid w:val="00031EE8"/>
    <w:rsid w:val="00032834"/>
    <w:rsid w:val="0003363C"/>
    <w:rsid w:val="00034A5C"/>
    <w:rsid w:val="000357C7"/>
    <w:rsid w:val="00036604"/>
    <w:rsid w:val="00037C00"/>
    <w:rsid w:val="00037CD4"/>
    <w:rsid w:val="00040033"/>
    <w:rsid w:val="00041A93"/>
    <w:rsid w:val="00043DDC"/>
    <w:rsid w:val="0004678F"/>
    <w:rsid w:val="0005068F"/>
    <w:rsid w:val="000527A5"/>
    <w:rsid w:val="00055422"/>
    <w:rsid w:val="0005689E"/>
    <w:rsid w:val="00056A48"/>
    <w:rsid w:val="0005748F"/>
    <w:rsid w:val="00061AFE"/>
    <w:rsid w:val="00062C1D"/>
    <w:rsid w:val="000637E2"/>
    <w:rsid w:val="00064F71"/>
    <w:rsid w:val="000652FA"/>
    <w:rsid w:val="000728D7"/>
    <w:rsid w:val="00075BC6"/>
    <w:rsid w:val="00075CA8"/>
    <w:rsid w:val="00087553"/>
    <w:rsid w:val="00087FC0"/>
    <w:rsid w:val="00091473"/>
    <w:rsid w:val="00094574"/>
    <w:rsid w:val="000947CD"/>
    <w:rsid w:val="000967E2"/>
    <w:rsid w:val="00097E35"/>
    <w:rsid w:val="000A1DF7"/>
    <w:rsid w:val="000A2CF3"/>
    <w:rsid w:val="000A7528"/>
    <w:rsid w:val="000B06BF"/>
    <w:rsid w:val="000B0EA0"/>
    <w:rsid w:val="000B1486"/>
    <w:rsid w:val="000B26BF"/>
    <w:rsid w:val="000B2A67"/>
    <w:rsid w:val="000B4A93"/>
    <w:rsid w:val="000B6562"/>
    <w:rsid w:val="000C3C5D"/>
    <w:rsid w:val="000C57C6"/>
    <w:rsid w:val="000C658D"/>
    <w:rsid w:val="000C6CAD"/>
    <w:rsid w:val="000D00F7"/>
    <w:rsid w:val="000D596C"/>
    <w:rsid w:val="000E1EB7"/>
    <w:rsid w:val="000E3EA8"/>
    <w:rsid w:val="000F0838"/>
    <w:rsid w:val="000F1EC8"/>
    <w:rsid w:val="000F3845"/>
    <w:rsid w:val="000F4A9D"/>
    <w:rsid w:val="000F529A"/>
    <w:rsid w:val="000F5759"/>
    <w:rsid w:val="000F7070"/>
    <w:rsid w:val="00101F58"/>
    <w:rsid w:val="00102426"/>
    <w:rsid w:val="00103A2D"/>
    <w:rsid w:val="001065D5"/>
    <w:rsid w:val="00106857"/>
    <w:rsid w:val="0010B6EB"/>
    <w:rsid w:val="001119B3"/>
    <w:rsid w:val="00111FE7"/>
    <w:rsid w:val="00112A0F"/>
    <w:rsid w:val="00113D32"/>
    <w:rsid w:val="001155BD"/>
    <w:rsid w:val="001172F0"/>
    <w:rsid w:val="001174EC"/>
    <w:rsid w:val="0012083B"/>
    <w:rsid w:val="0012150D"/>
    <w:rsid w:val="001222B1"/>
    <w:rsid w:val="00123B5B"/>
    <w:rsid w:val="001242A9"/>
    <w:rsid w:val="001305A6"/>
    <w:rsid w:val="00131A78"/>
    <w:rsid w:val="0013464B"/>
    <w:rsid w:val="001373C8"/>
    <w:rsid w:val="00142E17"/>
    <w:rsid w:val="00144FCC"/>
    <w:rsid w:val="0014521C"/>
    <w:rsid w:val="00150F18"/>
    <w:rsid w:val="001512C1"/>
    <w:rsid w:val="00155DAE"/>
    <w:rsid w:val="00155FA2"/>
    <w:rsid w:val="00163791"/>
    <w:rsid w:val="001639D3"/>
    <w:rsid w:val="00163D23"/>
    <w:rsid w:val="00163D90"/>
    <w:rsid w:val="00164931"/>
    <w:rsid w:val="00165601"/>
    <w:rsid w:val="001659C8"/>
    <w:rsid w:val="0016662A"/>
    <w:rsid w:val="00167612"/>
    <w:rsid w:val="00171155"/>
    <w:rsid w:val="0017304B"/>
    <w:rsid w:val="001751B9"/>
    <w:rsid w:val="001766E2"/>
    <w:rsid w:val="00191733"/>
    <w:rsid w:val="00193090"/>
    <w:rsid w:val="0019489B"/>
    <w:rsid w:val="00197F8E"/>
    <w:rsid w:val="001A3526"/>
    <w:rsid w:val="001A474D"/>
    <w:rsid w:val="001A48B3"/>
    <w:rsid w:val="001A561B"/>
    <w:rsid w:val="001A70E6"/>
    <w:rsid w:val="001B3E30"/>
    <w:rsid w:val="001B7220"/>
    <w:rsid w:val="001B7B0B"/>
    <w:rsid w:val="001B7B2A"/>
    <w:rsid w:val="001B9FEB"/>
    <w:rsid w:val="001C1EAA"/>
    <w:rsid w:val="001C50E4"/>
    <w:rsid w:val="001C6712"/>
    <w:rsid w:val="001D45AC"/>
    <w:rsid w:val="001D5FE2"/>
    <w:rsid w:val="001D736F"/>
    <w:rsid w:val="001D75BA"/>
    <w:rsid w:val="001E14E0"/>
    <w:rsid w:val="001E15A5"/>
    <w:rsid w:val="001E16C5"/>
    <w:rsid w:val="001E1982"/>
    <w:rsid w:val="001E5F4C"/>
    <w:rsid w:val="001E7663"/>
    <w:rsid w:val="001F6FB0"/>
    <w:rsid w:val="00202E83"/>
    <w:rsid w:val="002043C2"/>
    <w:rsid w:val="002049DE"/>
    <w:rsid w:val="00214C43"/>
    <w:rsid w:val="00216B5F"/>
    <w:rsid w:val="00217137"/>
    <w:rsid w:val="0021743E"/>
    <w:rsid w:val="00217809"/>
    <w:rsid w:val="002211B1"/>
    <w:rsid w:val="00221E40"/>
    <w:rsid w:val="00221E7B"/>
    <w:rsid w:val="00224713"/>
    <w:rsid w:val="00224C64"/>
    <w:rsid w:val="002269CD"/>
    <w:rsid w:val="00226F0E"/>
    <w:rsid w:val="00226F53"/>
    <w:rsid w:val="00232F79"/>
    <w:rsid w:val="00236B56"/>
    <w:rsid w:val="00237EC8"/>
    <w:rsid w:val="002395D1"/>
    <w:rsid w:val="0024155C"/>
    <w:rsid w:val="00243CA1"/>
    <w:rsid w:val="00246E47"/>
    <w:rsid w:val="00247443"/>
    <w:rsid w:val="00250B69"/>
    <w:rsid w:val="00251C49"/>
    <w:rsid w:val="00254D95"/>
    <w:rsid w:val="002551BB"/>
    <w:rsid w:val="00257AC3"/>
    <w:rsid w:val="00257F3B"/>
    <w:rsid w:val="00262634"/>
    <w:rsid w:val="00262DC5"/>
    <w:rsid w:val="00272996"/>
    <w:rsid w:val="00272A01"/>
    <w:rsid w:val="002739B7"/>
    <w:rsid w:val="00275C6B"/>
    <w:rsid w:val="00276D79"/>
    <w:rsid w:val="0027744F"/>
    <w:rsid w:val="00281BF9"/>
    <w:rsid w:val="0029287C"/>
    <w:rsid w:val="002928B4"/>
    <w:rsid w:val="0029528B"/>
    <w:rsid w:val="00297195"/>
    <w:rsid w:val="002A0BD2"/>
    <w:rsid w:val="002A2C87"/>
    <w:rsid w:val="002A51FD"/>
    <w:rsid w:val="002B373E"/>
    <w:rsid w:val="002B4A8D"/>
    <w:rsid w:val="002C2445"/>
    <w:rsid w:val="002C5615"/>
    <w:rsid w:val="002D1817"/>
    <w:rsid w:val="002D675F"/>
    <w:rsid w:val="002D7C29"/>
    <w:rsid w:val="002D7D03"/>
    <w:rsid w:val="002E19F4"/>
    <w:rsid w:val="002E24AD"/>
    <w:rsid w:val="002E5E99"/>
    <w:rsid w:val="002E6485"/>
    <w:rsid w:val="002E75FA"/>
    <w:rsid w:val="002F14D1"/>
    <w:rsid w:val="002F3210"/>
    <w:rsid w:val="002F36DC"/>
    <w:rsid w:val="002F7EE1"/>
    <w:rsid w:val="00302EDF"/>
    <w:rsid w:val="00305802"/>
    <w:rsid w:val="003161E8"/>
    <w:rsid w:val="00316420"/>
    <w:rsid w:val="00320F19"/>
    <w:rsid w:val="003214F8"/>
    <w:rsid w:val="00324FD2"/>
    <w:rsid w:val="003312D3"/>
    <w:rsid w:val="0033171D"/>
    <w:rsid w:val="00331803"/>
    <w:rsid w:val="00333590"/>
    <w:rsid w:val="00334800"/>
    <w:rsid w:val="00334B1C"/>
    <w:rsid w:val="003374E3"/>
    <w:rsid w:val="0034056B"/>
    <w:rsid w:val="00345F10"/>
    <w:rsid w:val="00351CDB"/>
    <w:rsid w:val="00353D65"/>
    <w:rsid w:val="00353D6E"/>
    <w:rsid w:val="00355E32"/>
    <w:rsid w:val="00357068"/>
    <w:rsid w:val="00361AF8"/>
    <w:rsid w:val="003629DB"/>
    <w:rsid w:val="00363954"/>
    <w:rsid w:val="003640A6"/>
    <w:rsid w:val="00371713"/>
    <w:rsid w:val="00371EDD"/>
    <w:rsid w:val="003735DC"/>
    <w:rsid w:val="00373851"/>
    <w:rsid w:val="003854E4"/>
    <w:rsid w:val="00385AC1"/>
    <w:rsid w:val="00391025"/>
    <w:rsid w:val="003948F4"/>
    <w:rsid w:val="00397064"/>
    <w:rsid w:val="003978FE"/>
    <w:rsid w:val="0039793D"/>
    <w:rsid w:val="003A1819"/>
    <w:rsid w:val="003A3737"/>
    <w:rsid w:val="003A3B9E"/>
    <w:rsid w:val="003A3E0A"/>
    <w:rsid w:val="003A597E"/>
    <w:rsid w:val="003A65FC"/>
    <w:rsid w:val="003A74DE"/>
    <w:rsid w:val="003A7502"/>
    <w:rsid w:val="003B001D"/>
    <w:rsid w:val="003B0194"/>
    <w:rsid w:val="003B3594"/>
    <w:rsid w:val="003B43C9"/>
    <w:rsid w:val="003B6845"/>
    <w:rsid w:val="003B6F84"/>
    <w:rsid w:val="003C40BD"/>
    <w:rsid w:val="003D4E4D"/>
    <w:rsid w:val="003D6318"/>
    <w:rsid w:val="003D7101"/>
    <w:rsid w:val="003E03AE"/>
    <w:rsid w:val="003E1A28"/>
    <w:rsid w:val="003E1AE9"/>
    <w:rsid w:val="003E3624"/>
    <w:rsid w:val="003E4793"/>
    <w:rsid w:val="003E4EF5"/>
    <w:rsid w:val="003F1B37"/>
    <w:rsid w:val="003F33D1"/>
    <w:rsid w:val="003F4FBF"/>
    <w:rsid w:val="003F67F3"/>
    <w:rsid w:val="003F6DFE"/>
    <w:rsid w:val="003F7276"/>
    <w:rsid w:val="00400E18"/>
    <w:rsid w:val="00401FDF"/>
    <w:rsid w:val="00402045"/>
    <w:rsid w:val="00402441"/>
    <w:rsid w:val="00403CBC"/>
    <w:rsid w:val="00404CD6"/>
    <w:rsid w:val="00405556"/>
    <w:rsid w:val="00407CDF"/>
    <w:rsid w:val="00411666"/>
    <w:rsid w:val="00411726"/>
    <w:rsid w:val="004146BD"/>
    <w:rsid w:val="00421ADA"/>
    <w:rsid w:val="00422644"/>
    <w:rsid w:val="00423B2F"/>
    <w:rsid w:val="00424E42"/>
    <w:rsid w:val="004256B5"/>
    <w:rsid w:val="00426181"/>
    <w:rsid w:val="00430D29"/>
    <w:rsid w:val="004318A9"/>
    <w:rsid w:val="00432BEE"/>
    <w:rsid w:val="0043348C"/>
    <w:rsid w:val="004338DB"/>
    <w:rsid w:val="00444708"/>
    <w:rsid w:val="00444FE4"/>
    <w:rsid w:val="00445298"/>
    <w:rsid w:val="00451DF3"/>
    <w:rsid w:val="00454EA6"/>
    <w:rsid w:val="0045537F"/>
    <w:rsid w:val="00456266"/>
    <w:rsid w:val="00456417"/>
    <w:rsid w:val="0045720B"/>
    <w:rsid w:val="00457E6A"/>
    <w:rsid w:val="004623C9"/>
    <w:rsid w:val="00463651"/>
    <w:rsid w:val="00463B0B"/>
    <w:rsid w:val="00464514"/>
    <w:rsid w:val="00464EC8"/>
    <w:rsid w:val="0046565A"/>
    <w:rsid w:val="00473C26"/>
    <w:rsid w:val="00476E76"/>
    <w:rsid w:val="00477D26"/>
    <w:rsid w:val="0048053B"/>
    <w:rsid w:val="00483BA0"/>
    <w:rsid w:val="00486ABE"/>
    <w:rsid w:val="0049012B"/>
    <w:rsid w:val="00491433"/>
    <w:rsid w:val="004920A9"/>
    <w:rsid w:val="00493607"/>
    <w:rsid w:val="00493F50"/>
    <w:rsid w:val="00496588"/>
    <w:rsid w:val="00497B18"/>
    <w:rsid w:val="004B2568"/>
    <w:rsid w:val="004B385E"/>
    <w:rsid w:val="004B4DAD"/>
    <w:rsid w:val="004C04EF"/>
    <w:rsid w:val="004C0FCF"/>
    <w:rsid w:val="004C1EE2"/>
    <w:rsid w:val="004C2FC0"/>
    <w:rsid w:val="004C3C95"/>
    <w:rsid w:val="004C4F04"/>
    <w:rsid w:val="004C7F7D"/>
    <w:rsid w:val="004D188D"/>
    <w:rsid w:val="004D7786"/>
    <w:rsid w:val="004E1CFE"/>
    <w:rsid w:val="004E459E"/>
    <w:rsid w:val="004E7E90"/>
    <w:rsid w:val="004F1EEB"/>
    <w:rsid w:val="004F522A"/>
    <w:rsid w:val="004F57A1"/>
    <w:rsid w:val="005010F6"/>
    <w:rsid w:val="00501B7B"/>
    <w:rsid w:val="00505342"/>
    <w:rsid w:val="00506394"/>
    <w:rsid w:val="00507E2C"/>
    <w:rsid w:val="00511C2A"/>
    <w:rsid w:val="00512C3B"/>
    <w:rsid w:val="00513782"/>
    <w:rsid w:val="00513AC1"/>
    <w:rsid w:val="00515719"/>
    <w:rsid w:val="00516645"/>
    <w:rsid w:val="00517C40"/>
    <w:rsid w:val="00521DF6"/>
    <w:rsid w:val="005239DE"/>
    <w:rsid w:val="00523FE6"/>
    <w:rsid w:val="00526140"/>
    <w:rsid w:val="00531BF1"/>
    <w:rsid w:val="00532782"/>
    <w:rsid w:val="00532AE0"/>
    <w:rsid w:val="005339C9"/>
    <w:rsid w:val="00535FDB"/>
    <w:rsid w:val="005364A7"/>
    <w:rsid w:val="00546CA0"/>
    <w:rsid w:val="0054759A"/>
    <w:rsid w:val="00552A23"/>
    <w:rsid w:val="00554F41"/>
    <w:rsid w:val="00556E9E"/>
    <w:rsid w:val="0056081D"/>
    <w:rsid w:val="00560B3D"/>
    <w:rsid w:val="00563F62"/>
    <w:rsid w:val="00567773"/>
    <w:rsid w:val="00575816"/>
    <w:rsid w:val="0057744A"/>
    <w:rsid w:val="00580BFC"/>
    <w:rsid w:val="00581903"/>
    <w:rsid w:val="00581CDF"/>
    <w:rsid w:val="0058372B"/>
    <w:rsid w:val="0058414D"/>
    <w:rsid w:val="005846FF"/>
    <w:rsid w:val="0058545B"/>
    <w:rsid w:val="0058BD01"/>
    <w:rsid w:val="005904EE"/>
    <w:rsid w:val="0059351D"/>
    <w:rsid w:val="00596EBB"/>
    <w:rsid w:val="005A0736"/>
    <w:rsid w:val="005A61A9"/>
    <w:rsid w:val="005A6641"/>
    <w:rsid w:val="005B1577"/>
    <w:rsid w:val="005B17E7"/>
    <w:rsid w:val="005B4D2D"/>
    <w:rsid w:val="005B4DC0"/>
    <w:rsid w:val="005C0FE3"/>
    <w:rsid w:val="005C673C"/>
    <w:rsid w:val="005D2CA9"/>
    <w:rsid w:val="005D303D"/>
    <w:rsid w:val="005D3A26"/>
    <w:rsid w:val="005D5FB0"/>
    <w:rsid w:val="005D704C"/>
    <w:rsid w:val="005E2020"/>
    <w:rsid w:val="005E20ED"/>
    <w:rsid w:val="005E63C0"/>
    <w:rsid w:val="005F02FC"/>
    <w:rsid w:val="005F15A9"/>
    <w:rsid w:val="005F310E"/>
    <w:rsid w:val="005F459A"/>
    <w:rsid w:val="0060121F"/>
    <w:rsid w:val="00603704"/>
    <w:rsid w:val="00606F72"/>
    <w:rsid w:val="006141BC"/>
    <w:rsid w:val="0061455D"/>
    <w:rsid w:val="00615D13"/>
    <w:rsid w:val="006161F5"/>
    <w:rsid w:val="00621F9D"/>
    <w:rsid w:val="006236FD"/>
    <w:rsid w:val="00625841"/>
    <w:rsid w:val="006263A4"/>
    <w:rsid w:val="006273B2"/>
    <w:rsid w:val="0063700F"/>
    <w:rsid w:val="00641B0C"/>
    <w:rsid w:val="00644DBE"/>
    <w:rsid w:val="00647A20"/>
    <w:rsid w:val="00650C68"/>
    <w:rsid w:val="00650DE0"/>
    <w:rsid w:val="006561A7"/>
    <w:rsid w:val="00657E6F"/>
    <w:rsid w:val="0066067B"/>
    <w:rsid w:val="00662D84"/>
    <w:rsid w:val="00664234"/>
    <w:rsid w:val="006656C8"/>
    <w:rsid w:val="00666138"/>
    <w:rsid w:val="00667FEA"/>
    <w:rsid w:val="00675EF1"/>
    <w:rsid w:val="006765DE"/>
    <w:rsid w:val="00676A7C"/>
    <w:rsid w:val="00677553"/>
    <w:rsid w:val="006777A8"/>
    <w:rsid w:val="00677C80"/>
    <w:rsid w:val="00680F0E"/>
    <w:rsid w:val="006835D9"/>
    <w:rsid w:val="006856AB"/>
    <w:rsid w:val="006869D0"/>
    <w:rsid w:val="00690AA0"/>
    <w:rsid w:val="00690BE5"/>
    <w:rsid w:val="006920CB"/>
    <w:rsid w:val="0069480E"/>
    <w:rsid w:val="0069621D"/>
    <w:rsid w:val="006970A5"/>
    <w:rsid w:val="006A09E4"/>
    <w:rsid w:val="006A25A6"/>
    <w:rsid w:val="006A27C7"/>
    <w:rsid w:val="006A27FA"/>
    <w:rsid w:val="006A2B2E"/>
    <w:rsid w:val="006A2E31"/>
    <w:rsid w:val="006A627A"/>
    <w:rsid w:val="006B1B65"/>
    <w:rsid w:val="006B43A8"/>
    <w:rsid w:val="006B7141"/>
    <w:rsid w:val="006C036A"/>
    <w:rsid w:val="006C0DDD"/>
    <w:rsid w:val="006C30EB"/>
    <w:rsid w:val="006C50AE"/>
    <w:rsid w:val="006C5EC7"/>
    <w:rsid w:val="006D0F68"/>
    <w:rsid w:val="006D3F4E"/>
    <w:rsid w:val="006D75F2"/>
    <w:rsid w:val="006E1428"/>
    <w:rsid w:val="006E1B1F"/>
    <w:rsid w:val="006E3C77"/>
    <w:rsid w:val="006E5E09"/>
    <w:rsid w:val="006E61FA"/>
    <w:rsid w:val="006EBD58"/>
    <w:rsid w:val="006F0445"/>
    <w:rsid w:val="006F0B05"/>
    <w:rsid w:val="006F0C84"/>
    <w:rsid w:val="006F4C50"/>
    <w:rsid w:val="00702380"/>
    <w:rsid w:val="00703044"/>
    <w:rsid w:val="00704570"/>
    <w:rsid w:val="00704C41"/>
    <w:rsid w:val="00704C5C"/>
    <w:rsid w:val="0070CA37"/>
    <w:rsid w:val="007114B3"/>
    <w:rsid w:val="00714347"/>
    <w:rsid w:val="00714657"/>
    <w:rsid w:val="00722178"/>
    <w:rsid w:val="00723007"/>
    <w:rsid w:val="007307CC"/>
    <w:rsid w:val="00731EBA"/>
    <w:rsid w:val="007340DE"/>
    <w:rsid w:val="00736237"/>
    <w:rsid w:val="00740F40"/>
    <w:rsid w:val="007430D2"/>
    <w:rsid w:val="007450B6"/>
    <w:rsid w:val="00747EEC"/>
    <w:rsid w:val="00750823"/>
    <w:rsid w:val="007534DB"/>
    <w:rsid w:val="00753E8E"/>
    <w:rsid w:val="007558B9"/>
    <w:rsid w:val="007578BF"/>
    <w:rsid w:val="00757AA5"/>
    <w:rsid w:val="00760C11"/>
    <w:rsid w:val="00761DD9"/>
    <w:rsid w:val="00762EBF"/>
    <w:rsid w:val="00763B6B"/>
    <w:rsid w:val="0076612A"/>
    <w:rsid w:val="00766C03"/>
    <w:rsid w:val="00766EED"/>
    <w:rsid w:val="007719D1"/>
    <w:rsid w:val="00776763"/>
    <w:rsid w:val="0078586D"/>
    <w:rsid w:val="00787287"/>
    <w:rsid w:val="007908DB"/>
    <w:rsid w:val="00790D69"/>
    <w:rsid w:val="0079405B"/>
    <w:rsid w:val="007944ED"/>
    <w:rsid w:val="007957F9"/>
    <w:rsid w:val="007A14AD"/>
    <w:rsid w:val="007A1C3A"/>
    <w:rsid w:val="007A29C4"/>
    <w:rsid w:val="007A2B64"/>
    <w:rsid w:val="007B111D"/>
    <w:rsid w:val="007B1A08"/>
    <w:rsid w:val="007B58A2"/>
    <w:rsid w:val="007B5CEB"/>
    <w:rsid w:val="007B79DB"/>
    <w:rsid w:val="007BEF62"/>
    <w:rsid w:val="007C3EA5"/>
    <w:rsid w:val="007C651C"/>
    <w:rsid w:val="007C6582"/>
    <w:rsid w:val="007D01AB"/>
    <w:rsid w:val="007D12C9"/>
    <w:rsid w:val="007D2BD7"/>
    <w:rsid w:val="007D33A9"/>
    <w:rsid w:val="007D3A55"/>
    <w:rsid w:val="007D418F"/>
    <w:rsid w:val="007D41DE"/>
    <w:rsid w:val="007D5886"/>
    <w:rsid w:val="007D65B8"/>
    <w:rsid w:val="007DFAA2"/>
    <w:rsid w:val="007E0EF3"/>
    <w:rsid w:val="007E4C64"/>
    <w:rsid w:val="007F06CC"/>
    <w:rsid w:val="007F1682"/>
    <w:rsid w:val="007F29E6"/>
    <w:rsid w:val="007F5269"/>
    <w:rsid w:val="007F5580"/>
    <w:rsid w:val="007F67B0"/>
    <w:rsid w:val="007F6F87"/>
    <w:rsid w:val="007F75E8"/>
    <w:rsid w:val="008011EC"/>
    <w:rsid w:val="00802549"/>
    <w:rsid w:val="00803860"/>
    <w:rsid w:val="00807CF8"/>
    <w:rsid w:val="00810AAF"/>
    <w:rsid w:val="00814358"/>
    <w:rsid w:val="00815E26"/>
    <w:rsid w:val="0081D9ED"/>
    <w:rsid w:val="00823E2B"/>
    <w:rsid w:val="00824962"/>
    <w:rsid w:val="00824A2D"/>
    <w:rsid w:val="0082729B"/>
    <w:rsid w:val="008274F1"/>
    <w:rsid w:val="00830B28"/>
    <w:rsid w:val="008316BD"/>
    <w:rsid w:val="008324AE"/>
    <w:rsid w:val="0083299E"/>
    <w:rsid w:val="008332C8"/>
    <w:rsid w:val="00834A20"/>
    <w:rsid w:val="00843E2A"/>
    <w:rsid w:val="00846AE4"/>
    <w:rsid w:val="0084D54B"/>
    <w:rsid w:val="0085004E"/>
    <w:rsid w:val="00851127"/>
    <w:rsid w:val="0085195F"/>
    <w:rsid w:val="008532EC"/>
    <w:rsid w:val="0085360B"/>
    <w:rsid w:val="00855366"/>
    <w:rsid w:val="00855BFA"/>
    <w:rsid w:val="008573F1"/>
    <w:rsid w:val="0086593F"/>
    <w:rsid w:val="008706BF"/>
    <w:rsid w:val="008728CA"/>
    <w:rsid w:val="008728CD"/>
    <w:rsid w:val="0087736D"/>
    <w:rsid w:val="0088187F"/>
    <w:rsid w:val="00882E42"/>
    <w:rsid w:val="00883435"/>
    <w:rsid w:val="008842F6"/>
    <w:rsid w:val="00886BEE"/>
    <w:rsid w:val="00887711"/>
    <w:rsid w:val="008921BD"/>
    <w:rsid w:val="008A291B"/>
    <w:rsid w:val="008A561A"/>
    <w:rsid w:val="008A60D2"/>
    <w:rsid w:val="008A6B15"/>
    <w:rsid w:val="008B2F9C"/>
    <w:rsid w:val="008B48D5"/>
    <w:rsid w:val="008B64D7"/>
    <w:rsid w:val="008B6A9C"/>
    <w:rsid w:val="008BF735"/>
    <w:rsid w:val="008C2D8B"/>
    <w:rsid w:val="008C2E03"/>
    <w:rsid w:val="008D04F7"/>
    <w:rsid w:val="008D0D2C"/>
    <w:rsid w:val="008D1781"/>
    <w:rsid w:val="008D5AA3"/>
    <w:rsid w:val="008E03B4"/>
    <w:rsid w:val="008E16B8"/>
    <w:rsid w:val="008E2D01"/>
    <w:rsid w:val="008E4DC4"/>
    <w:rsid w:val="008EEAB1"/>
    <w:rsid w:val="008F1974"/>
    <w:rsid w:val="008F476D"/>
    <w:rsid w:val="008F64D3"/>
    <w:rsid w:val="008F7D94"/>
    <w:rsid w:val="009000F1"/>
    <w:rsid w:val="00901507"/>
    <w:rsid w:val="009057E1"/>
    <w:rsid w:val="00911172"/>
    <w:rsid w:val="0091204C"/>
    <w:rsid w:val="00913DCB"/>
    <w:rsid w:val="00913FC1"/>
    <w:rsid w:val="009146BF"/>
    <w:rsid w:val="00915B4A"/>
    <w:rsid w:val="009162A5"/>
    <w:rsid w:val="009168F2"/>
    <w:rsid w:val="009235CD"/>
    <w:rsid w:val="00924C67"/>
    <w:rsid w:val="00927D21"/>
    <w:rsid w:val="009311B1"/>
    <w:rsid w:val="00933828"/>
    <w:rsid w:val="0093626C"/>
    <w:rsid w:val="00936C2C"/>
    <w:rsid w:val="0094169D"/>
    <w:rsid w:val="00942DBC"/>
    <w:rsid w:val="00946CDD"/>
    <w:rsid w:val="00947E06"/>
    <w:rsid w:val="00961348"/>
    <w:rsid w:val="009615DC"/>
    <w:rsid w:val="009615E9"/>
    <w:rsid w:val="00961CE0"/>
    <w:rsid w:val="009625BD"/>
    <w:rsid w:val="00963E5A"/>
    <w:rsid w:val="00964399"/>
    <w:rsid w:val="0096756A"/>
    <w:rsid w:val="00973DA7"/>
    <w:rsid w:val="009773C8"/>
    <w:rsid w:val="00986685"/>
    <w:rsid w:val="00986F3C"/>
    <w:rsid w:val="00991218"/>
    <w:rsid w:val="00991F10"/>
    <w:rsid w:val="00995CE8"/>
    <w:rsid w:val="00995F5F"/>
    <w:rsid w:val="009A1335"/>
    <w:rsid w:val="009A39ED"/>
    <w:rsid w:val="009A3FEA"/>
    <w:rsid w:val="009A6E79"/>
    <w:rsid w:val="009B08CC"/>
    <w:rsid w:val="009B19AD"/>
    <w:rsid w:val="009B1F19"/>
    <w:rsid w:val="009B3061"/>
    <w:rsid w:val="009B4B79"/>
    <w:rsid w:val="009B74BE"/>
    <w:rsid w:val="009C071F"/>
    <w:rsid w:val="009C0766"/>
    <w:rsid w:val="009C0970"/>
    <w:rsid w:val="009C1DF1"/>
    <w:rsid w:val="009C7AD7"/>
    <w:rsid w:val="009D01AF"/>
    <w:rsid w:val="009D169A"/>
    <w:rsid w:val="009D37E5"/>
    <w:rsid w:val="009D3985"/>
    <w:rsid w:val="009E1FAE"/>
    <w:rsid w:val="009E2668"/>
    <w:rsid w:val="009E26E2"/>
    <w:rsid w:val="009E2A19"/>
    <w:rsid w:val="009E67ED"/>
    <w:rsid w:val="009E67F5"/>
    <w:rsid w:val="009E6F47"/>
    <w:rsid w:val="009F5865"/>
    <w:rsid w:val="009F6F3D"/>
    <w:rsid w:val="00A0165F"/>
    <w:rsid w:val="00A01C0A"/>
    <w:rsid w:val="00A02C1D"/>
    <w:rsid w:val="00A06914"/>
    <w:rsid w:val="00A11D03"/>
    <w:rsid w:val="00A13E80"/>
    <w:rsid w:val="00A14FFB"/>
    <w:rsid w:val="00A15E44"/>
    <w:rsid w:val="00A254AB"/>
    <w:rsid w:val="00A2ACAB"/>
    <w:rsid w:val="00A30CBD"/>
    <w:rsid w:val="00A3472F"/>
    <w:rsid w:val="00A3643E"/>
    <w:rsid w:val="00A37E42"/>
    <w:rsid w:val="00A40E3B"/>
    <w:rsid w:val="00A41354"/>
    <w:rsid w:val="00A41F8E"/>
    <w:rsid w:val="00A441B7"/>
    <w:rsid w:val="00A44FC6"/>
    <w:rsid w:val="00A45126"/>
    <w:rsid w:val="00A452C1"/>
    <w:rsid w:val="00A47640"/>
    <w:rsid w:val="00A482D9"/>
    <w:rsid w:val="00A510CA"/>
    <w:rsid w:val="00A51CBE"/>
    <w:rsid w:val="00A535DC"/>
    <w:rsid w:val="00A543FA"/>
    <w:rsid w:val="00A561A0"/>
    <w:rsid w:val="00A57FB2"/>
    <w:rsid w:val="00A67FD4"/>
    <w:rsid w:val="00A730D2"/>
    <w:rsid w:val="00A7411C"/>
    <w:rsid w:val="00A76680"/>
    <w:rsid w:val="00A873D9"/>
    <w:rsid w:val="00A8748F"/>
    <w:rsid w:val="00A93456"/>
    <w:rsid w:val="00A945F3"/>
    <w:rsid w:val="00A96BED"/>
    <w:rsid w:val="00A9946E"/>
    <w:rsid w:val="00AA00CF"/>
    <w:rsid w:val="00AA2C62"/>
    <w:rsid w:val="00AA4B0D"/>
    <w:rsid w:val="00AB20B5"/>
    <w:rsid w:val="00AB2C7D"/>
    <w:rsid w:val="00AB3846"/>
    <w:rsid w:val="00AB58C1"/>
    <w:rsid w:val="00ABFCB2"/>
    <w:rsid w:val="00AC3D87"/>
    <w:rsid w:val="00AD1B69"/>
    <w:rsid w:val="00AE369A"/>
    <w:rsid w:val="00AE6899"/>
    <w:rsid w:val="00AF39A1"/>
    <w:rsid w:val="00AF3F89"/>
    <w:rsid w:val="00AF61D3"/>
    <w:rsid w:val="00AF6AE2"/>
    <w:rsid w:val="00AF6B31"/>
    <w:rsid w:val="00B0136C"/>
    <w:rsid w:val="00B02E5C"/>
    <w:rsid w:val="00B07633"/>
    <w:rsid w:val="00B14CAB"/>
    <w:rsid w:val="00B16C50"/>
    <w:rsid w:val="00B2221C"/>
    <w:rsid w:val="00B3187E"/>
    <w:rsid w:val="00B31B7C"/>
    <w:rsid w:val="00B33F23"/>
    <w:rsid w:val="00B3514F"/>
    <w:rsid w:val="00B3640E"/>
    <w:rsid w:val="00B36EC6"/>
    <w:rsid w:val="00B37453"/>
    <w:rsid w:val="00B40E91"/>
    <w:rsid w:val="00B411C8"/>
    <w:rsid w:val="00B44926"/>
    <w:rsid w:val="00B472B6"/>
    <w:rsid w:val="00B51FC3"/>
    <w:rsid w:val="00B5308A"/>
    <w:rsid w:val="00B612A3"/>
    <w:rsid w:val="00B6775D"/>
    <w:rsid w:val="00B70130"/>
    <w:rsid w:val="00B7076E"/>
    <w:rsid w:val="00B71D8D"/>
    <w:rsid w:val="00B72188"/>
    <w:rsid w:val="00B749E1"/>
    <w:rsid w:val="00B750D2"/>
    <w:rsid w:val="00B769DE"/>
    <w:rsid w:val="00B76B27"/>
    <w:rsid w:val="00B81554"/>
    <w:rsid w:val="00B827E1"/>
    <w:rsid w:val="00B83C80"/>
    <w:rsid w:val="00B85B8E"/>
    <w:rsid w:val="00B869D1"/>
    <w:rsid w:val="00B876EE"/>
    <w:rsid w:val="00B94746"/>
    <w:rsid w:val="00BA05C8"/>
    <w:rsid w:val="00BA0A92"/>
    <w:rsid w:val="00BA259A"/>
    <w:rsid w:val="00BA4115"/>
    <w:rsid w:val="00BA46A9"/>
    <w:rsid w:val="00BA5BA5"/>
    <w:rsid w:val="00BA5F81"/>
    <w:rsid w:val="00BA63CA"/>
    <w:rsid w:val="00BA6C91"/>
    <w:rsid w:val="00BB3995"/>
    <w:rsid w:val="00BB477C"/>
    <w:rsid w:val="00BB4AA4"/>
    <w:rsid w:val="00BB6FF6"/>
    <w:rsid w:val="00BC0331"/>
    <w:rsid w:val="00BC2C78"/>
    <w:rsid w:val="00BC4C84"/>
    <w:rsid w:val="00BC5DBE"/>
    <w:rsid w:val="00BC6331"/>
    <w:rsid w:val="00BC74D6"/>
    <w:rsid w:val="00BD0B94"/>
    <w:rsid w:val="00BD109D"/>
    <w:rsid w:val="00BD3CFB"/>
    <w:rsid w:val="00BD51FA"/>
    <w:rsid w:val="00BE1873"/>
    <w:rsid w:val="00BE1D45"/>
    <w:rsid w:val="00BE23F3"/>
    <w:rsid w:val="00BE2CEB"/>
    <w:rsid w:val="00BE3963"/>
    <w:rsid w:val="00BE50F7"/>
    <w:rsid w:val="00BE5B3C"/>
    <w:rsid w:val="00BE636E"/>
    <w:rsid w:val="00BE6E1A"/>
    <w:rsid w:val="00BE7306"/>
    <w:rsid w:val="00BF1ECC"/>
    <w:rsid w:val="00BF2CCE"/>
    <w:rsid w:val="00BF3069"/>
    <w:rsid w:val="00BF3ACD"/>
    <w:rsid w:val="00C0035C"/>
    <w:rsid w:val="00C02DB0"/>
    <w:rsid w:val="00C04808"/>
    <w:rsid w:val="00C1175E"/>
    <w:rsid w:val="00C125A7"/>
    <w:rsid w:val="00C12775"/>
    <w:rsid w:val="00C17688"/>
    <w:rsid w:val="00C17DD5"/>
    <w:rsid w:val="00C24C43"/>
    <w:rsid w:val="00C253E8"/>
    <w:rsid w:val="00C26F70"/>
    <w:rsid w:val="00C34C44"/>
    <w:rsid w:val="00C36219"/>
    <w:rsid w:val="00C40818"/>
    <w:rsid w:val="00C41AFB"/>
    <w:rsid w:val="00C429D9"/>
    <w:rsid w:val="00C469DB"/>
    <w:rsid w:val="00C46D1C"/>
    <w:rsid w:val="00C478B2"/>
    <w:rsid w:val="00C5073E"/>
    <w:rsid w:val="00C532EE"/>
    <w:rsid w:val="00C540FD"/>
    <w:rsid w:val="00C643ED"/>
    <w:rsid w:val="00C66794"/>
    <w:rsid w:val="00C70F92"/>
    <w:rsid w:val="00C72503"/>
    <w:rsid w:val="00C73DB5"/>
    <w:rsid w:val="00C73DE4"/>
    <w:rsid w:val="00C74543"/>
    <w:rsid w:val="00C768EA"/>
    <w:rsid w:val="00C77B9D"/>
    <w:rsid w:val="00C82E06"/>
    <w:rsid w:val="00C90FE8"/>
    <w:rsid w:val="00C918BA"/>
    <w:rsid w:val="00C956FE"/>
    <w:rsid w:val="00C9658C"/>
    <w:rsid w:val="00CA12E6"/>
    <w:rsid w:val="00CA1B75"/>
    <w:rsid w:val="00CA247C"/>
    <w:rsid w:val="00CA2977"/>
    <w:rsid w:val="00CA33C0"/>
    <w:rsid w:val="00CA5150"/>
    <w:rsid w:val="00CA6676"/>
    <w:rsid w:val="00CB1A9B"/>
    <w:rsid w:val="00CB2317"/>
    <w:rsid w:val="00CB6E37"/>
    <w:rsid w:val="00CB72A6"/>
    <w:rsid w:val="00CC2614"/>
    <w:rsid w:val="00CC3669"/>
    <w:rsid w:val="00CC4FA0"/>
    <w:rsid w:val="00CC6AD5"/>
    <w:rsid w:val="00CC7156"/>
    <w:rsid w:val="00CD182E"/>
    <w:rsid w:val="00CD31BF"/>
    <w:rsid w:val="00CD595C"/>
    <w:rsid w:val="00CD7081"/>
    <w:rsid w:val="00CE4475"/>
    <w:rsid w:val="00CE72C1"/>
    <w:rsid w:val="00CF039F"/>
    <w:rsid w:val="00CF1B5B"/>
    <w:rsid w:val="00CF2D52"/>
    <w:rsid w:val="00CF406C"/>
    <w:rsid w:val="00CF459C"/>
    <w:rsid w:val="00CF4D36"/>
    <w:rsid w:val="00CF5F2C"/>
    <w:rsid w:val="00CF6AE2"/>
    <w:rsid w:val="00D0129D"/>
    <w:rsid w:val="00D013FF"/>
    <w:rsid w:val="00D03078"/>
    <w:rsid w:val="00D04AD6"/>
    <w:rsid w:val="00D05E1C"/>
    <w:rsid w:val="00D122CD"/>
    <w:rsid w:val="00D128D8"/>
    <w:rsid w:val="00D1452D"/>
    <w:rsid w:val="00D14DC6"/>
    <w:rsid w:val="00D153B3"/>
    <w:rsid w:val="00D1711D"/>
    <w:rsid w:val="00D178D9"/>
    <w:rsid w:val="00D17A95"/>
    <w:rsid w:val="00D23C5A"/>
    <w:rsid w:val="00D2534F"/>
    <w:rsid w:val="00D26147"/>
    <w:rsid w:val="00D27A68"/>
    <w:rsid w:val="00D31694"/>
    <w:rsid w:val="00D3235F"/>
    <w:rsid w:val="00D329AC"/>
    <w:rsid w:val="00D35654"/>
    <w:rsid w:val="00D41227"/>
    <w:rsid w:val="00D41FF5"/>
    <w:rsid w:val="00D53CE0"/>
    <w:rsid w:val="00D55592"/>
    <w:rsid w:val="00D55CE9"/>
    <w:rsid w:val="00D56822"/>
    <w:rsid w:val="00D56B19"/>
    <w:rsid w:val="00D62DA5"/>
    <w:rsid w:val="00D7397C"/>
    <w:rsid w:val="00D75855"/>
    <w:rsid w:val="00D80A26"/>
    <w:rsid w:val="00D83B91"/>
    <w:rsid w:val="00D83E05"/>
    <w:rsid w:val="00D915CE"/>
    <w:rsid w:val="00D91F6F"/>
    <w:rsid w:val="00D92457"/>
    <w:rsid w:val="00D93811"/>
    <w:rsid w:val="00D9695B"/>
    <w:rsid w:val="00D96B5E"/>
    <w:rsid w:val="00DA1DAE"/>
    <w:rsid w:val="00DA1E49"/>
    <w:rsid w:val="00DA24E2"/>
    <w:rsid w:val="00DA55AD"/>
    <w:rsid w:val="00DA7BB8"/>
    <w:rsid w:val="00DB3C91"/>
    <w:rsid w:val="00DB62C9"/>
    <w:rsid w:val="00DB7445"/>
    <w:rsid w:val="00DC0E5B"/>
    <w:rsid w:val="00DC2383"/>
    <w:rsid w:val="00DC484A"/>
    <w:rsid w:val="00DC71CD"/>
    <w:rsid w:val="00DC72D1"/>
    <w:rsid w:val="00DC76E0"/>
    <w:rsid w:val="00DD0542"/>
    <w:rsid w:val="00DD16B0"/>
    <w:rsid w:val="00DD26DB"/>
    <w:rsid w:val="00DD4C65"/>
    <w:rsid w:val="00DD56AD"/>
    <w:rsid w:val="00DD57C1"/>
    <w:rsid w:val="00DE01D9"/>
    <w:rsid w:val="00DE43D7"/>
    <w:rsid w:val="00DE54F2"/>
    <w:rsid w:val="00DF02D6"/>
    <w:rsid w:val="00DF0847"/>
    <w:rsid w:val="00DF0CAF"/>
    <w:rsid w:val="00DF247C"/>
    <w:rsid w:val="00DF3F31"/>
    <w:rsid w:val="00DF7198"/>
    <w:rsid w:val="00E00FAD"/>
    <w:rsid w:val="00E01472"/>
    <w:rsid w:val="00E01D82"/>
    <w:rsid w:val="00E01EC5"/>
    <w:rsid w:val="00E023DE"/>
    <w:rsid w:val="00E052B8"/>
    <w:rsid w:val="00E05B6B"/>
    <w:rsid w:val="00E07392"/>
    <w:rsid w:val="00E100AB"/>
    <w:rsid w:val="00E15053"/>
    <w:rsid w:val="00E15853"/>
    <w:rsid w:val="00E1601C"/>
    <w:rsid w:val="00E1728D"/>
    <w:rsid w:val="00E21A1C"/>
    <w:rsid w:val="00E24143"/>
    <w:rsid w:val="00E24746"/>
    <w:rsid w:val="00E24A86"/>
    <w:rsid w:val="00E27D30"/>
    <w:rsid w:val="00E2D3EA"/>
    <w:rsid w:val="00E31868"/>
    <w:rsid w:val="00E36880"/>
    <w:rsid w:val="00E3754B"/>
    <w:rsid w:val="00E376D3"/>
    <w:rsid w:val="00E37864"/>
    <w:rsid w:val="00E40304"/>
    <w:rsid w:val="00E469EA"/>
    <w:rsid w:val="00E50D42"/>
    <w:rsid w:val="00E552B4"/>
    <w:rsid w:val="00E56B3A"/>
    <w:rsid w:val="00E62D7A"/>
    <w:rsid w:val="00E63BEB"/>
    <w:rsid w:val="00E644C5"/>
    <w:rsid w:val="00E70499"/>
    <w:rsid w:val="00E716E8"/>
    <w:rsid w:val="00E7229C"/>
    <w:rsid w:val="00E7506F"/>
    <w:rsid w:val="00E816C0"/>
    <w:rsid w:val="00E81F15"/>
    <w:rsid w:val="00E8324D"/>
    <w:rsid w:val="00E8426B"/>
    <w:rsid w:val="00E84FFF"/>
    <w:rsid w:val="00E861CE"/>
    <w:rsid w:val="00E86A8C"/>
    <w:rsid w:val="00E92EBC"/>
    <w:rsid w:val="00E9690D"/>
    <w:rsid w:val="00E97AF8"/>
    <w:rsid w:val="00E97EC8"/>
    <w:rsid w:val="00EA03EB"/>
    <w:rsid w:val="00EA0AFD"/>
    <w:rsid w:val="00EA1FD3"/>
    <w:rsid w:val="00EA545A"/>
    <w:rsid w:val="00EA74AD"/>
    <w:rsid w:val="00EB057F"/>
    <w:rsid w:val="00EB2A15"/>
    <w:rsid w:val="00EB2BA3"/>
    <w:rsid w:val="00EB4E29"/>
    <w:rsid w:val="00EB5407"/>
    <w:rsid w:val="00EC28D4"/>
    <w:rsid w:val="00EC6408"/>
    <w:rsid w:val="00EC6DBE"/>
    <w:rsid w:val="00ED276E"/>
    <w:rsid w:val="00ED49C4"/>
    <w:rsid w:val="00ED7B12"/>
    <w:rsid w:val="00EE1791"/>
    <w:rsid w:val="00EE5253"/>
    <w:rsid w:val="00EE54EB"/>
    <w:rsid w:val="00EF1F9E"/>
    <w:rsid w:val="00EF365F"/>
    <w:rsid w:val="00EF3C4E"/>
    <w:rsid w:val="00EF4F45"/>
    <w:rsid w:val="00EF7576"/>
    <w:rsid w:val="00F00DF2"/>
    <w:rsid w:val="00F03795"/>
    <w:rsid w:val="00F03FA1"/>
    <w:rsid w:val="00F048CC"/>
    <w:rsid w:val="00F05687"/>
    <w:rsid w:val="00F058BF"/>
    <w:rsid w:val="00F1736F"/>
    <w:rsid w:val="00F17DF0"/>
    <w:rsid w:val="00F2164E"/>
    <w:rsid w:val="00F22172"/>
    <w:rsid w:val="00F25545"/>
    <w:rsid w:val="00F30825"/>
    <w:rsid w:val="00F31455"/>
    <w:rsid w:val="00F35800"/>
    <w:rsid w:val="00F35B21"/>
    <w:rsid w:val="00F3601D"/>
    <w:rsid w:val="00F362C0"/>
    <w:rsid w:val="00F372D5"/>
    <w:rsid w:val="00F4115A"/>
    <w:rsid w:val="00F4571C"/>
    <w:rsid w:val="00F45F1A"/>
    <w:rsid w:val="00F47399"/>
    <w:rsid w:val="00F51C9D"/>
    <w:rsid w:val="00F54B99"/>
    <w:rsid w:val="00F56A2C"/>
    <w:rsid w:val="00F57DDA"/>
    <w:rsid w:val="00F611E5"/>
    <w:rsid w:val="00F61C64"/>
    <w:rsid w:val="00F66746"/>
    <w:rsid w:val="00F6EC39"/>
    <w:rsid w:val="00F817A6"/>
    <w:rsid w:val="00F83072"/>
    <w:rsid w:val="00F84061"/>
    <w:rsid w:val="00F846A2"/>
    <w:rsid w:val="00F87894"/>
    <w:rsid w:val="00F90E62"/>
    <w:rsid w:val="00F97A96"/>
    <w:rsid w:val="00FA1986"/>
    <w:rsid w:val="00FA5179"/>
    <w:rsid w:val="00FB08D6"/>
    <w:rsid w:val="00FB0C22"/>
    <w:rsid w:val="00FB6638"/>
    <w:rsid w:val="00FB66C6"/>
    <w:rsid w:val="00FB783E"/>
    <w:rsid w:val="00FC1B49"/>
    <w:rsid w:val="00FC1B50"/>
    <w:rsid w:val="00FC20DA"/>
    <w:rsid w:val="00FC4AAA"/>
    <w:rsid w:val="00FC4C21"/>
    <w:rsid w:val="00FC6A95"/>
    <w:rsid w:val="00FC6F5F"/>
    <w:rsid w:val="00FC7C2F"/>
    <w:rsid w:val="00FD0754"/>
    <w:rsid w:val="00FD5210"/>
    <w:rsid w:val="00FD5DEF"/>
    <w:rsid w:val="00FD6F05"/>
    <w:rsid w:val="00FE33D7"/>
    <w:rsid w:val="00FE42E7"/>
    <w:rsid w:val="00FE5792"/>
    <w:rsid w:val="00FE6471"/>
    <w:rsid w:val="00FF0666"/>
    <w:rsid w:val="00FF30E4"/>
    <w:rsid w:val="00FF5CEE"/>
    <w:rsid w:val="00FF78D0"/>
    <w:rsid w:val="0122E536"/>
    <w:rsid w:val="012E90DE"/>
    <w:rsid w:val="0133CFA7"/>
    <w:rsid w:val="0146ECEC"/>
    <w:rsid w:val="0150723C"/>
    <w:rsid w:val="015495E2"/>
    <w:rsid w:val="015AECD1"/>
    <w:rsid w:val="016D98ED"/>
    <w:rsid w:val="0177A1E2"/>
    <w:rsid w:val="017D079C"/>
    <w:rsid w:val="017F16D4"/>
    <w:rsid w:val="018398CD"/>
    <w:rsid w:val="0186CDAE"/>
    <w:rsid w:val="018813D1"/>
    <w:rsid w:val="0196539A"/>
    <w:rsid w:val="01A15A08"/>
    <w:rsid w:val="01A78B9B"/>
    <w:rsid w:val="01B11887"/>
    <w:rsid w:val="01B8AE56"/>
    <w:rsid w:val="01F0C50F"/>
    <w:rsid w:val="020FF42B"/>
    <w:rsid w:val="0249C7F6"/>
    <w:rsid w:val="02521205"/>
    <w:rsid w:val="0255F5A1"/>
    <w:rsid w:val="025C5B4E"/>
    <w:rsid w:val="025D44E8"/>
    <w:rsid w:val="026002C8"/>
    <w:rsid w:val="02610365"/>
    <w:rsid w:val="02645A22"/>
    <w:rsid w:val="0264B945"/>
    <w:rsid w:val="0287BAB9"/>
    <w:rsid w:val="02880571"/>
    <w:rsid w:val="028F821A"/>
    <w:rsid w:val="029A5C9C"/>
    <w:rsid w:val="02AD0727"/>
    <w:rsid w:val="02BEAAE8"/>
    <w:rsid w:val="02CDA40C"/>
    <w:rsid w:val="02CFFE28"/>
    <w:rsid w:val="02D268FC"/>
    <w:rsid w:val="02E54769"/>
    <w:rsid w:val="02E6CD23"/>
    <w:rsid w:val="02FBEEC1"/>
    <w:rsid w:val="02FDE6FA"/>
    <w:rsid w:val="030C9014"/>
    <w:rsid w:val="0312BC42"/>
    <w:rsid w:val="033A96F5"/>
    <w:rsid w:val="033A97DA"/>
    <w:rsid w:val="03448BC7"/>
    <w:rsid w:val="03520F79"/>
    <w:rsid w:val="035236C1"/>
    <w:rsid w:val="035E8A0C"/>
    <w:rsid w:val="0377B269"/>
    <w:rsid w:val="037950B9"/>
    <w:rsid w:val="038D9610"/>
    <w:rsid w:val="03913B80"/>
    <w:rsid w:val="03920298"/>
    <w:rsid w:val="0395CFF3"/>
    <w:rsid w:val="03B9C0B5"/>
    <w:rsid w:val="03BC2236"/>
    <w:rsid w:val="03BC39B6"/>
    <w:rsid w:val="03C75745"/>
    <w:rsid w:val="03CF2FFD"/>
    <w:rsid w:val="03D07BEA"/>
    <w:rsid w:val="03D71361"/>
    <w:rsid w:val="03DA1FDB"/>
    <w:rsid w:val="03E4E46E"/>
    <w:rsid w:val="03EA8BA1"/>
    <w:rsid w:val="03EEAA9E"/>
    <w:rsid w:val="03F83BBE"/>
    <w:rsid w:val="04026AF8"/>
    <w:rsid w:val="040EF34D"/>
    <w:rsid w:val="0410F07F"/>
    <w:rsid w:val="043AF483"/>
    <w:rsid w:val="0459005E"/>
    <w:rsid w:val="045E231A"/>
    <w:rsid w:val="0466065F"/>
    <w:rsid w:val="04706A01"/>
    <w:rsid w:val="0478532A"/>
    <w:rsid w:val="04807CF3"/>
    <w:rsid w:val="04859874"/>
    <w:rsid w:val="048B0364"/>
    <w:rsid w:val="048F809B"/>
    <w:rsid w:val="049B2C31"/>
    <w:rsid w:val="04A01A2D"/>
    <w:rsid w:val="04A03D13"/>
    <w:rsid w:val="04B1605A"/>
    <w:rsid w:val="04BB92F1"/>
    <w:rsid w:val="04D0601D"/>
    <w:rsid w:val="04DC51E5"/>
    <w:rsid w:val="04E07F2C"/>
    <w:rsid w:val="04E91291"/>
    <w:rsid w:val="04F4A690"/>
    <w:rsid w:val="04FA5A6D"/>
    <w:rsid w:val="05026CB8"/>
    <w:rsid w:val="0504F4C3"/>
    <w:rsid w:val="0517D819"/>
    <w:rsid w:val="051C7A3A"/>
    <w:rsid w:val="05206AAC"/>
    <w:rsid w:val="0521D896"/>
    <w:rsid w:val="052F076D"/>
    <w:rsid w:val="05368339"/>
    <w:rsid w:val="0541DC59"/>
    <w:rsid w:val="0551C625"/>
    <w:rsid w:val="055A8487"/>
    <w:rsid w:val="05743330"/>
    <w:rsid w:val="0579883E"/>
    <w:rsid w:val="0586B736"/>
    <w:rsid w:val="0587DE2D"/>
    <w:rsid w:val="058B3FBB"/>
    <w:rsid w:val="058EE287"/>
    <w:rsid w:val="058EEB6F"/>
    <w:rsid w:val="05A28F81"/>
    <w:rsid w:val="05B6F7D5"/>
    <w:rsid w:val="05B94936"/>
    <w:rsid w:val="05C47794"/>
    <w:rsid w:val="05CEBFBE"/>
    <w:rsid w:val="05D14AC0"/>
    <w:rsid w:val="05D8C84F"/>
    <w:rsid w:val="05E52E0E"/>
    <w:rsid w:val="05E8A457"/>
    <w:rsid w:val="05F7CB87"/>
    <w:rsid w:val="060190E9"/>
    <w:rsid w:val="0609ED95"/>
    <w:rsid w:val="0621F026"/>
    <w:rsid w:val="062657E9"/>
    <w:rsid w:val="062728DF"/>
    <w:rsid w:val="063E8FF5"/>
    <w:rsid w:val="064169C8"/>
    <w:rsid w:val="06538123"/>
    <w:rsid w:val="065ABE7B"/>
    <w:rsid w:val="06627D79"/>
    <w:rsid w:val="0674BAAC"/>
    <w:rsid w:val="067BAF80"/>
    <w:rsid w:val="06835096"/>
    <w:rsid w:val="0688F7DD"/>
    <w:rsid w:val="069BAFBF"/>
    <w:rsid w:val="06A1511C"/>
    <w:rsid w:val="06A86427"/>
    <w:rsid w:val="06B21192"/>
    <w:rsid w:val="06B4EA41"/>
    <w:rsid w:val="06C3C0DC"/>
    <w:rsid w:val="06C787D5"/>
    <w:rsid w:val="06CAD7CE"/>
    <w:rsid w:val="06CB395A"/>
    <w:rsid w:val="06CC0805"/>
    <w:rsid w:val="06CC5C84"/>
    <w:rsid w:val="06CD04FE"/>
    <w:rsid w:val="06E4C8F8"/>
    <w:rsid w:val="07007963"/>
    <w:rsid w:val="07125189"/>
    <w:rsid w:val="07155258"/>
    <w:rsid w:val="072BF30E"/>
    <w:rsid w:val="073C82E0"/>
    <w:rsid w:val="0747AC71"/>
    <w:rsid w:val="0747CD80"/>
    <w:rsid w:val="074A422A"/>
    <w:rsid w:val="074DBB6F"/>
    <w:rsid w:val="075A76B3"/>
    <w:rsid w:val="076787BF"/>
    <w:rsid w:val="0785EC5F"/>
    <w:rsid w:val="0785F801"/>
    <w:rsid w:val="07868D13"/>
    <w:rsid w:val="078B7177"/>
    <w:rsid w:val="07935156"/>
    <w:rsid w:val="0795AB5C"/>
    <w:rsid w:val="07A2CE36"/>
    <w:rsid w:val="07B61029"/>
    <w:rsid w:val="07C7FB81"/>
    <w:rsid w:val="07C8C7AB"/>
    <w:rsid w:val="07C8EFBF"/>
    <w:rsid w:val="07C9C983"/>
    <w:rsid w:val="07D32C17"/>
    <w:rsid w:val="07D71132"/>
    <w:rsid w:val="07D75A11"/>
    <w:rsid w:val="07DC134C"/>
    <w:rsid w:val="07DCD9DD"/>
    <w:rsid w:val="07E26B22"/>
    <w:rsid w:val="07E26B22"/>
    <w:rsid w:val="07E9EB5E"/>
    <w:rsid w:val="07EB9031"/>
    <w:rsid w:val="07FC059B"/>
    <w:rsid w:val="07FED4E5"/>
    <w:rsid w:val="08005419"/>
    <w:rsid w:val="0810D59A"/>
    <w:rsid w:val="0815A5EC"/>
    <w:rsid w:val="0815A5EC"/>
    <w:rsid w:val="081A84A3"/>
    <w:rsid w:val="081C67A6"/>
    <w:rsid w:val="082188C0"/>
    <w:rsid w:val="083C1845"/>
    <w:rsid w:val="08610733"/>
    <w:rsid w:val="0866A82F"/>
    <w:rsid w:val="0868E037"/>
    <w:rsid w:val="088DF635"/>
    <w:rsid w:val="088E37C6"/>
    <w:rsid w:val="0893AD15"/>
    <w:rsid w:val="0896E91D"/>
    <w:rsid w:val="0897FC96"/>
    <w:rsid w:val="08B52C50"/>
    <w:rsid w:val="08B57808"/>
    <w:rsid w:val="08B68D7B"/>
    <w:rsid w:val="08B852B9"/>
    <w:rsid w:val="08C9797C"/>
    <w:rsid w:val="08CDCA67"/>
    <w:rsid w:val="08ED547C"/>
    <w:rsid w:val="08EEF2D0"/>
    <w:rsid w:val="08FD52D3"/>
    <w:rsid w:val="08FF592E"/>
    <w:rsid w:val="09010650"/>
    <w:rsid w:val="0901ABE8"/>
    <w:rsid w:val="0905D113"/>
    <w:rsid w:val="0909CE31"/>
    <w:rsid w:val="090C5ABC"/>
    <w:rsid w:val="09179CC5"/>
    <w:rsid w:val="091C4C76"/>
    <w:rsid w:val="0931C555"/>
    <w:rsid w:val="093B9148"/>
    <w:rsid w:val="093CEC96"/>
    <w:rsid w:val="094188D4"/>
    <w:rsid w:val="09627B91"/>
    <w:rsid w:val="096A3D47"/>
    <w:rsid w:val="0981AF1A"/>
    <w:rsid w:val="09A2A00F"/>
    <w:rsid w:val="09B6DB1F"/>
    <w:rsid w:val="09C0204D"/>
    <w:rsid w:val="09C03550"/>
    <w:rsid w:val="09D1B477"/>
    <w:rsid w:val="09E80696"/>
    <w:rsid w:val="09F14808"/>
    <w:rsid w:val="09F451EC"/>
    <w:rsid w:val="0A185FE1"/>
    <w:rsid w:val="0A2D5BB9"/>
    <w:rsid w:val="0A3405D6"/>
    <w:rsid w:val="0A3DB72D"/>
    <w:rsid w:val="0A488F1F"/>
    <w:rsid w:val="0A48CC8A"/>
    <w:rsid w:val="0A551852"/>
    <w:rsid w:val="0A6012BE"/>
    <w:rsid w:val="0A64C435"/>
    <w:rsid w:val="0A6698C8"/>
    <w:rsid w:val="0A6B3C00"/>
    <w:rsid w:val="0A6E551F"/>
    <w:rsid w:val="0A703C07"/>
    <w:rsid w:val="0A85F44A"/>
    <w:rsid w:val="0AACA420"/>
    <w:rsid w:val="0AB96381"/>
    <w:rsid w:val="0AE5057A"/>
    <w:rsid w:val="0AF2480B"/>
    <w:rsid w:val="0B12EBDE"/>
    <w:rsid w:val="0B35180F"/>
    <w:rsid w:val="0B373EB2"/>
    <w:rsid w:val="0B38B58E"/>
    <w:rsid w:val="0B4E3DE4"/>
    <w:rsid w:val="0B5B7B88"/>
    <w:rsid w:val="0B5FC572"/>
    <w:rsid w:val="0B63D608"/>
    <w:rsid w:val="0B699BF1"/>
    <w:rsid w:val="0B6E2FC0"/>
    <w:rsid w:val="0B842EA0"/>
    <w:rsid w:val="0B9CE9C5"/>
    <w:rsid w:val="0BA5EB6E"/>
    <w:rsid w:val="0BC07EB4"/>
    <w:rsid w:val="0BE11957"/>
    <w:rsid w:val="0BE691B3"/>
    <w:rsid w:val="0BF2A9F2"/>
    <w:rsid w:val="0C0753A5"/>
    <w:rsid w:val="0C4AD923"/>
    <w:rsid w:val="0C5C8BCB"/>
    <w:rsid w:val="0C84D5C6"/>
    <w:rsid w:val="0C8C7712"/>
    <w:rsid w:val="0C8C90C7"/>
    <w:rsid w:val="0C96C248"/>
    <w:rsid w:val="0CA289E8"/>
    <w:rsid w:val="0CA6CCD8"/>
    <w:rsid w:val="0CB13E0B"/>
    <w:rsid w:val="0CCE629A"/>
    <w:rsid w:val="0CE21F53"/>
    <w:rsid w:val="0CEC0E18"/>
    <w:rsid w:val="0CF37A6C"/>
    <w:rsid w:val="0D02B242"/>
    <w:rsid w:val="0D09EBDF"/>
    <w:rsid w:val="0D165D26"/>
    <w:rsid w:val="0D1BE833"/>
    <w:rsid w:val="0D2164D6"/>
    <w:rsid w:val="0D291CF1"/>
    <w:rsid w:val="0D321E87"/>
    <w:rsid w:val="0D39B5E6"/>
    <w:rsid w:val="0D5E4ADA"/>
    <w:rsid w:val="0D633997"/>
    <w:rsid w:val="0D646B30"/>
    <w:rsid w:val="0D67DD5F"/>
    <w:rsid w:val="0D6E5CD7"/>
    <w:rsid w:val="0D76EA28"/>
    <w:rsid w:val="0D7F27FD"/>
    <w:rsid w:val="0D879716"/>
    <w:rsid w:val="0D9A234F"/>
    <w:rsid w:val="0D9C3955"/>
    <w:rsid w:val="0D9C69FF"/>
    <w:rsid w:val="0DA8C9A4"/>
    <w:rsid w:val="0DB16581"/>
    <w:rsid w:val="0DB2267A"/>
    <w:rsid w:val="0DB66F14"/>
    <w:rsid w:val="0DBC4371"/>
    <w:rsid w:val="0DC916E9"/>
    <w:rsid w:val="0DE842E9"/>
    <w:rsid w:val="0E0BDC57"/>
    <w:rsid w:val="0E18D7D7"/>
    <w:rsid w:val="0E198059"/>
    <w:rsid w:val="0E1A29E7"/>
    <w:rsid w:val="0E27E295"/>
    <w:rsid w:val="0E32893E"/>
    <w:rsid w:val="0E399B8E"/>
    <w:rsid w:val="0E3CE0C7"/>
    <w:rsid w:val="0E512986"/>
    <w:rsid w:val="0E55ECDD"/>
    <w:rsid w:val="0E595A3F"/>
    <w:rsid w:val="0E5C25AC"/>
    <w:rsid w:val="0E7C0B0B"/>
    <w:rsid w:val="0E81CB60"/>
    <w:rsid w:val="0E95A911"/>
    <w:rsid w:val="0EAEA757"/>
    <w:rsid w:val="0EB5C411"/>
    <w:rsid w:val="0EBA656F"/>
    <w:rsid w:val="0ECE250E"/>
    <w:rsid w:val="0EDD7166"/>
    <w:rsid w:val="0EE1E05D"/>
    <w:rsid w:val="0EE63410"/>
    <w:rsid w:val="0EFCD877"/>
    <w:rsid w:val="0F04CC54"/>
    <w:rsid w:val="0F1E834A"/>
    <w:rsid w:val="0F1FB047"/>
    <w:rsid w:val="0F296D9F"/>
    <w:rsid w:val="0F3419CB"/>
    <w:rsid w:val="0F34CE6B"/>
    <w:rsid w:val="0F3B6445"/>
    <w:rsid w:val="0F43FCBA"/>
    <w:rsid w:val="0F4E66B5"/>
    <w:rsid w:val="0F5BDEF6"/>
    <w:rsid w:val="0F6A989B"/>
    <w:rsid w:val="0F7028E1"/>
    <w:rsid w:val="0F88AEB1"/>
    <w:rsid w:val="0F893F93"/>
    <w:rsid w:val="0FA10F97"/>
    <w:rsid w:val="0FA7ED91"/>
    <w:rsid w:val="0FA8E300"/>
    <w:rsid w:val="100A8FD8"/>
    <w:rsid w:val="101766B0"/>
    <w:rsid w:val="101A82B7"/>
    <w:rsid w:val="101B7A8C"/>
    <w:rsid w:val="101F4795"/>
    <w:rsid w:val="10406A2E"/>
    <w:rsid w:val="105649BD"/>
    <w:rsid w:val="105A8F44"/>
    <w:rsid w:val="105C1828"/>
    <w:rsid w:val="1062CB6B"/>
    <w:rsid w:val="106A2817"/>
    <w:rsid w:val="107449C3"/>
    <w:rsid w:val="1077BCCD"/>
    <w:rsid w:val="1081A978"/>
    <w:rsid w:val="10854E10"/>
    <w:rsid w:val="10A2FAB8"/>
    <w:rsid w:val="10B6F97A"/>
    <w:rsid w:val="10B7F14E"/>
    <w:rsid w:val="10BA8020"/>
    <w:rsid w:val="10BAD4F0"/>
    <w:rsid w:val="10C13029"/>
    <w:rsid w:val="10DAFCCF"/>
    <w:rsid w:val="10DFDA42"/>
    <w:rsid w:val="10E73803"/>
    <w:rsid w:val="10F4DAE5"/>
    <w:rsid w:val="10FA0D9F"/>
    <w:rsid w:val="11071D71"/>
    <w:rsid w:val="1108E3F6"/>
    <w:rsid w:val="111D7CD1"/>
    <w:rsid w:val="111F8C55"/>
    <w:rsid w:val="11254915"/>
    <w:rsid w:val="112676EC"/>
    <w:rsid w:val="113F9CFC"/>
    <w:rsid w:val="1167AD85"/>
    <w:rsid w:val="1169F0B6"/>
    <w:rsid w:val="117E6B66"/>
    <w:rsid w:val="1183E079"/>
    <w:rsid w:val="118951AE"/>
    <w:rsid w:val="119BA944"/>
    <w:rsid w:val="11AAC0C4"/>
    <w:rsid w:val="11B7965B"/>
    <w:rsid w:val="11D6DA50"/>
    <w:rsid w:val="11D94936"/>
    <w:rsid w:val="11E0CAFB"/>
    <w:rsid w:val="11E36879"/>
    <w:rsid w:val="11E635F8"/>
    <w:rsid w:val="11F5C61E"/>
    <w:rsid w:val="11FF7DD3"/>
    <w:rsid w:val="1210B29A"/>
    <w:rsid w:val="121A74F8"/>
    <w:rsid w:val="121B42CF"/>
    <w:rsid w:val="1224B6A3"/>
    <w:rsid w:val="12275ADB"/>
    <w:rsid w:val="122E6110"/>
    <w:rsid w:val="122F938A"/>
    <w:rsid w:val="1237109D"/>
    <w:rsid w:val="1237B7EA"/>
    <w:rsid w:val="1242218D"/>
    <w:rsid w:val="1253322B"/>
    <w:rsid w:val="12574A47"/>
    <w:rsid w:val="125D21A1"/>
    <w:rsid w:val="125D21A1"/>
    <w:rsid w:val="125E790B"/>
    <w:rsid w:val="126224F3"/>
    <w:rsid w:val="12720F88"/>
    <w:rsid w:val="127967E6"/>
    <w:rsid w:val="1288C662"/>
    <w:rsid w:val="12A0B375"/>
    <w:rsid w:val="12A64F1A"/>
    <w:rsid w:val="12A65265"/>
    <w:rsid w:val="12AC862D"/>
    <w:rsid w:val="12B5C459"/>
    <w:rsid w:val="12B79C51"/>
    <w:rsid w:val="12C41CFB"/>
    <w:rsid w:val="12CCAC20"/>
    <w:rsid w:val="12CEB301"/>
    <w:rsid w:val="12D8B059"/>
    <w:rsid w:val="12DF3527"/>
    <w:rsid w:val="1309D6FF"/>
    <w:rsid w:val="130B7C0F"/>
    <w:rsid w:val="130C64EE"/>
    <w:rsid w:val="1326392A"/>
    <w:rsid w:val="1328CED4"/>
    <w:rsid w:val="134A6730"/>
    <w:rsid w:val="136310A6"/>
    <w:rsid w:val="136D630E"/>
    <w:rsid w:val="1379FC1B"/>
    <w:rsid w:val="138B50B6"/>
    <w:rsid w:val="138B9C2F"/>
    <w:rsid w:val="13A2EECF"/>
    <w:rsid w:val="13AD9290"/>
    <w:rsid w:val="13BB8A8C"/>
    <w:rsid w:val="13C555B6"/>
    <w:rsid w:val="13C9C6F0"/>
    <w:rsid w:val="13D0837A"/>
    <w:rsid w:val="13D42383"/>
    <w:rsid w:val="13EE3FFB"/>
    <w:rsid w:val="13F4F9E9"/>
    <w:rsid w:val="1406487F"/>
    <w:rsid w:val="14088903"/>
    <w:rsid w:val="140E91EF"/>
    <w:rsid w:val="140EE5A9"/>
    <w:rsid w:val="1417ADD2"/>
    <w:rsid w:val="144C283B"/>
    <w:rsid w:val="14635B55"/>
    <w:rsid w:val="1479AE4F"/>
    <w:rsid w:val="148CA1E4"/>
    <w:rsid w:val="1491F546"/>
    <w:rsid w:val="14964E6B"/>
    <w:rsid w:val="14987211"/>
    <w:rsid w:val="14AEB1E3"/>
    <w:rsid w:val="14AF5BA9"/>
    <w:rsid w:val="14AFF112"/>
    <w:rsid w:val="14B6E1C3"/>
    <w:rsid w:val="14CB13FF"/>
    <w:rsid w:val="14DA6EC4"/>
    <w:rsid w:val="14E6CE5E"/>
    <w:rsid w:val="14E7C429"/>
    <w:rsid w:val="14EACCD1"/>
    <w:rsid w:val="15112FE5"/>
    <w:rsid w:val="151C1AF6"/>
    <w:rsid w:val="151D4897"/>
    <w:rsid w:val="152A52FF"/>
    <w:rsid w:val="1530C7D1"/>
    <w:rsid w:val="153EDBB5"/>
    <w:rsid w:val="1541C2E5"/>
    <w:rsid w:val="1548B7D2"/>
    <w:rsid w:val="15492893"/>
    <w:rsid w:val="1558B9DE"/>
    <w:rsid w:val="1561F1D0"/>
    <w:rsid w:val="156603DF"/>
    <w:rsid w:val="156E90D2"/>
    <w:rsid w:val="158DC312"/>
    <w:rsid w:val="15B6CFCC"/>
    <w:rsid w:val="15C460A8"/>
    <w:rsid w:val="15CF7DE5"/>
    <w:rsid w:val="15D84BDF"/>
    <w:rsid w:val="15E52588"/>
    <w:rsid w:val="15E728B7"/>
    <w:rsid w:val="15E7436B"/>
    <w:rsid w:val="15E776F2"/>
    <w:rsid w:val="15E9FA0B"/>
    <w:rsid w:val="15F031AA"/>
    <w:rsid w:val="16244D15"/>
    <w:rsid w:val="162C515C"/>
    <w:rsid w:val="1634DE28"/>
    <w:rsid w:val="1636CD5C"/>
    <w:rsid w:val="163E6575"/>
    <w:rsid w:val="1641A34A"/>
    <w:rsid w:val="16463D14"/>
    <w:rsid w:val="1656C9EC"/>
    <w:rsid w:val="1657EC98"/>
    <w:rsid w:val="165A6E01"/>
    <w:rsid w:val="165D6883"/>
    <w:rsid w:val="165DB468"/>
    <w:rsid w:val="16632B67"/>
    <w:rsid w:val="16673672"/>
    <w:rsid w:val="166F75BD"/>
    <w:rsid w:val="168209EC"/>
    <w:rsid w:val="1697FA82"/>
    <w:rsid w:val="169EE7DB"/>
    <w:rsid w:val="169F6E99"/>
    <w:rsid w:val="16A432CF"/>
    <w:rsid w:val="16A4EEBD"/>
    <w:rsid w:val="16AC4E98"/>
    <w:rsid w:val="16AD7C6C"/>
    <w:rsid w:val="16B43C1E"/>
    <w:rsid w:val="16B9E339"/>
    <w:rsid w:val="16CACA52"/>
    <w:rsid w:val="16D7880F"/>
    <w:rsid w:val="16DF2E33"/>
    <w:rsid w:val="16E18C4C"/>
    <w:rsid w:val="16E2CCF9"/>
    <w:rsid w:val="16E33530"/>
    <w:rsid w:val="16E3DF18"/>
    <w:rsid w:val="16ECD6C3"/>
    <w:rsid w:val="1713DADC"/>
    <w:rsid w:val="1717D7DD"/>
    <w:rsid w:val="172421DE"/>
    <w:rsid w:val="17253920"/>
    <w:rsid w:val="17344438"/>
    <w:rsid w:val="174A9991"/>
    <w:rsid w:val="17504C97"/>
    <w:rsid w:val="1752DD6C"/>
    <w:rsid w:val="175A6A95"/>
    <w:rsid w:val="17648A04"/>
    <w:rsid w:val="176D787B"/>
    <w:rsid w:val="176EA79F"/>
    <w:rsid w:val="176FE0B2"/>
    <w:rsid w:val="1774B137"/>
    <w:rsid w:val="17815AB7"/>
    <w:rsid w:val="179A0CF7"/>
    <w:rsid w:val="17A608EA"/>
    <w:rsid w:val="17A62DB0"/>
    <w:rsid w:val="17C1690F"/>
    <w:rsid w:val="17C80D00"/>
    <w:rsid w:val="17CF3497"/>
    <w:rsid w:val="17F80C25"/>
    <w:rsid w:val="18100CB5"/>
    <w:rsid w:val="1812C771"/>
    <w:rsid w:val="183CB200"/>
    <w:rsid w:val="18481EF9"/>
    <w:rsid w:val="184B2CBA"/>
    <w:rsid w:val="18617DDF"/>
    <w:rsid w:val="18721CA4"/>
    <w:rsid w:val="18730973"/>
    <w:rsid w:val="187768A2"/>
    <w:rsid w:val="18778572"/>
    <w:rsid w:val="187D6B3B"/>
    <w:rsid w:val="187FD7AF"/>
    <w:rsid w:val="18809AA8"/>
    <w:rsid w:val="1880C115"/>
    <w:rsid w:val="1884745F"/>
    <w:rsid w:val="18942DAB"/>
    <w:rsid w:val="18AF0CE9"/>
    <w:rsid w:val="18AF1D0E"/>
    <w:rsid w:val="18C727AE"/>
    <w:rsid w:val="18CA8CEF"/>
    <w:rsid w:val="18CE3C09"/>
    <w:rsid w:val="18CEEF79"/>
    <w:rsid w:val="18D72FA8"/>
    <w:rsid w:val="18ED8AE3"/>
    <w:rsid w:val="190FFEBD"/>
    <w:rsid w:val="1912F3C3"/>
    <w:rsid w:val="1920C709"/>
    <w:rsid w:val="192DFD78"/>
    <w:rsid w:val="1931D24C"/>
    <w:rsid w:val="1964F8EC"/>
    <w:rsid w:val="196909B7"/>
    <w:rsid w:val="19692B2B"/>
    <w:rsid w:val="197039C9"/>
    <w:rsid w:val="199525C0"/>
    <w:rsid w:val="199DC2F4"/>
    <w:rsid w:val="19B83979"/>
    <w:rsid w:val="19D7440D"/>
    <w:rsid w:val="19E3B2FA"/>
    <w:rsid w:val="19E671C1"/>
    <w:rsid w:val="19F2FEBF"/>
    <w:rsid w:val="19F3611A"/>
    <w:rsid w:val="1A044A40"/>
    <w:rsid w:val="1A174A4D"/>
    <w:rsid w:val="1A288FA4"/>
    <w:rsid w:val="1A3AAF2F"/>
    <w:rsid w:val="1A4B5F92"/>
    <w:rsid w:val="1A4E5723"/>
    <w:rsid w:val="1A6867DF"/>
    <w:rsid w:val="1A74428C"/>
    <w:rsid w:val="1A75426B"/>
    <w:rsid w:val="1A7F3959"/>
    <w:rsid w:val="1A803EFE"/>
    <w:rsid w:val="1A956F30"/>
    <w:rsid w:val="1A9E4CCF"/>
    <w:rsid w:val="1ABC8FB9"/>
    <w:rsid w:val="1ADBD623"/>
    <w:rsid w:val="1AE0A840"/>
    <w:rsid w:val="1AE1B3CB"/>
    <w:rsid w:val="1AE990EB"/>
    <w:rsid w:val="1AF350DB"/>
    <w:rsid w:val="1B008756"/>
    <w:rsid w:val="1B2D780B"/>
    <w:rsid w:val="1B2ECD7D"/>
    <w:rsid w:val="1B31042E"/>
    <w:rsid w:val="1B592FBF"/>
    <w:rsid w:val="1B662A69"/>
    <w:rsid w:val="1B6755C1"/>
    <w:rsid w:val="1B78DB1B"/>
    <w:rsid w:val="1B85F3F9"/>
    <w:rsid w:val="1B94B3D4"/>
    <w:rsid w:val="1B9974AA"/>
    <w:rsid w:val="1B9E90F9"/>
    <w:rsid w:val="1BA9CBC9"/>
    <w:rsid w:val="1BB647D3"/>
    <w:rsid w:val="1BB6D904"/>
    <w:rsid w:val="1BDE9362"/>
    <w:rsid w:val="1BE09723"/>
    <w:rsid w:val="1BE96E01"/>
    <w:rsid w:val="1BF68133"/>
    <w:rsid w:val="1BFC0390"/>
    <w:rsid w:val="1C01666C"/>
    <w:rsid w:val="1C194D57"/>
    <w:rsid w:val="1C2630BE"/>
    <w:rsid w:val="1C293250"/>
    <w:rsid w:val="1C3B4428"/>
    <w:rsid w:val="1C3C7E4B"/>
    <w:rsid w:val="1C3FD8A4"/>
    <w:rsid w:val="1C56E1B6"/>
    <w:rsid w:val="1C64CC8F"/>
    <w:rsid w:val="1C6B0CA0"/>
    <w:rsid w:val="1C9E27DB"/>
    <w:rsid w:val="1CBE097F"/>
    <w:rsid w:val="1CCCA859"/>
    <w:rsid w:val="1CCF0FAA"/>
    <w:rsid w:val="1CD401F9"/>
    <w:rsid w:val="1CD7516B"/>
    <w:rsid w:val="1CDD916E"/>
    <w:rsid w:val="1CF1E1ED"/>
    <w:rsid w:val="1CF32CD6"/>
    <w:rsid w:val="1CF56A34"/>
    <w:rsid w:val="1D005546"/>
    <w:rsid w:val="1D039DD1"/>
    <w:rsid w:val="1D17813F"/>
    <w:rsid w:val="1D1DF454"/>
    <w:rsid w:val="1D264E93"/>
    <w:rsid w:val="1D3AA14C"/>
    <w:rsid w:val="1D5BA9B0"/>
    <w:rsid w:val="1D5BDE32"/>
    <w:rsid w:val="1D6C83D0"/>
    <w:rsid w:val="1D76C8F3"/>
    <w:rsid w:val="1D78BB14"/>
    <w:rsid w:val="1DA80076"/>
    <w:rsid w:val="1DB6656E"/>
    <w:rsid w:val="1DC36E45"/>
    <w:rsid w:val="1DC67A7C"/>
    <w:rsid w:val="1DC7BAA2"/>
    <w:rsid w:val="1DC7DF44"/>
    <w:rsid w:val="1DF0E724"/>
    <w:rsid w:val="1E0D60E8"/>
    <w:rsid w:val="1E14FC0F"/>
    <w:rsid w:val="1E1972A1"/>
    <w:rsid w:val="1E19BED8"/>
    <w:rsid w:val="1E2B6B4C"/>
    <w:rsid w:val="1E2E5666"/>
    <w:rsid w:val="1E4CFCB8"/>
    <w:rsid w:val="1E4F6D3C"/>
    <w:rsid w:val="1E550527"/>
    <w:rsid w:val="1E56B2B4"/>
    <w:rsid w:val="1E576A09"/>
    <w:rsid w:val="1E582331"/>
    <w:rsid w:val="1E61DEBD"/>
    <w:rsid w:val="1E799656"/>
    <w:rsid w:val="1E7E538E"/>
    <w:rsid w:val="1E7F88F5"/>
    <w:rsid w:val="1E8CE4B1"/>
    <w:rsid w:val="1EA60719"/>
    <w:rsid w:val="1EB3EBA2"/>
    <w:rsid w:val="1EC0C4DE"/>
    <w:rsid w:val="1EC90D0F"/>
    <w:rsid w:val="1ED1139C"/>
    <w:rsid w:val="1EE61FFD"/>
    <w:rsid w:val="1EE635DB"/>
    <w:rsid w:val="1EED1255"/>
    <w:rsid w:val="1EF3FB03"/>
    <w:rsid w:val="1EF844EB"/>
    <w:rsid w:val="1F027AD6"/>
    <w:rsid w:val="1F15B0A3"/>
    <w:rsid w:val="1F19FE88"/>
    <w:rsid w:val="1F1DEB1A"/>
    <w:rsid w:val="1F27E374"/>
    <w:rsid w:val="1F356171"/>
    <w:rsid w:val="1F3DBCD4"/>
    <w:rsid w:val="1F3DCA27"/>
    <w:rsid w:val="1F4F3DAB"/>
    <w:rsid w:val="1F5D9C92"/>
    <w:rsid w:val="1F60DE53"/>
    <w:rsid w:val="1F624753"/>
    <w:rsid w:val="1F6BB630"/>
    <w:rsid w:val="1F74F71A"/>
    <w:rsid w:val="1F802798"/>
    <w:rsid w:val="1F90D255"/>
    <w:rsid w:val="1F92BE81"/>
    <w:rsid w:val="1FCC4FEF"/>
    <w:rsid w:val="1FEF05CD"/>
    <w:rsid w:val="1FFC850D"/>
    <w:rsid w:val="20057DDC"/>
    <w:rsid w:val="201DAF46"/>
    <w:rsid w:val="204B3584"/>
    <w:rsid w:val="20520E1B"/>
    <w:rsid w:val="20549E7A"/>
    <w:rsid w:val="2060C4BE"/>
    <w:rsid w:val="2061DAA2"/>
    <w:rsid w:val="208176E1"/>
    <w:rsid w:val="2084E894"/>
    <w:rsid w:val="2085B8B4"/>
    <w:rsid w:val="20AF1DD0"/>
    <w:rsid w:val="20BBBC2A"/>
    <w:rsid w:val="20CB8C36"/>
    <w:rsid w:val="20CC4D4B"/>
    <w:rsid w:val="20CC90BC"/>
    <w:rsid w:val="20E46730"/>
    <w:rsid w:val="20E772A1"/>
    <w:rsid w:val="20F0A970"/>
    <w:rsid w:val="20FEF7DA"/>
    <w:rsid w:val="210514CD"/>
    <w:rsid w:val="211FDF65"/>
    <w:rsid w:val="21225C23"/>
    <w:rsid w:val="2131420E"/>
    <w:rsid w:val="2140F6EA"/>
    <w:rsid w:val="214C58BD"/>
    <w:rsid w:val="215AF148"/>
    <w:rsid w:val="215B4317"/>
    <w:rsid w:val="215DCF41"/>
    <w:rsid w:val="21626BB8"/>
    <w:rsid w:val="218701AB"/>
    <w:rsid w:val="218B2AE5"/>
    <w:rsid w:val="21925C85"/>
    <w:rsid w:val="2196D7F2"/>
    <w:rsid w:val="219CFAA7"/>
    <w:rsid w:val="21A686EF"/>
    <w:rsid w:val="21AA53F6"/>
    <w:rsid w:val="21BE5D38"/>
    <w:rsid w:val="21D70F36"/>
    <w:rsid w:val="21F87E67"/>
    <w:rsid w:val="220498E0"/>
    <w:rsid w:val="22096941"/>
    <w:rsid w:val="222D2E93"/>
    <w:rsid w:val="224E1081"/>
    <w:rsid w:val="22672790"/>
    <w:rsid w:val="22696AD7"/>
    <w:rsid w:val="226B46EE"/>
    <w:rsid w:val="2279E9F5"/>
    <w:rsid w:val="228F8014"/>
    <w:rsid w:val="2297AA7D"/>
    <w:rsid w:val="22A14103"/>
    <w:rsid w:val="22AB221D"/>
    <w:rsid w:val="22B162DC"/>
    <w:rsid w:val="22B660F4"/>
    <w:rsid w:val="22C23280"/>
    <w:rsid w:val="22CE59F0"/>
    <w:rsid w:val="22D67668"/>
    <w:rsid w:val="22D78980"/>
    <w:rsid w:val="22D805FD"/>
    <w:rsid w:val="22E42991"/>
    <w:rsid w:val="22E4E855"/>
    <w:rsid w:val="22EE902A"/>
    <w:rsid w:val="22F096B3"/>
    <w:rsid w:val="23088F4D"/>
    <w:rsid w:val="230BF029"/>
    <w:rsid w:val="23230AA3"/>
    <w:rsid w:val="232A07BC"/>
    <w:rsid w:val="23553512"/>
    <w:rsid w:val="235B2ED9"/>
    <w:rsid w:val="236494CA"/>
    <w:rsid w:val="23692869"/>
    <w:rsid w:val="2376D61E"/>
    <w:rsid w:val="2383F062"/>
    <w:rsid w:val="23922B06"/>
    <w:rsid w:val="23992C54"/>
    <w:rsid w:val="23A3CE26"/>
    <w:rsid w:val="23AA6A26"/>
    <w:rsid w:val="23BE03EF"/>
    <w:rsid w:val="23C36E46"/>
    <w:rsid w:val="23C6C25D"/>
    <w:rsid w:val="23DA7981"/>
    <w:rsid w:val="23EBA33C"/>
    <w:rsid w:val="24014E61"/>
    <w:rsid w:val="24037AA2"/>
    <w:rsid w:val="240B1BB6"/>
    <w:rsid w:val="24140E2E"/>
    <w:rsid w:val="24157A28"/>
    <w:rsid w:val="2421294D"/>
    <w:rsid w:val="24230073"/>
    <w:rsid w:val="2436CB71"/>
    <w:rsid w:val="243B67CB"/>
    <w:rsid w:val="243EAFC6"/>
    <w:rsid w:val="24417576"/>
    <w:rsid w:val="2449EC92"/>
    <w:rsid w:val="244C0234"/>
    <w:rsid w:val="244E89DC"/>
    <w:rsid w:val="24639232"/>
    <w:rsid w:val="24873626"/>
    <w:rsid w:val="249D418F"/>
    <w:rsid w:val="24A365AA"/>
    <w:rsid w:val="24BE90A5"/>
    <w:rsid w:val="24C4D2EF"/>
    <w:rsid w:val="24C6459F"/>
    <w:rsid w:val="24C6C05D"/>
    <w:rsid w:val="24D28D62"/>
    <w:rsid w:val="24D3ADAD"/>
    <w:rsid w:val="24E6734D"/>
    <w:rsid w:val="24EFDC0B"/>
    <w:rsid w:val="24FE0FB9"/>
    <w:rsid w:val="251868A9"/>
    <w:rsid w:val="252EC58C"/>
    <w:rsid w:val="2533DA33"/>
    <w:rsid w:val="25383C72"/>
    <w:rsid w:val="253E9560"/>
    <w:rsid w:val="253E9A3C"/>
    <w:rsid w:val="254A5702"/>
    <w:rsid w:val="255F1798"/>
    <w:rsid w:val="2560C383"/>
    <w:rsid w:val="25616429"/>
    <w:rsid w:val="256D7573"/>
    <w:rsid w:val="257064C3"/>
    <w:rsid w:val="2571195E"/>
    <w:rsid w:val="25826C87"/>
    <w:rsid w:val="25852C7B"/>
    <w:rsid w:val="25956F86"/>
    <w:rsid w:val="25AE0C62"/>
    <w:rsid w:val="25B46505"/>
    <w:rsid w:val="25C5108C"/>
    <w:rsid w:val="25DE74A9"/>
    <w:rsid w:val="2600E896"/>
    <w:rsid w:val="2604BF3E"/>
    <w:rsid w:val="261D1E47"/>
    <w:rsid w:val="261EAC7A"/>
    <w:rsid w:val="2623F86E"/>
    <w:rsid w:val="263842A4"/>
    <w:rsid w:val="266DC6C9"/>
    <w:rsid w:val="266F1526"/>
    <w:rsid w:val="26B3AA66"/>
    <w:rsid w:val="26B78F64"/>
    <w:rsid w:val="26CEC490"/>
    <w:rsid w:val="26D2BD0D"/>
    <w:rsid w:val="26E3C3DC"/>
    <w:rsid w:val="26EC027A"/>
    <w:rsid w:val="26F15DA3"/>
    <w:rsid w:val="270FA9CC"/>
    <w:rsid w:val="27124666"/>
    <w:rsid w:val="2717FDDE"/>
    <w:rsid w:val="2726E6B0"/>
    <w:rsid w:val="2727FE24"/>
    <w:rsid w:val="2730F9A6"/>
    <w:rsid w:val="27310030"/>
    <w:rsid w:val="27367909"/>
    <w:rsid w:val="27673AF6"/>
    <w:rsid w:val="27738233"/>
    <w:rsid w:val="27899C93"/>
    <w:rsid w:val="2794B44A"/>
    <w:rsid w:val="2795F5C2"/>
    <w:rsid w:val="27A2400A"/>
    <w:rsid w:val="27C1A890"/>
    <w:rsid w:val="27C8B752"/>
    <w:rsid w:val="27CE86B5"/>
    <w:rsid w:val="27E19CDC"/>
    <w:rsid w:val="27E1E571"/>
    <w:rsid w:val="27E3A627"/>
    <w:rsid w:val="27EC9BC2"/>
    <w:rsid w:val="27F00D51"/>
    <w:rsid w:val="27FC0BD6"/>
    <w:rsid w:val="280CEADE"/>
    <w:rsid w:val="28108F83"/>
    <w:rsid w:val="28280527"/>
    <w:rsid w:val="283155DA"/>
    <w:rsid w:val="2836FC8A"/>
    <w:rsid w:val="284E7EA5"/>
    <w:rsid w:val="285D6DF5"/>
    <w:rsid w:val="28619CEC"/>
    <w:rsid w:val="2876C5D7"/>
    <w:rsid w:val="288D2E04"/>
    <w:rsid w:val="288E6FF5"/>
    <w:rsid w:val="28B4D96B"/>
    <w:rsid w:val="28BB0B4F"/>
    <w:rsid w:val="28C4F723"/>
    <w:rsid w:val="28C63231"/>
    <w:rsid w:val="28C67A5A"/>
    <w:rsid w:val="28D1CB27"/>
    <w:rsid w:val="28D9056B"/>
    <w:rsid w:val="28DCDB39"/>
    <w:rsid w:val="28E2469F"/>
    <w:rsid w:val="28F571F4"/>
    <w:rsid w:val="29117916"/>
    <w:rsid w:val="29183B12"/>
    <w:rsid w:val="29249ABA"/>
    <w:rsid w:val="29259C67"/>
    <w:rsid w:val="29282674"/>
    <w:rsid w:val="29298BB9"/>
    <w:rsid w:val="292A01F9"/>
    <w:rsid w:val="2932700B"/>
    <w:rsid w:val="2933E544"/>
    <w:rsid w:val="293AE245"/>
    <w:rsid w:val="2946B928"/>
    <w:rsid w:val="2947934A"/>
    <w:rsid w:val="294FEB30"/>
    <w:rsid w:val="2959321E"/>
    <w:rsid w:val="296740D8"/>
    <w:rsid w:val="29744FB0"/>
    <w:rsid w:val="2974AD7A"/>
    <w:rsid w:val="2979DB36"/>
    <w:rsid w:val="297ADB1F"/>
    <w:rsid w:val="298A98BA"/>
    <w:rsid w:val="298A9ECF"/>
    <w:rsid w:val="298EF021"/>
    <w:rsid w:val="29909956"/>
    <w:rsid w:val="2997DC37"/>
    <w:rsid w:val="299D44D6"/>
    <w:rsid w:val="29A09757"/>
    <w:rsid w:val="29B78026"/>
    <w:rsid w:val="29B79C79"/>
    <w:rsid w:val="29CAE057"/>
    <w:rsid w:val="29DA9B46"/>
    <w:rsid w:val="29DF119F"/>
    <w:rsid w:val="29E1CD00"/>
    <w:rsid w:val="29EAD4F1"/>
    <w:rsid w:val="29F83E17"/>
    <w:rsid w:val="29FE0B27"/>
    <w:rsid w:val="2A0E9EB1"/>
    <w:rsid w:val="2A25976D"/>
    <w:rsid w:val="2A352FBD"/>
    <w:rsid w:val="2A3D32D9"/>
    <w:rsid w:val="2A3F99ED"/>
    <w:rsid w:val="2A4482DA"/>
    <w:rsid w:val="2A46858D"/>
    <w:rsid w:val="2A4D9E89"/>
    <w:rsid w:val="2A5AFA99"/>
    <w:rsid w:val="2A5C0AD6"/>
    <w:rsid w:val="2A65DD39"/>
    <w:rsid w:val="2A672D20"/>
    <w:rsid w:val="2A6BC903"/>
    <w:rsid w:val="2A761FD5"/>
    <w:rsid w:val="2A84AE64"/>
    <w:rsid w:val="2A909B0C"/>
    <w:rsid w:val="2AB6BF8A"/>
    <w:rsid w:val="2ACEB3FC"/>
    <w:rsid w:val="2AE74398"/>
    <w:rsid w:val="2AEDB6FA"/>
    <w:rsid w:val="2AEFC74E"/>
    <w:rsid w:val="2AFEDFE1"/>
    <w:rsid w:val="2B08C869"/>
    <w:rsid w:val="2B10FB64"/>
    <w:rsid w:val="2B2ED8AF"/>
    <w:rsid w:val="2B312362"/>
    <w:rsid w:val="2B33AC98"/>
    <w:rsid w:val="2B3CF9C5"/>
    <w:rsid w:val="2B50A0BF"/>
    <w:rsid w:val="2B516407"/>
    <w:rsid w:val="2B530CE8"/>
    <w:rsid w:val="2B54DE26"/>
    <w:rsid w:val="2B5520C6"/>
    <w:rsid w:val="2B5B197F"/>
    <w:rsid w:val="2B60966F"/>
    <w:rsid w:val="2B67E9D4"/>
    <w:rsid w:val="2B67FAFF"/>
    <w:rsid w:val="2B6AC24F"/>
    <w:rsid w:val="2B77D2FA"/>
    <w:rsid w:val="2B786FBA"/>
    <w:rsid w:val="2B7B7393"/>
    <w:rsid w:val="2B85A78C"/>
    <w:rsid w:val="2B93BCD3"/>
    <w:rsid w:val="2B973AD2"/>
    <w:rsid w:val="2B9A5305"/>
    <w:rsid w:val="2B9CD63A"/>
    <w:rsid w:val="2BAED2ED"/>
    <w:rsid w:val="2BB5B03F"/>
    <w:rsid w:val="2BCABE4C"/>
    <w:rsid w:val="2BD190D8"/>
    <w:rsid w:val="2BD2DC42"/>
    <w:rsid w:val="2BE1D728"/>
    <w:rsid w:val="2BE69622"/>
    <w:rsid w:val="2BF39E95"/>
    <w:rsid w:val="2BFBFC17"/>
    <w:rsid w:val="2BFFE9A4"/>
    <w:rsid w:val="2C058860"/>
    <w:rsid w:val="2C07EACA"/>
    <w:rsid w:val="2C209C2B"/>
    <w:rsid w:val="2C28E149"/>
    <w:rsid w:val="2C2A4573"/>
    <w:rsid w:val="2C2B3F94"/>
    <w:rsid w:val="2C2E9FD3"/>
    <w:rsid w:val="2C35BC33"/>
    <w:rsid w:val="2C3A3004"/>
    <w:rsid w:val="2C45A279"/>
    <w:rsid w:val="2C4A691B"/>
    <w:rsid w:val="2C65FD33"/>
    <w:rsid w:val="2C689A48"/>
    <w:rsid w:val="2C694E39"/>
    <w:rsid w:val="2C6C4D63"/>
    <w:rsid w:val="2C6E2312"/>
    <w:rsid w:val="2C74C661"/>
    <w:rsid w:val="2C77BB23"/>
    <w:rsid w:val="2C857B03"/>
    <w:rsid w:val="2C85880F"/>
    <w:rsid w:val="2C886176"/>
    <w:rsid w:val="2C8A9FA7"/>
    <w:rsid w:val="2C8FEF79"/>
    <w:rsid w:val="2C937CF5"/>
    <w:rsid w:val="2CA7375A"/>
    <w:rsid w:val="2CB2A404"/>
    <w:rsid w:val="2CFB05B5"/>
    <w:rsid w:val="2CFF98CA"/>
    <w:rsid w:val="2D0005E2"/>
    <w:rsid w:val="2D1E1A40"/>
    <w:rsid w:val="2D26F2CC"/>
    <w:rsid w:val="2D300BDD"/>
    <w:rsid w:val="2D36AB9F"/>
    <w:rsid w:val="2D37C06B"/>
    <w:rsid w:val="2D38709F"/>
    <w:rsid w:val="2D3C051D"/>
    <w:rsid w:val="2D3EC471"/>
    <w:rsid w:val="2D3EC471"/>
    <w:rsid w:val="2D40F4BB"/>
    <w:rsid w:val="2D4BF3B2"/>
    <w:rsid w:val="2D7050FF"/>
    <w:rsid w:val="2D79B717"/>
    <w:rsid w:val="2D7BEAD5"/>
    <w:rsid w:val="2D7CECFB"/>
    <w:rsid w:val="2D7DAFCF"/>
    <w:rsid w:val="2D7F70F2"/>
    <w:rsid w:val="2D85BEE7"/>
    <w:rsid w:val="2D8BDD43"/>
    <w:rsid w:val="2D90C485"/>
    <w:rsid w:val="2D9CD305"/>
    <w:rsid w:val="2DB01BA3"/>
    <w:rsid w:val="2DC617EB"/>
    <w:rsid w:val="2DD55AF3"/>
    <w:rsid w:val="2DD8AD3F"/>
    <w:rsid w:val="2DE07E4C"/>
    <w:rsid w:val="2DE83717"/>
    <w:rsid w:val="2E022909"/>
    <w:rsid w:val="2E0708CE"/>
    <w:rsid w:val="2E075667"/>
    <w:rsid w:val="2E0F7823"/>
    <w:rsid w:val="2E104095"/>
    <w:rsid w:val="2E143C02"/>
    <w:rsid w:val="2E3A3AB5"/>
    <w:rsid w:val="2E4B263D"/>
    <w:rsid w:val="2E6B6D5D"/>
    <w:rsid w:val="2E89EB03"/>
    <w:rsid w:val="2E9FEDDA"/>
    <w:rsid w:val="2EA3722C"/>
    <w:rsid w:val="2EA95950"/>
    <w:rsid w:val="2EC27F0C"/>
    <w:rsid w:val="2ED4913C"/>
    <w:rsid w:val="2EE2EDA5"/>
    <w:rsid w:val="2EE93D20"/>
    <w:rsid w:val="2EF2E984"/>
    <w:rsid w:val="2EFDA317"/>
    <w:rsid w:val="2F124038"/>
    <w:rsid w:val="2F163A0F"/>
    <w:rsid w:val="2F166D99"/>
    <w:rsid w:val="2F2191BA"/>
    <w:rsid w:val="2F2A81C9"/>
    <w:rsid w:val="2F36B1C6"/>
    <w:rsid w:val="2F3F1846"/>
    <w:rsid w:val="2F4524C7"/>
    <w:rsid w:val="2F49F555"/>
    <w:rsid w:val="2F4CAF55"/>
    <w:rsid w:val="2F514CDA"/>
    <w:rsid w:val="2F5937C6"/>
    <w:rsid w:val="2F5D755B"/>
    <w:rsid w:val="2F6BDC46"/>
    <w:rsid w:val="2F6E3E4F"/>
    <w:rsid w:val="2F7B1EF9"/>
    <w:rsid w:val="2FA5C5E3"/>
    <w:rsid w:val="2FABD32A"/>
    <w:rsid w:val="2FADD071"/>
    <w:rsid w:val="2FC934C0"/>
    <w:rsid w:val="2FCF2C63"/>
    <w:rsid w:val="2FF4E805"/>
    <w:rsid w:val="2FF718C0"/>
    <w:rsid w:val="30071DBB"/>
    <w:rsid w:val="300B1EE3"/>
    <w:rsid w:val="300BF4DC"/>
    <w:rsid w:val="301FDF03"/>
    <w:rsid w:val="302EC630"/>
    <w:rsid w:val="3040C71C"/>
    <w:rsid w:val="3040F8CF"/>
    <w:rsid w:val="30460792"/>
    <w:rsid w:val="3049A7B1"/>
    <w:rsid w:val="305835C6"/>
    <w:rsid w:val="30720365"/>
    <w:rsid w:val="30809124"/>
    <w:rsid w:val="30875F14"/>
    <w:rsid w:val="308C584F"/>
    <w:rsid w:val="308FB9E8"/>
    <w:rsid w:val="30958898"/>
    <w:rsid w:val="309606C6"/>
    <w:rsid w:val="30A576B5"/>
    <w:rsid w:val="30AC5647"/>
    <w:rsid w:val="30BC5874"/>
    <w:rsid w:val="31026C4A"/>
    <w:rsid w:val="31036175"/>
    <w:rsid w:val="3107BF74"/>
    <w:rsid w:val="3114304D"/>
    <w:rsid w:val="311CE8AD"/>
    <w:rsid w:val="313259D6"/>
    <w:rsid w:val="3132F37C"/>
    <w:rsid w:val="313DF0B5"/>
    <w:rsid w:val="314FDDE0"/>
    <w:rsid w:val="31595B15"/>
    <w:rsid w:val="3169C065"/>
    <w:rsid w:val="31730934"/>
    <w:rsid w:val="317460A3"/>
    <w:rsid w:val="31A0A011"/>
    <w:rsid w:val="31A8638F"/>
    <w:rsid w:val="31B0FDDB"/>
    <w:rsid w:val="31B9FEE6"/>
    <w:rsid w:val="31BB2837"/>
    <w:rsid w:val="31BCC112"/>
    <w:rsid w:val="31C09C30"/>
    <w:rsid w:val="31D79E22"/>
    <w:rsid w:val="31F3BFAF"/>
    <w:rsid w:val="31FAAA5A"/>
    <w:rsid w:val="32014084"/>
    <w:rsid w:val="32184DE0"/>
    <w:rsid w:val="321B1C1E"/>
    <w:rsid w:val="32229AC3"/>
    <w:rsid w:val="3227D91B"/>
    <w:rsid w:val="322857E5"/>
    <w:rsid w:val="32312212"/>
    <w:rsid w:val="3232C3FF"/>
    <w:rsid w:val="323AD817"/>
    <w:rsid w:val="324F85A2"/>
    <w:rsid w:val="325D217E"/>
    <w:rsid w:val="327A958D"/>
    <w:rsid w:val="32877BBD"/>
    <w:rsid w:val="3296C1AF"/>
    <w:rsid w:val="329F2DB0"/>
    <w:rsid w:val="32A1378F"/>
    <w:rsid w:val="32B0E988"/>
    <w:rsid w:val="32D0207F"/>
    <w:rsid w:val="32D2591F"/>
    <w:rsid w:val="32D2AEC4"/>
    <w:rsid w:val="32E239FA"/>
    <w:rsid w:val="32E57296"/>
    <w:rsid w:val="32ECF672"/>
    <w:rsid w:val="32FEF53B"/>
    <w:rsid w:val="3300F11E"/>
    <w:rsid w:val="330E2F37"/>
    <w:rsid w:val="330F5420"/>
    <w:rsid w:val="330FA9A1"/>
    <w:rsid w:val="33166A87"/>
    <w:rsid w:val="33238EE2"/>
    <w:rsid w:val="33251AA1"/>
    <w:rsid w:val="33291156"/>
    <w:rsid w:val="3333DF23"/>
    <w:rsid w:val="3334535A"/>
    <w:rsid w:val="3337E20D"/>
    <w:rsid w:val="333B4F84"/>
    <w:rsid w:val="33565E3A"/>
    <w:rsid w:val="3358209A"/>
    <w:rsid w:val="33758230"/>
    <w:rsid w:val="33783B5C"/>
    <w:rsid w:val="33879BF6"/>
    <w:rsid w:val="3395CE60"/>
    <w:rsid w:val="339729BB"/>
    <w:rsid w:val="33AA5D33"/>
    <w:rsid w:val="33C7C74C"/>
    <w:rsid w:val="33D1EEDA"/>
    <w:rsid w:val="33DAD1EA"/>
    <w:rsid w:val="33E7AA86"/>
    <w:rsid w:val="33E9CD0C"/>
    <w:rsid w:val="33EC4CA8"/>
    <w:rsid w:val="33EDFBBB"/>
    <w:rsid w:val="33F92D72"/>
    <w:rsid w:val="3401227A"/>
    <w:rsid w:val="340BD601"/>
    <w:rsid w:val="340D0E48"/>
    <w:rsid w:val="3414CC92"/>
    <w:rsid w:val="3415DD72"/>
    <w:rsid w:val="342EBCA2"/>
    <w:rsid w:val="3432688E"/>
    <w:rsid w:val="34422CB2"/>
    <w:rsid w:val="344265DD"/>
    <w:rsid w:val="3446DB92"/>
    <w:rsid w:val="34475D5E"/>
    <w:rsid w:val="345283C8"/>
    <w:rsid w:val="34577208"/>
    <w:rsid w:val="3459C907"/>
    <w:rsid w:val="345B6178"/>
    <w:rsid w:val="345DC387"/>
    <w:rsid w:val="346506A0"/>
    <w:rsid w:val="346659BC"/>
    <w:rsid w:val="346A14A5"/>
    <w:rsid w:val="34719458"/>
    <w:rsid w:val="3471EFF7"/>
    <w:rsid w:val="34792765"/>
    <w:rsid w:val="34843A8A"/>
    <w:rsid w:val="3490EF29"/>
    <w:rsid w:val="3491A734"/>
    <w:rsid w:val="34A078E5"/>
    <w:rsid w:val="34AC074B"/>
    <w:rsid w:val="34B472D9"/>
    <w:rsid w:val="34CCA4B8"/>
    <w:rsid w:val="34D74AE5"/>
    <w:rsid w:val="34E3AE72"/>
    <w:rsid w:val="34EA87F4"/>
    <w:rsid w:val="34FC6769"/>
    <w:rsid w:val="3509A683"/>
    <w:rsid w:val="3510517F"/>
    <w:rsid w:val="35146910"/>
    <w:rsid w:val="35191608"/>
    <w:rsid w:val="352948EE"/>
    <w:rsid w:val="35379823"/>
    <w:rsid w:val="353DA948"/>
    <w:rsid w:val="35418BFF"/>
    <w:rsid w:val="3542B33D"/>
    <w:rsid w:val="3546BE95"/>
    <w:rsid w:val="354838C9"/>
    <w:rsid w:val="355E101C"/>
    <w:rsid w:val="355E7CAF"/>
    <w:rsid w:val="355F79DD"/>
    <w:rsid w:val="3566EF1E"/>
    <w:rsid w:val="3578253D"/>
    <w:rsid w:val="3578BBB5"/>
    <w:rsid w:val="3583506A"/>
    <w:rsid w:val="3585F4BB"/>
    <w:rsid w:val="358B220F"/>
    <w:rsid w:val="358E443F"/>
    <w:rsid w:val="3591FC53"/>
    <w:rsid w:val="35999A4E"/>
    <w:rsid w:val="35A3DB09"/>
    <w:rsid w:val="35B02423"/>
    <w:rsid w:val="35B8343F"/>
    <w:rsid w:val="35C0D5DC"/>
    <w:rsid w:val="35D60BE6"/>
    <w:rsid w:val="35E093C9"/>
    <w:rsid w:val="35E1F9CC"/>
    <w:rsid w:val="35E87FA2"/>
    <w:rsid w:val="35F180E1"/>
    <w:rsid w:val="3600CBBD"/>
    <w:rsid w:val="360C4C01"/>
    <w:rsid w:val="36102518"/>
    <w:rsid w:val="362470A7"/>
    <w:rsid w:val="3626C451"/>
    <w:rsid w:val="362FC1FB"/>
    <w:rsid w:val="36332780"/>
    <w:rsid w:val="363D27A3"/>
    <w:rsid w:val="3647B9CC"/>
    <w:rsid w:val="364DB8E9"/>
    <w:rsid w:val="366B484C"/>
    <w:rsid w:val="36717412"/>
    <w:rsid w:val="3686EB74"/>
    <w:rsid w:val="368BB30E"/>
    <w:rsid w:val="368BF62A"/>
    <w:rsid w:val="368F8655"/>
    <w:rsid w:val="36906870"/>
    <w:rsid w:val="369EA878"/>
    <w:rsid w:val="36AE7C1E"/>
    <w:rsid w:val="36B51C72"/>
    <w:rsid w:val="36D44BD1"/>
    <w:rsid w:val="36D48C92"/>
    <w:rsid w:val="36D4B402"/>
    <w:rsid w:val="36DC9AAC"/>
    <w:rsid w:val="36F33452"/>
    <w:rsid w:val="36FD2774"/>
    <w:rsid w:val="36FDDD21"/>
    <w:rsid w:val="3700AE42"/>
    <w:rsid w:val="3704DCEE"/>
    <w:rsid w:val="3717F708"/>
    <w:rsid w:val="3719F937"/>
    <w:rsid w:val="371A3151"/>
    <w:rsid w:val="372ED8A1"/>
    <w:rsid w:val="373DCF47"/>
    <w:rsid w:val="3753784C"/>
    <w:rsid w:val="3781DD7E"/>
    <w:rsid w:val="379439DB"/>
    <w:rsid w:val="37A39415"/>
    <w:rsid w:val="37BB1E48"/>
    <w:rsid w:val="37C9977F"/>
    <w:rsid w:val="37CA971D"/>
    <w:rsid w:val="37CF9B41"/>
    <w:rsid w:val="37D19A68"/>
    <w:rsid w:val="37D42D29"/>
    <w:rsid w:val="37D449C4"/>
    <w:rsid w:val="37E3A973"/>
    <w:rsid w:val="37FBA6AD"/>
    <w:rsid w:val="380B6304"/>
    <w:rsid w:val="380C41A7"/>
    <w:rsid w:val="383692F4"/>
    <w:rsid w:val="38412BCA"/>
    <w:rsid w:val="3863E90C"/>
    <w:rsid w:val="387D0E00"/>
    <w:rsid w:val="3890DA38"/>
    <w:rsid w:val="38B41FA9"/>
    <w:rsid w:val="38E47D60"/>
    <w:rsid w:val="38EEC952"/>
    <w:rsid w:val="38F4EE5D"/>
    <w:rsid w:val="391BD247"/>
    <w:rsid w:val="392089D6"/>
    <w:rsid w:val="3922721C"/>
    <w:rsid w:val="39265C07"/>
    <w:rsid w:val="392832A9"/>
    <w:rsid w:val="392AD318"/>
    <w:rsid w:val="392AF2D0"/>
    <w:rsid w:val="39372CE9"/>
    <w:rsid w:val="395F9E66"/>
    <w:rsid w:val="398EADD1"/>
    <w:rsid w:val="398EE90D"/>
    <w:rsid w:val="398FF480"/>
    <w:rsid w:val="39A6B139"/>
    <w:rsid w:val="39A9DFCB"/>
    <w:rsid w:val="39AC7FB8"/>
    <w:rsid w:val="39B82E9A"/>
    <w:rsid w:val="39B8851E"/>
    <w:rsid w:val="39BD5B56"/>
    <w:rsid w:val="39CD9926"/>
    <w:rsid w:val="39D1A52E"/>
    <w:rsid w:val="39D6204B"/>
    <w:rsid w:val="39DC50FE"/>
    <w:rsid w:val="39E622D3"/>
    <w:rsid w:val="39E8ACCF"/>
    <w:rsid w:val="39F1A95A"/>
    <w:rsid w:val="39F3D3E8"/>
    <w:rsid w:val="39F5E37D"/>
    <w:rsid w:val="3A0D2F8F"/>
    <w:rsid w:val="3A0E48A4"/>
    <w:rsid w:val="3A1C502E"/>
    <w:rsid w:val="3A1DD3A7"/>
    <w:rsid w:val="3A28B4BB"/>
    <w:rsid w:val="3A2A596F"/>
    <w:rsid w:val="3A2C3400"/>
    <w:rsid w:val="3A363861"/>
    <w:rsid w:val="3A697FC9"/>
    <w:rsid w:val="3A6C8875"/>
    <w:rsid w:val="3A8AA20E"/>
    <w:rsid w:val="3A968587"/>
    <w:rsid w:val="3A9EF5B5"/>
    <w:rsid w:val="3AAC2108"/>
    <w:rsid w:val="3AAFDF76"/>
    <w:rsid w:val="3AB2BC07"/>
    <w:rsid w:val="3ACF1ECD"/>
    <w:rsid w:val="3AD7185E"/>
    <w:rsid w:val="3AE29422"/>
    <w:rsid w:val="3AE5E1C8"/>
    <w:rsid w:val="3AFBBAB2"/>
    <w:rsid w:val="3B06C21E"/>
    <w:rsid w:val="3B09899D"/>
    <w:rsid w:val="3B0F2EF3"/>
    <w:rsid w:val="3B32E522"/>
    <w:rsid w:val="3B4EE417"/>
    <w:rsid w:val="3B58C5C5"/>
    <w:rsid w:val="3B646E73"/>
    <w:rsid w:val="3B7F5659"/>
    <w:rsid w:val="3B84A196"/>
    <w:rsid w:val="3B853BAA"/>
    <w:rsid w:val="3B8F142A"/>
    <w:rsid w:val="3BACF7FA"/>
    <w:rsid w:val="3BC96A4C"/>
    <w:rsid w:val="3BCF4919"/>
    <w:rsid w:val="3BD373F6"/>
    <w:rsid w:val="3BE317FC"/>
    <w:rsid w:val="3BEF30C4"/>
    <w:rsid w:val="3BF07B1C"/>
    <w:rsid w:val="3BF41C70"/>
    <w:rsid w:val="3C1073CE"/>
    <w:rsid w:val="3C152DFB"/>
    <w:rsid w:val="3C156EA0"/>
    <w:rsid w:val="3C1714B7"/>
    <w:rsid w:val="3C1D9EFB"/>
    <w:rsid w:val="3C26D59F"/>
    <w:rsid w:val="3C2B1FC5"/>
    <w:rsid w:val="3C2D7652"/>
    <w:rsid w:val="3C2E02DC"/>
    <w:rsid w:val="3C2F57C6"/>
    <w:rsid w:val="3C3594A1"/>
    <w:rsid w:val="3C458ECD"/>
    <w:rsid w:val="3C5BF3D5"/>
    <w:rsid w:val="3C5DD42E"/>
    <w:rsid w:val="3C64BFFE"/>
    <w:rsid w:val="3C7DB712"/>
    <w:rsid w:val="3C81D7E1"/>
    <w:rsid w:val="3C82215B"/>
    <w:rsid w:val="3C91C7E3"/>
    <w:rsid w:val="3C954374"/>
    <w:rsid w:val="3C95C753"/>
    <w:rsid w:val="3C97982A"/>
    <w:rsid w:val="3C98E8C8"/>
    <w:rsid w:val="3CAB455E"/>
    <w:rsid w:val="3CAFCF87"/>
    <w:rsid w:val="3CB3B0F6"/>
    <w:rsid w:val="3CB48A28"/>
    <w:rsid w:val="3CB7B8DB"/>
    <w:rsid w:val="3CBD4248"/>
    <w:rsid w:val="3CD2B12E"/>
    <w:rsid w:val="3CD81892"/>
    <w:rsid w:val="3CE6A39C"/>
    <w:rsid w:val="3CFACC63"/>
    <w:rsid w:val="3D0854BF"/>
    <w:rsid w:val="3D08BD5D"/>
    <w:rsid w:val="3D24E430"/>
    <w:rsid w:val="3D29B3C4"/>
    <w:rsid w:val="3D34AE23"/>
    <w:rsid w:val="3D3EB2C7"/>
    <w:rsid w:val="3D50CD65"/>
    <w:rsid w:val="3D55BDC6"/>
    <w:rsid w:val="3D584D11"/>
    <w:rsid w:val="3D584D11"/>
    <w:rsid w:val="3D769BB3"/>
    <w:rsid w:val="3D90C3B9"/>
    <w:rsid w:val="3DA3F371"/>
    <w:rsid w:val="3DAC69F9"/>
    <w:rsid w:val="3DADAE40"/>
    <w:rsid w:val="3DB03F9C"/>
    <w:rsid w:val="3DB6FCC6"/>
    <w:rsid w:val="3DBD8D3B"/>
    <w:rsid w:val="3DD42ED1"/>
    <w:rsid w:val="3DD7D7FD"/>
    <w:rsid w:val="3DE358BC"/>
    <w:rsid w:val="3DF38CB3"/>
    <w:rsid w:val="3DF45AF3"/>
    <w:rsid w:val="3DFC9A1E"/>
    <w:rsid w:val="3E088236"/>
    <w:rsid w:val="3E0C0B01"/>
    <w:rsid w:val="3E13C8EA"/>
    <w:rsid w:val="3E2BE3F1"/>
    <w:rsid w:val="3E45E4ED"/>
    <w:rsid w:val="3E4AB02A"/>
    <w:rsid w:val="3E5B5352"/>
    <w:rsid w:val="3E5ED074"/>
    <w:rsid w:val="3E60BFCE"/>
    <w:rsid w:val="3E68E073"/>
    <w:rsid w:val="3E695AD5"/>
    <w:rsid w:val="3E6A198E"/>
    <w:rsid w:val="3E758638"/>
    <w:rsid w:val="3E86AD3E"/>
    <w:rsid w:val="3E99E154"/>
    <w:rsid w:val="3E9B6D15"/>
    <w:rsid w:val="3EA97602"/>
    <w:rsid w:val="3EAD506F"/>
    <w:rsid w:val="3EC71B41"/>
    <w:rsid w:val="3ECAD515"/>
    <w:rsid w:val="3ECD5AE1"/>
    <w:rsid w:val="3ECFA773"/>
    <w:rsid w:val="3EDD0052"/>
    <w:rsid w:val="3F0289AF"/>
    <w:rsid w:val="3F043FCD"/>
    <w:rsid w:val="3F0F6AC9"/>
    <w:rsid w:val="3F16C6D7"/>
    <w:rsid w:val="3F180A0B"/>
    <w:rsid w:val="3F24FF3C"/>
    <w:rsid w:val="3F332D73"/>
    <w:rsid w:val="3F46A64D"/>
    <w:rsid w:val="3F581E66"/>
    <w:rsid w:val="3F5D365F"/>
    <w:rsid w:val="3F5FEE21"/>
    <w:rsid w:val="3F683157"/>
    <w:rsid w:val="3F696660"/>
    <w:rsid w:val="3F7612CC"/>
    <w:rsid w:val="3F77C053"/>
    <w:rsid w:val="3F7F9A6A"/>
    <w:rsid w:val="3F858950"/>
    <w:rsid w:val="3F86B028"/>
    <w:rsid w:val="3F9FC503"/>
    <w:rsid w:val="3FA0CE0B"/>
    <w:rsid w:val="3FABD840"/>
    <w:rsid w:val="3FB68C13"/>
    <w:rsid w:val="3FC6302D"/>
    <w:rsid w:val="3FDC13D4"/>
    <w:rsid w:val="3FE7A8CA"/>
    <w:rsid w:val="3FF068B3"/>
    <w:rsid w:val="3FF644F3"/>
    <w:rsid w:val="4008F241"/>
    <w:rsid w:val="400E6BF5"/>
    <w:rsid w:val="4017C0B4"/>
    <w:rsid w:val="401CA615"/>
    <w:rsid w:val="402201DC"/>
    <w:rsid w:val="4043A383"/>
    <w:rsid w:val="40501FE2"/>
    <w:rsid w:val="405D4A54"/>
    <w:rsid w:val="4063D41E"/>
    <w:rsid w:val="406487CE"/>
    <w:rsid w:val="406D82E7"/>
    <w:rsid w:val="406EA33D"/>
    <w:rsid w:val="40886584"/>
    <w:rsid w:val="40889FE6"/>
    <w:rsid w:val="4098418B"/>
    <w:rsid w:val="40A78829"/>
    <w:rsid w:val="40AC0FE5"/>
    <w:rsid w:val="40B2DB54"/>
    <w:rsid w:val="40C7F16E"/>
    <w:rsid w:val="40D85203"/>
    <w:rsid w:val="40D8ED2C"/>
    <w:rsid w:val="40E878B1"/>
    <w:rsid w:val="40EA4CCD"/>
    <w:rsid w:val="40F754DA"/>
    <w:rsid w:val="41102D3C"/>
    <w:rsid w:val="411286BE"/>
    <w:rsid w:val="4113E92B"/>
    <w:rsid w:val="412B13CE"/>
    <w:rsid w:val="412FB394"/>
    <w:rsid w:val="413EC22C"/>
    <w:rsid w:val="414FDD6D"/>
    <w:rsid w:val="4150D115"/>
    <w:rsid w:val="4152C2DD"/>
    <w:rsid w:val="416D60AF"/>
    <w:rsid w:val="416E7DAC"/>
    <w:rsid w:val="417389D2"/>
    <w:rsid w:val="417708F5"/>
    <w:rsid w:val="417E2B9E"/>
    <w:rsid w:val="4180C08F"/>
    <w:rsid w:val="418A3BDA"/>
    <w:rsid w:val="418DFAA2"/>
    <w:rsid w:val="4191E832"/>
    <w:rsid w:val="419E1912"/>
    <w:rsid w:val="41B01059"/>
    <w:rsid w:val="41B84514"/>
    <w:rsid w:val="41CCE4BF"/>
    <w:rsid w:val="420F4B10"/>
    <w:rsid w:val="42358638"/>
    <w:rsid w:val="4239AB0C"/>
    <w:rsid w:val="428B3858"/>
    <w:rsid w:val="428B3858"/>
    <w:rsid w:val="428C4538"/>
    <w:rsid w:val="428C75E2"/>
    <w:rsid w:val="42925A7C"/>
    <w:rsid w:val="42B02FB8"/>
    <w:rsid w:val="42C43F80"/>
    <w:rsid w:val="42C945CF"/>
    <w:rsid w:val="42C9B1DF"/>
    <w:rsid w:val="42D95D18"/>
    <w:rsid w:val="42FC75DE"/>
    <w:rsid w:val="43090FFB"/>
    <w:rsid w:val="43090FFB"/>
    <w:rsid w:val="43365E2F"/>
    <w:rsid w:val="4351BE3E"/>
    <w:rsid w:val="4352C772"/>
    <w:rsid w:val="4354A87A"/>
    <w:rsid w:val="4366081D"/>
    <w:rsid w:val="43730B96"/>
    <w:rsid w:val="43853668"/>
    <w:rsid w:val="438B6B6A"/>
    <w:rsid w:val="43B73787"/>
    <w:rsid w:val="43B7A281"/>
    <w:rsid w:val="43BBE8A4"/>
    <w:rsid w:val="43C2CE30"/>
    <w:rsid w:val="43C6D768"/>
    <w:rsid w:val="43CB5807"/>
    <w:rsid w:val="43D89E91"/>
    <w:rsid w:val="43DA35AA"/>
    <w:rsid w:val="43DFFCAC"/>
    <w:rsid w:val="43ED4AFF"/>
    <w:rsid w:val="43F193E2"/>
    <w:rsid w:val="43FDA3D3"/>
    <w:rsid w:val="440075BF"/>
    <w:rsid w:val="44116433"/>
    <w:rsid w:val="44124C3F"/>
    <w:rsid w:val="441D4423"/>
    <w:rsid w:val="44227DAE"/>
    <w:rsid w:val="44293480"/>
    <w:rsid w:val="443CF5A2"/>
    <w:rsid w:val="444C6A4D"/>
    <w:rsid w:val="4463BBA8"/>
    <w:rsid w:val="44716035"/>
    <w:rsid w:val="4473F1CE"/>
    <w:rsid w:val="44783125"/>
    <w:rsid w:val="44786493"/>
    <w:rsid w:val="4478ED60"/>
    <w:rsid w:val="448D0C44"/>
    <w:rsid w:val="44993BFD"/>
    <w:rsid w:val="44AFF2D9"/>
    <w:rsid w:val="44BD7A96"/>
    <w:rsid w:val="44C09F0B"/>
    <w:rsid w:val="44D52AE3"/>
    <w:rsid w:val="44D53086"/>
    <w:rsid w:val="44E839C8"/>
    <w:rsid w:val="44E9DB64"/>
    <w:rsid w:val="44F61B16"/>
    <w:rsid w:val="44FD206A"/>
    <w:rsid w:val="451EE14F"/>
    <w:rsid w:val="452C9962"/>
    <w:rsid w:val="454CD26F"/>
    <w:rsid w:val="454DAA4C"/>
    <w:rsid w:val="455C754A"/>
    <w:rsid w:val="4567564B"/>
    <w:rsid w:val="4570E0AC"/>
    <w:rsid w:val="457B8344"/>
    <w:rsid w:val="457FD9C6"/>
    <w:rsid w:val="4580AB7B"/>
    <w:rsid w:val="458B5BF1"/>
    <w:rsid w:val="45AE1456"/>
    <w:rsid w:val="45B29E32"/>
    <w:rsid w:val="45B68FFA"/>
    <w:rsid w:val="45BD5378"/>
    <w:rsid w:val="45BE20B9"/>
    <w:rsid w:val="45C8103B"/>
    <w:rsid w:val="45D9679C"/>
    <w:rsid w:val="45DDD4AD"/>
    <w:rsid w:val="46003F3F"/>
    <w:rsid w:val="460347EB"/>
    <w:rsid w:val="46076187"/>
    <w:rsid w:val="4612C9A3"/>
    <w:rsid w:val="462A0D93"/>
    <w:rsid w:val="4643170B"/>
    <w:rsid w:val="465F3279"/>
    <w:rsid w:val="46676C2B"/>
    <w:rsid w:val="46732AC8"/>
    <w:rsid w:val="467BEC7A"/>
    <w:rsid w:val="467E6025"/>
    <w:rsid w:val="469AA6BD"/>
    <w:rsid w:val="46A79C5E"/>
    <w:rsid w:val="46ABA363"/>
    <w:rsid w:val="46B67AB9"/>
    <w:rsid w:val="46B8C770"/>
    <w:rsid w:val="46C6EA66"/>
    <w:rsid w:val="46CBA0FD"/>
    <w:rsid w:val="46D2ED9C"/>
    <w:rsid w:val="46D43046"/>
    <w:rsid w:val="46E32FF6"/>
    <w:rsid w:val="46E331DD"/>
    <w:rsid w:val="46EA890A"/>
    <w:rsid w:val="46F073B5"/>
    <w:rsid w:val="46F2B933"/>
    <w:rsid w:val="46FB626E"/>
    <w:rsid w:val="471D318C"/>
    <w:rsid w:val="47224A00"/>
    <w:rsid w:val="472803F0"/>
    <w:rsid w:val="472FEA31"/>
    <w:rsid w:val="473DAABF"/>
    <w:rsid w:val="473F2251"/>
    <w:rsid w:val="4751839E"/>
    <w:rsid w:val="47591298"/>
    <w:rsid w:val="476D43E9"/>
    <w:rsid w:val="477A9504"/>
    <w:rsid w:val="478211A7"/>
    <w:rsid w:val="479FA6EF"/>
    <w:rsid w:val="47A2790D"/>
    <w:rsid w:val="47AE6F93"/>
    <w:rsid w:val="47BC6B2E"/>
    <w:rsid w:val="47C26B7E"/>
    <w:rsid w:val="47CAE3CA"/>
    <w:rsid w:val="47D53838"/>
    <w:rsid w:val="47D5CBA6"/>
    <w:rsid w:val="47D75D29"/>
    <w:rsid w:val="47D883BB"/>
    <w:rsid w:val="47EB0474"/>
    <w:rsid w:val="47EC4AD2"/>
    <w:rsid w:val="47FB3FBD"/>
    <w:rsid w:val="4801E066"/>
    <w:rsid w:val="480727A5"/>
    <w:rsid w:val="4808F00C"/>
    <w:rsid w:val="481073A5"/>
    <w:rsid w:val="481767D6"/>
    <w:rsid w:val="48188CEE"/>
    <w:rsid w:val="48189F17"/>
    <w:rsid w:val="481D50C4"/>
    <w:rsid w:val="4826D59F"/>
    <w:rsid w:val="483BAFBA"/>
    <w:rsid w:val="48566D59"/>
    <w:rsid w:val="48698432"/>
    <w:rsid w:val="486D0CDF"/>
    <w:rsid w:val="487D36D1"/>
    <w:rsid w:val="488B255F"/>
    <w:rsid w:val="488FC6C7"/>
    <w:rsid w:val="489567DE"/>
    <w:rsid w:val="48A333FD"/>
    <w:rsid w:val="48A7E13B"/>
    <w:rsid w:val="48AD8091"/>
    <w:rsid w:val="48B38C83"/>
    <w:rsid w:val="48B79AA2"/>
    <w:rsid w:val="48C53CCD"/>
    <w:rsid w:val="48CD40E6"/>
    <w:rsid w:val="48E20A5C"/>
    <w:rsid w:val="48F3F8CA"/>
    <w:rsid w:val="48F9CEAF"/>
    <w:rsid w:val="48FEAA5A"/>
    <w:rsid w:val="490487A4"/>
    <w:rsid w:val="490CD824"/>
    <w:rsid w:val="49279BC8"/>
    <w:rsid w:val="492CF562"/>
    <w:rsid w:val="4936920F"/>
    <w:rsid w:val="493758FC"/>
    <w:rsid w:val="4937D314"/>
    <w:rsid w:val="493EBA31"/>
    <w:rsid w:val="49439ADE"/>
    <w:rsid w:val="494B960C"/>
    <w:rsid w:val="49574223"/>
    <w:rsid w:val="4958980C"/>
    <w:rsid w:val="496F034A"/>
    <w:rsid w:val="49728198"/>
    <w:rsid w:val="4979BA10"/>
    <w:rsid w:val="4990CC3F"/>
    <w:rsid w:val="4994102E"/>
    <w:rsid w:val="49A4F4C1"/>
    <w:rsid w:val="49A5767C"/>
    <w:rsid w:val="49C88D07"/>
    <w:rsid w:val="49CB7859"/>
    <w:rsid w:val="49D97901"/>
    <w:rsid w:val="49E613BA"/>
    <w:rsid w:val="49E6AE8B"/>
    <w:rsid w:val="49E6DD9D"/>
    <w:rsid w:val="49F59526"/>
    <w:rsid w:val="49FB8549"/>
    <w:rsid w:val="4A059962"/>
    <w:rsid w:val="4A130A4F"/>
    <w:rsid w:val="4A2DD271"/>
    <w:rsid w:val="4A34A87D"/>
    <w:rsid w:val="4A3CBC20"/>
    <w:rsid w:val="4A417857"/>
    <w:rsid w:val="4A58CE3D"/>
    <w:rsid w:val="4A5F0DC0"/>
    <w:rsid w:val="4A621C26"/>
    <w:rsid w:val="4A72486F"/>
    <w:rsid w:val="4A73AE6C"/>
    <w:rsid w:val="4A7C4670"/>
    <w:rsid w:val="4A919B83"/>
    <w:rsid w:val="4AA1C985"/>
    <w:rsid w:val="4AA1C985"/>
    <w:rsid w:val="4AA6E2C8"/>
    <w:rsid w:val="4AB00D52"/>
    <w:rsid w:val="4AB10658"/>
    <w:rsid w:val="4AB4EFFE"/>
    <w:rsid w:val="4AB935D8"/>
    <w:rsid w:val="4ABA7581"/>
    <w:rsid w:val="4ABE0576"/>
    <w:rsid w:val="4AC1C951"/>
    <w:rsid w:val="4AD71C84"/>
    <w:rsid w:val="4ADD34B6"/>
    <w:rsid w:val="4AE91AFF"/>
    <w:rsid w:val="4AF5F40C"/>
    <w:rsid w:val="4B053C42"/>
    <w:rsid w:val="4B24A945"/>
    <w:rsid w:val="4B255341"/>
    <w:rsid w:val="4B262953"/>
    <w:rsid w:val="4B27736B"/>
    <w:rsid w:val="4B2FE08F"/>
    <w:rsid w:val="4B321B3E"/>
    <w:rsid w:val="4B43A146"/>
    <w:rsid w:val="4B60B953"/>
    <w:rsid w:val="4B65061D"/>
    <w:rsid w:val="4B67583D"/>
    <w:rsid w:val="4B72EBCD"/>
    <w:rsid w:val="4B7498D6"/>
    <w:rsid w:val="4B7B7D19"/>
    <w:rsid w:val="4B8CEAFD"/>
    <w:rsid w:val="4B91BFFA"/>
    <w:rsid w:val="4B990627"/>
    <w:rsid w:val="4B998376"/>
    <w:rsid w:val="4B9B7639"/>
    <w:rsid w:val="4BC377E1"/>
    <w:rsid w:val="4BD14A4B"/>
    <w:rsid w:val="4BDC909D"/>
    <w:rsid w:val="4BEACCB1"/>
    <w:rsid w:val="4C13304D"/>
    <w:rsid w:val="4C2E9478"/>
    <w:rsid w:val="4C497079"/>
    <w:rsid w:val="4C4BF317"/>
    <w:rsid w:val="4C4DA44A"/>
    <w:rsid w:val="4C5EED4C"/>
    <w:rsid w:val="4C618865"/>
    <w:rsid w:val="4C6FFCC4"/>
    <w:rsid w:val="4C805571"/>
    <w:rsid w:val="4C9EE882"/>
    <w:rsid w:val="4CA295DA"/>
    <w:rsid w:val="4CAB74A0"/>
    <w:rsid w:val="4CABD0B5"/>
    <w:rsid w:val="4CB58560"/>
    <w:rsid w:val="4CB7227B"/>
    <w:rsid w:val="4CB7EDD3"/>
    <w:rsid w:val="4CD0A924"/>
    <w:rsid w:val="4CD28D10"/>
    <w:rsid w:val="4CEF3B29"/>
    <w:rsid w:val="4CFBFCBE"/>
    <w:rsid w:val="4CFE98AC"/>
    <w:rsid w:val="4D00C9F5"/>
    <w:rsid w:val="4D00E7AF"/>
    <w:rsid w:val="4D08847E"/>
    <w:rsid w:val="4D17A19F"/>
    <w:rsid w:val="4D1ECD39"/>
    <w:rsid w:val="4D264804"/>
    <w:rsid w:val="4D363604"/>
    <w:rsid w:val="4D3706EF"/>
    <w:rsid w:val="4D40875D"/>
    <w:rsid w:val="4D4479C1"/>
    <w:rsid w:val="4D48A460"/>
    <w:rsid w:val="4D57ECA5"/>
    <w:rsid w:val="4D5BAEAE"/>
    <w:rsid w:val="4D6FBF00"/>
    <w:rsid w:val="4D7055CF"/>
    <w:rsid w:val="4D7161BC"/>
    <w:rsid w:val="4D9A3A8C"/>
    <w:rsid w:val="4D9B89B0"/>
    <w:rsid w:val="4DB4D1F0"/>
    <w:rsid w:val="4DC4DE73"/>
    <w:rsid w:val="4DD37381"/>
    <w:rsid w:val="4DD83551"/>
    <w:rsid w:val="4DF14CAE"/>
    <w:rsid w:val="4E05B85A"/>
    <w:rsid w:val="4E1B87C8"/>
    <w:rsid w:val="4E33AF7E"/>
    <w:rsid w:val="4E3B2F0B"/>
    <w:rsid w:val="4E6E7933"/>
    <w:rsid w:val="4E7369EB"/>
    <w:rsid w:val="4E804F06"/>
    <w:rsid w:val="4E95AA42"/>
    <w:rsid w:val="4E96F790"/>
    <w:rsid w:val="4E97E43C"/>
    <w:rsid w:val="4E9B1E79"/>
    <w:rsid w:val="4E9EFDB5"/>
    <w:rsid w:val="4EA6E257"/>
    <w:rsid w:val="4EAF1AFB"/>
    <w:rsid w:val="4EC037DC"/>
    <w:rsid w:val="4ECD0FB4"/>
    <w:rsid w:val="4ECD2142"/>
    <w:rsid w:val="4ED6A09A"/>
    <w:rsid w:val="4EE970A5"/>
    <w:rsid w:val="4EEE05E0"/>
    <w:rsid w:val="4EF022ED"/>
    <w:rsid w:val="4EFDF0AC"/>
    <w:rsid w:val="4F00B89F"/>
    <w:rsid w:val="4F07F0A6"/>
    <w:rsid w:val="4F154964"/>
    <w:rsid w:val="4F17FEFF"/>
    <w:rsid w:val="4F196602"/>
    <w:rsid w:val="4F1BDE31"/>
    <w:rsid w:val="4F1DC67A"/>
    <w:rsid w:val="4F3B3F42"/>
    <w:rsid w:val="4F41B7E8"/>
    <w:rsid w:val="4F47CF55"/>
    <w:rsid w:val="4F4DC41C"/>
    <w:rsid w:val="4F5F365D"/>
    <w:rsid w:val="4F628E07"/>
    <w:rsid w:val="4F6805F0"/>
    <w:rsid w:val="4F6FB1BA"/>
    <w:rsid w:val="4F72D495"/>
    <w:rsid w:val="4F79BA7F"/>
    <w:rsid w:val="4F8F6B3C"/>
    <w:rsid w:val="4F921949"/>
    <w:rsid w:val="4F927E84"/>
    <w:rsid w:val="4FB0BF42"/>
    <w:rsid w:val="4FB7529D"/>
    <w:rsid w:val="4FD0A0A5"/>
    <w:rsid w:val="4FEC6B3E"/>
    <w:rsid w:val="4FF19C4C"/>
    <w:rsid w:val="4FF62D30"/>
    <w:rsid w:val="4FFC60BC"/>
    <w:rsid w:val="500F3A4C"/>
    <w:rsid w:val="5019B2A3"/>
    <w:rsid w:val="506A74A2"/>
    <w:rsid w:val="50778B35"/>
    <w:rsid w:val="5079B0A6"/>
    <w:rsid w:val="507A30F2"/>
    <w:rsid w:val="508CD9EE"/>
    <w:rsid w:val="5093EF9D"/>
    <w:rsid w:val="5097D788"/>
    <w:rsid w:val="509F279B"/>
    <w:rsid w:val="50A04D7D"/>
    <w:rsid w:val="50AB3159"/>
    <w:rsid w:val="50C9D182"/>
    <w:rsid w:val="50D3891F"/>
    <w:rsid w:val="50DC76CC"/>
    <w:rsid w:val="50DD1659"/>
    <w:rsid w:val="50DEFF48"/>
    <w:rsid w:val="50F178B2"/>
    <w:rsid w:val="511314E3"/>
    <w:rsid w:val="512A5960"/>
    <w:rsid w:val="512B1E50"/>
    <w:rsid w:val="5146954A"/>
    <w:rsid w:val="5147F3E7"/>
    <w:rsid w:val="51560366"/>
    <w:rsid w:val="5167AE52"/>
    <w:rsid w:val="5168758B"/>
    <w:rsid w:val="5178A466"/>
    <w:rsid w:val="51871B8F"/>
    <w:rsid w:val="518C5377"/>
    <w:rsid w:val="5199FCB8"/>
    <w:rsid w:val="519D8FD8"/>
    <w:rsid w:val="51A0A90A"/>
    <w:rsid w:val="51A2B4EE"/>
    <w:rsid w:val="51AC62BB"/>
    <w:rsid w:val="51CA8A6C"/>
    <w:rsid w:val="51DCB16D"/>
    <w:rsid w:val="51F3324D"/>
    <w:rsid w:val="51FBE287"/>
    <w:rsid w:val="521CD7C3"/>
    <w:rsid w:val="52353D0A"/>
    <w:rsid w:val="523AD1AA"/>
    <w:rsid w:val="5241010C"/>
    <w:rsid w:val="524148BE"/>
    <w:rsid w:val="52559241"/>
    <w:rsid w:val="52616B40"/>
    <w:rsid w:val="5284B0A2"/>
    <w:rsid w:val="52855B22"/>
    <w:rsid w:val="528F8CA3"/>
    <w:rsid w:val="5292E1E9"/>
    <w:rsid w:val="5293737E"/>
    <w:rsid w:val="52A6B6AC"/>
    <w:rsid w:val="52A84161"/>
    <w:rsid w:val="52BB4B4E"/>
    <w:rsid w:val="52BCDED6"/>
    <w:rsid w:val="52C4614A"/>
    <w:rsid w:val="52CE628F"/>
    <w:rsid w:val="52CF19BE"/>
    <w:rsid w:val="52D1A443"/>
    <w:rsid w:val="52DBE84D"/>
    <w:rsid w:val="52FB3F54"/>
    <w:rsid w:val="52FCD6AB"/>
    <w:rsid w:val="5300F5C1"/>
    <w:rsid w:val="5310B48D"/>
    <w:rsid w:val="532B5E20"/>
    <w:rsid w:val="532BA89C"/>
    <w:rsid w:val="532DFF6A"/>
    <w:rsid w:val="53361E83"/>
    <w:rsid w:val="5338863D"/>
    <w:rsid w:val="53398389"/>
    <w:rsid w:val="534BDEC1"/>
    <w:rsid w:val="53690129"/>
    <w:rsid w:val="536C3989"/>
    <w:rsid w:val="536E2C9B"/>
    <w:rsid w:val="5376B7C5"/>
    <w:rsid w:val="5381251B"/>
    <w:rsid w:val="538F6FBA"/>
    <w:rsid w:val="53A6DA59"/>
    <w:rsid w:val="53ACAA0F"/>
    <w:rsid w:val="53B249A0"/>
    <w:rsid w:val="53B67155"/>
    <w:rsid w:val="53C53667"/>
    <w:rsid w:val="53C9D907"/>
    <w:rsid w:val="53D05C38"/>
    <w:rsid w:val="53D30277"/>
    <w:rsid w:val="53DE1DF4"/>
    <w:rsid w:val="53E9B9AF"/>
    <w:rsid w:val="54018237"/>
    <w:rsid w:val="543CA818"/>
    <w:rsid w:val="5444C325"/>
    <w:rsid w:val="54551674"/>
    <w:rsid w:val="545709D7"/>
    <w:rsid w:val="5458B97B"/>
    <w:rsid w:val="545BD14E"/>
    <w:rsid w:val="545D64C2"/>
    <w:rsid w:val="546B6AD4"/>
    <w:rsid w:val="546ECA5B"/>
    <w:rsid w:val="548A96B7"/>
    <w:rsid w:val="548EE516"/>
    <w:rsid w:val="5490D19F"/>
    <w:rsid w:val="549FB2E2"/>
    <w:rsid w:val="54C3A68E"/>
    <w:rsid w:val="54D0869A"/>
    <w:rsid w:val="54E3BD09"/>
    <w:rsid w:val="54EE6233"/>
    <w:rsid w:val="54F5E365"/>
    <w:rsid w:val="54F5F5AE"/>
    <w:rsid w:val="55073D11"/>
    <w:rsid w:val="550FB0BE"/>
    <w:rsid w:val="55111321"/>
    <w:rsid w:val="551DCC84"/>
    <w:rsid w:val="55262DCB"/>
    <w:rsid w:val="552E103C"/>
    <w:rsid w:val="553F1266"/>
    <w:rsid w:val="553F8447"/>
    <w:rsid w:val="555231EC"/>
    <w:rsid w:val="5556E903"/>
    <w:rsid w:val="5568D04F"/>
    <w:rsid w:val="5570C785"/>
    <w:rsid w:val="55889442"/>
    <w:rsid w:val="558A6764"/>
    <w:rsid w:val="559F5F35"/>
    <w:rsid w:val="55A315C6"/>
    <w:rsid w:val="55A315C6"/>
    <w:rsid w:val="55B214D7"/>
    <w:rsid w:val="55BFA813"/>
    <w:rsid w:val="55CA85C8"/>
    <w:rsid w:val="55CEE10D"/>
    <w:rsid w:val="55E8BC7F"/>
    <w:rsid w:val="55EFAA72"/>
    <w:rsid w:val="55FE9ABD"/>
    <w:rsid w:val="560C708F"/>
    <w:rsid w:val="5614788B"/>
    <w:rsid w:val="561FBFB6"/>
    <w:rsid w:val="56229F21"/>
    <w:rsid w:val="5635DAC9"/>
    <w:rsid w:val="56387497"/>
    <w:rsid w:val="5647D5D7"/>
    <w:rsid w:val="5667BE17"/>
    <w:rsid w:val="5678F283"/>
    <w:rsid w:val="567C7246"/>
    <w:rsid w:val="5686FCD3"/>
    <w:rsid w:val="569651DB"/>
    <w:rsid w:val="56B19DAE"/>
    <w:rsid w:val="56B61F59"/>
    <w:rsid w:val="56BFC399"/>
    <w:rsid w:val="56C0FD74"/>
    <w:rsid w:val="56C1DAAA"/>
    <w:rsid w:val="56C31754"/>
    <w:rsid w:val="56C667DB"/>
    <w:rsid w:val="56EA0586"/>
    <w:rsid w:val="56ECF88F"/>
    <w:rsid w:val="56ED4E9D"/>
    <w:rsid w:val="56EDEAB1"/>
    <w:rsid w:val="56EEE076"/>
    <w:rsid w:val="56FDFC02"/>
    <w:rsid w:val="5703F00B"/>
    <w:rsid w:val="570772F9"/>
    <w:rsid w:val="570E0C8C"/>
    <w:rsid w:val="5721D714"/>
    <w:rsid w:val="572E1D97"/>
    <w:rsid w:val="57345E33"/>
    <w:rsid w:val="574EAAEE"/>
    <w:rsid w:val="57502CCC"/>
    <w:rsid w:val="57514E59"/>
    <w:rsid w:val="57591D93"/>
    <w:rsid w:val="577FF016"/>
    <w:rsid w:val="578458B2"/>
    <w:rsid w:val="5784869D"/>
    <w:rsid w:val="578546F1"/>
    <w:rsid w:val="579584A8"/>
    <w:rsid w:val="579799DF"/>
    <w:rsid w:val="579807E1"/>
    <w:rsid w:val="579B83EA"/>
    <w:rsid w:val="57B2AD1B"/>
    <w:rsid w:val="57B5DA66"/>
    <w:rsid w:val="57BF6CD1"/>
    <w:rsid w:val="57C1583A"/>
    <w:rsid w:val="57C557AB"/>
    <w:rsid w:val="57C75382"/>
    <w:rsid w:val="57CB8434"/>
    <w:rsid w:val="57E9040B"/>
    <w:rsid w:val="57E9506E"/>
    <w:rsid w:val="57F3728D"/>
    <w:rsid w:val="57F49DF2"/>
    <w:rsid w:val="57F69862"/>
    <w:rsid w:val="57F8C73E"/>
    <w:rsid w:val="57F9A63A"/>
    <w:rsid w:val="57FD4BDE"/>
    <w:rsid w:val="57FD9B56"/>
    <w:rsid w:val="5802BCF1"/>
    <w:rsid w:val="580EE984"/>
    <w:rsid w:val="581A6C60"/>
    <w:rsid w:val="5825DEF0"/>
    <w:rsid w:val="58260C8D"/>
    <w:rsid w:val="583B2D0D"/>
    <w:rsid w:val="584583B8"/>
    <w:rsid w:val="584DDA77"/>
    <w:rsid w:val="584F52C9"/>
    <w:rsid w:val="585E9E70"/>
    <w:rsid w:val="585FD5D7"/>
    <w:rsid w:val="585FD9E9"/>
    <w:rsid w:val="58782301"/>
    <w:rsid w:val="5882B286"/>
    <w:rsid w:val="58899703"/>
    <w:rsid w:val="5891349B"/>
    <w:rsid w:val="589A1588"/>
    <w:rsid w:val="589BF97E"/>
    <w:rsid w:val="58A7B9C2"/>
    <w:rsid w:val="58BD085D"/>
    <w:rsid w:val="58C7EC63"/>
    <w:rsid w:val="58C97C32"/>
    <w:rsid w:val="58CD3036"/>
    <w:rsid w:val="58D5C70D"/>
    <w:rsid w:val="58E3FE04"/>
    <w:rsid w:val="58E87675"/>
    <w:rsid w:val="58EDA01D"/>
    <w:rsid w:val="58F488CB"/>
    <w:rsid w:val="58F90851"/>
    <w:rsid w:val="59062E13"/>
    <w:rsid w:val="59080887"/>
    <w:rsid w:val="590FA23B"/>
    <w:rsid w:val="5916091C"/>
    <w:rsid w:val="5919A58E"/>
    <w:rsid w:val="5919C18F"/>
    <w:rsid w:val="5919CF8A"/>
    <w:rsid w:val="594450ED"/>
    <w:rsid w:val="594758DD"/>
    <w:rsid w:val="595BD684"/>
    <w:rsid w:val="595CF776"/>
    <w:rsid w:val="59770436"/>
    <w:rsid w:val="59A516D5"/>
    <w:rsid w:val="59AB4655"/>
    <w:rsid w:val="59AB4655"/>
    <w:rsid w:val="59ABCEA4"/>
    <w:rsid w:val="59C16921"/>
    <w:rsid w:val="59C9E7D5"/>
    <w:rsid w:val="59CA4277"/>
    <w:rsid w:val="59D53769"/>
    <w:rsid w:val="59DCDA9F"/>
    <w:rsid w:val="59E257BB"/>
    <w:rsid w:val="59EBDDB9"/>
    <w:rsid w:val="59F03860"/>
    <w:rsid w:val="59F1E04D"/>
    <w:rsid w:val="59F44B49"/>
    <w:rsid w:val="59F70807"/>
    <w:rsid w:val="59F8F997"/>
    <w:rsid w:val="5A04D290"/>
    <w:rsid w:val="5A0CBD39"/>
    <w:rsid w:val="5A0D237C"/>
    <w:rsid w:val="5A12421D"/>
    <w:rsid w:val="5A3D37D8"/>
    <w:rsid w:val="5A3FD1AF"/>
    <w:rsid w:val="5A41EF5A"/>
    <w:rsid w:val="5A48FB2C"/>
    <w:rsid w:val="5A594455"/>
    <w:rsid w:val="5A5DADAC"/>
    <w:rsid w:val="5A5FF9FC"/>
    <w:rsid w:val="5A717DBD"/>
    <w:rsid w:val="5A78ECB8"/>
    <w:rsid w:val="5A804F2D"/>
    <w:rsid w:val="5A82B92D"/>
    <w:rsid w:val="5A89CBA9"/>
    <w:rsid w:val="5A987EF1"/>
    <w:rsid w:val="5AAF3EB8"/>
    <w:rsid w:val="5AB34E28"/>
    <w:rsid w:val="5AC08497"/>
    <w:rsid w:val="5AD0A530"/>
    <w:rsid w:val="5AD1D841"/>
    <w:rsid w:val="5AE20B68"/>
    <w:rsid w:val="5AF48989"/>
    <w:rsid w:val="5B04A515"/>
    <w:rsid w:val="5B09101B"/>
    <w:rsid w:val="5B1C6BC2"/>
    <w:rsid w:val="5B20A4CD"/>
    <w:rsid w:val="5B36E885"/>
    <w:rsid w:val="5B37FCE8"/>
    <w:rsid w:val="5B3E6AF6"/>
    <w:rsid w:val="5B53FF9C"/>
    <w:rsid w:val="5B5E0DC5"/>
    <w:rsid w:val="5B62056E"/>
    <w:rsid w:val="5B65AB73"/>
    <w:rsid w:val="5B755AD6"/>
    <w:rsid w:val="5B83E5FD"/>
    <w:rsid w:val="5B8D6600"/>
    <w:rsid w:val="5B923192"/>
    <w:rsid w:val="5B9C1303"/>
    <w:rsid w:val="5BABAC8E"/>
    <w:rsid w:val="5BAC138A"/>
    <w:rsid w:val="5BB95990"/>
    <w:rsid w:val="5BC8D3BA"/>
    <w:rsid w:val="5BCE1B5F"/>
    <w:rsid w:val="5BFC1693"/>
    <w:rsid w:val="5C046FF1"/>
    <w:rsid w:val="5C09FB3B"/>
    <w:rsid w:val="5C0FC579"/>
    <w:rsid w:val="5C14C70A"/>
    <w:rsid w:val="5C2183F1"/>
    <w:rsid w:val="5C2BFC20"/>
    <w:rsid w:val="5C33AFE7"/>
    <w:rsid w:val="5C476BEB"/>
    <w:rsid w:val="5C4CC6BB"/>
    <w:rsid w:val="5C54E684"/>
    <w:rsid w:val="5C552D0A"/>
    <w:rsid w:val="5C5C0949"/>
    <w:rsid w:val="5C5EC85F"/>
    <w:rsid w:val="5C6271DF"/>
    <w:rsid w:val="5C774B0A"/>
    <w:rsid w:val="5C857735"/>
    <w:rsid w:val="5C8AE7B3"/>
    <w:rsid w:val="5C8B5FA5"/>
    <w:rsid w:val="5C8E8B95"/>
    <w:rsid w:val="5C90179E"/>
    <w:rsid w:val="5C90C8C7"/>
    <w:rsid w:val="5CA83B68"/>
    <w:rsid w:val="5CAD11FB"/>
    <w:rsid w:val="5CC2107C"/>
    <w:rsid w:val="5CC2EEA2"/>
    <w:rsid w:val="5CC53943"/>
    <w:rsid w:val="5CD6430F"/>
    <w:rsid w:val="5CE807E1"/>
    <w:rsid w:val="5CE8AEAD"/>
    <w:rsid w:val="5CEACE25"/>
    <w:rsid w:val="5CEBC80F"/>
    <w:rsid w:val="5CECBDAB"/>
    <w:rsid w:val="5CECC868"/>
    <w:rsid w:val="5CF14D01"/>
    <w:rsid w:val="5CFE969D"/>
    <w:rsid w:val="5D056185"/>
    <w:rsid w:val="5D0987AE"/>
    <w:rsid w:val="5D188A72"/>
    <w:rsid w:val="5D1EBBB0"/>
    <w:rsid w:val="5D41F11F"/>
    <w:rsid w:val="5D4CE7A6"/>
    <w:rsid w:val="5D749F5E"/>
    <w:rsid w:val="5D7BC193"/>
    <w:rsid w:val="5D846781"/>
    <w:rsid w:val="5D8C41AF"/>
    <w:rsid w:val="5D93CB99"/>
    <w:rsid w:val="5DA5FECC"/>
    <w:rsid w:val="5DB0B44A"/>
    <w:rsid w:val="5DB5E319"/>
    <w:rsid w:val="5DBC25CC"/>
    <w:rsid w:val="5DD64C41"/>
    <w:rsid w:val="5DE153A1"/>
    <w:rsid w:val="5DE8CA1B"/>
    <w:rsid w:val="5DF4DA47"/>
    <w:rsid w:val="5E0468FF"/>
    <w:rsid w:val="5E05720E"/>
    <w:rsid w:val="5E1D10D1"/>
    <w:rsid w:val="5E1EEA89"/>
    <w:rsid w:val="5E31E0BB"/>
    <w:rsid w:val="5E34FE52"/>
    <w:rsid w:val="5E49A853"/>
    <w:rsid w:val="5E4AD789"/>
    <w:rsid w:val="5E5CC5F1"/>
    <w:rsid w:val="5E5E643A"/>
    <w:rsid w:val="5E627323"/>
    <w:rsid w:val="5E656114"/>
    <w:rsid w:val="5E6593FC"/>
    <w:rsid w:val="5E6EDCAC"/>
    <w:rsid w:val="5E7258AF"/>
    <w:rsid w:val="5E738917"/>
    <w:rsid w:val="5E7AAE86"/>
    <w:rsid w:val="5E7AF869"/>
    <w:rsid w:val="5E990645"/>
    <w:rsid w:val="5EB3DFCD"/>
    <w:rsid w:val="5EBBEDA6"/>
    <w:rsid w:val="5ECFF7CF"/>
    <w:rsid w:val="5ED1925B"/>
    <w:rsid w:val="5EE20AB7"/>
    <w:rsid w:val="5EE8ADD7"/>
    <w:rsid w:val="5EE8DEC1"/>
    <w:rsid w:val="5EEE3E8D"/>
    <w:rsid w:val="5F16FC2A"/>
    <w:rsid w:val="5F20A14C"/>
    <w:rsid w:val="5F22FA79"/>
    <w:rsid w:val="5F302C10"/>
    <w:rsid w:val="5F49F7DF"/>
    <w:rsid w:val="5F4C84FF"/>
    <w:rsid w:val="5F5E1378"/>
    <w:rsid w:val="5F7424A0"/>
    <w:rsid w:val="5F79A6BC"/>
    <w:rsid w:val="5F7D459D"/>
    <w:rsid w:val="5F9FC11C"/>
    <w:rsid w:val="5FA21E93"/>
    <w:rsid w:val="5FBA43CA"/>
    <w:rsid w:val="5FBBBACC"/>
    <w:rsid w:val="5FBE63F1"/>
    <w:rsid w:val="5FC83580"/>
    <w:rsid w:val="5FD0526E"/>
    <w:rsid w:val="5FD4448F"/>
    <w:rsid w:val="5FD62330"/>
    <w:rsid w:val="6017DDA1"/>
    <w:rsid w:val="60207002"/>
    <w:rsid w:val="6022DEF9"/>
    <w:rsid w:val="60238044"/>
    <w:rsid w:val="602AE826"/>
    <w:rsid w:val="604B7133"/>
    <w:rsid w:val="604C5EA7"/>
    <w:rsid w:val="605A6610"/>
    <w:rsid w:val="6086D34C"/>
    <w:rsid w:val="6094FD8A"/>
    <w:rsid w:val="609A09D9"/>
    <w:rsid w:val="609CA5C0"/>
    <w:rsid w:val="609DCB9D"/>
    <w:rsid w:val="60AB5840"/>
    <w:rsid w:val="60BAE65C"/>
    <w:rsid w:val="60C18FDE"/>
    <w:rsid w:val="60DDD7FB"/>
    <w:rsid w:val="60E09411"/>
    <w:rsid w:val="60E217A3"/>
    <w:rsid w:val="60E5EB9B"/>
    <w:rsid w:val="60FCA94F"/>
    <w:rsid w:val="6105F21E"/>
    <w:rsid w:val="610D7E62"/>
    <w:rsid w:val="610E6CD3"/>
    <w:rsid w:val="6110A70B"/>
    <w:rsid w:val="6114A6BB"/>
    <w:rsid w:val="611C13D6"/>
    <w:rsid w:val="612193E1"/>
    <w:rsid w:val="6127B672"/>
    <w:rsid w:val="612A9F53"/>
    <w:rsid w:val="61417D87"/>
    <w:rsid w:val="614EDC9D"/>
    <w:rsid w:val="616AD21F"/>
    <w:rsid w:val="616F20DE"/>
    <w:rsid w:val="61762BB1"/>
    <w:rsid w:val="6179F836"/>
    <w:rsid w:val="617C7B99"/>
    <w:rsid w:val="617CAAEC"/>
    <w:rsid w:val="61815AD8"/>
    <w:rsid w:val="618B23BA"/>
    <w:rsid w:val="618BA92F"/>
    <w:rsid w:val="618FB4B5"/>
    <w:rsid w:val="61A87A47"/>
    <w:rsid w:val="61AD0984"/>
    <w:rsid w:val="61B35097"/>
    <w:rsid w:val="61BF315E"/>
    <w:rsid w:val="61C91BFD"/>
    <w:rsid w:val="61D7CE18"/>
    <w:rsid w:val="61DD82A8"/>
    <w:rsid w:val="61E28B1C"/>
    <w:rsid w:val="61E92D70"/>
    <w:rsid w:val="61EA0209"/>
    <w:rsid w:val="620260F8"/>
    <w:rsid w:val="6208E093"/>
    <w:rsid w:val="62174658"/>
    <w:rsid w:val="62243F66"/>
    <w:rsid w:val="6226115C"/>
    <w:rsid w:val="622E18AA"/>
    <w:rsid w:val="622E89C8"/>
    <w:rsid w:val="62350944"/>
    <w:rsid w:val="62405E28"/>
    <w:rsid w:val="6240EC3E"/>
    <w:rsid w:val="6249B355"/>
    <w:rsid w:val="624C8F69"/>
    <w:rsid w:val="6257E70C"/>
    <w:rsid w:val="6275F335"/>
    <w:rsid w:val="627E61B1"/>
    <w:rsid w:val="62810DC6"/>
    <w:rsid w:val="62A0BF74"/>
    <w:rsid w:val="62AA2EAC"/>
    <w:rsid w:val="62AD0C36"/>
    <w:rsid w:val="62C97AC7"/>
    <w:rsid w:val="62D1ED9C"/>
    <w:rsid w:val="62D9D236"/>
    <w:rsid w:val="62DCD18D"/>
    <w:rsid w:val="630EAC4E"/>
    <w:rsid w:val="6310EBEF"/>
    <w:rsid w:val="6327EF22"/>
    <w:rsid w:val="6337C6A3"/>
    <w:rsid w:val="6337C8EA"/>
    <w:rsid w:val="6339E617"/>
    <w:rsid w:val="633B8933"/>
    <w:rsid w:val="633E0206"/>
    <w:rsid w:val="633F81E1"/>
    <w:rsid w:val="634BB97B"/>
    <w:rsid w:val="635F73D7"/>
    <w:rsid w:val="6362F796"/>
    <w:rsid w:val="6369D14B"/>
    <w:rsid w:val="636ED889"/>
    <w:rsid w:val="6384AEC0"/>
    <w:rsid w:val="63954592"/>
    <w:rsid w:val="639A81D0"/>
    <w:rsid w:val="639EDD89"/>
    <w:rsid w:val="63AEAC14"/>
    <w:rsid w:val="63B79114"/>
    <w:rsid w:val="63BA3B62"/>
    <w:rsid w:val="63E9791B"/>
    <w:rsid w:val="63E97B89"/>
    <w:rsid w:val="63F09AD9"/>
    <w:rsid w:val="63F3B3F9"/>
    <w:rsid w:val="63F9B531"/>
    <w:rsid w:val="640CB8E9"/>
    <w:rsid w:val="643F83C3"/>
    <w:rsid w:val="64422DF7"/>
    <w:rsid w:val="644D7CD4"/>
    <w:rsid w:val="645D8753"/>
    <w:rsid w:val="646D4DE9"/>
    <w:rsid w:val="6493EF7D"/>
    <w:rsid w:val="64BC59FA"/>
    <w:rsid w:val="64D39704"/>
    <w:rsid w:val="64E953C5"/>
    <w:rsid w:val="64EBAAAE"/>
    <w:rsid w:val="64F36336"/>
    <w:rsid w:val="64FAD5E0"/>
    <w:rsid w:val="64FCA7F9"/>
    <w:rsid w:val="650284BA"/>
    <w:rsid w:val="650F0F8A"/>
    <w:rsid w:val="652E6E61"/>
    <w:rsid w:val="6535E432"/>
    <w:rsid w:val="655AD5E3"/>
    <w:rsid w:val="6578FC00"/>
    <w:rsid w:val="6581571A"/>
    <w:rsid w:val="658459A8"/>
    <w:rsid w:val="6584F174"/>
    <w:rsid w:val="658671A0"/>
    <w:rsid w:val="658F48A3"/>
    <w:rsid w:val="658FA4E0"/>
    <w:rsid w:val="659D8F8A"/>
    <w:rsid w:val="65BA5316"/>
    <w:rsid w:val="65D9348A"/>
    <w:rsid w:val="65DBEFC7"/>
    <w:rsid w:val="65E07098"/>
    <w:rsid w:val="65F39741"/>
    <w:rsid w:val="65F9B0C8"/>
    <w:rsid w:val="6607D531"/>
    <w:rsid w:val="660C5A8B"/>
    <w:rsid w:val="660C5A8B"/>
    <w:rsid w:val="66154AF4"/>
    <w:rsid w:val="6618A5FD"/>
    <w:rsid w:val="66449504"/>
    <w:rsid w:val="664BD5A7"/>
    <w:rsid w:val="664DB5E8"/>
    <w:rsid w:val="6650EA1B"/>
    <w:rsid w:val="66538C77"/>
    <w:rsid w:val="66549825"/>
    <w:rsid w:val="66670BCF"/>
    <w:rsid w:val="666F2FDD"/>
    <w:rsid w:val="666F6765"/>
    <w:rsid w:val="6679FC84"/>
    <w:rsid w:val="667F08B4"/>
    <w:rsid w:val="66846A3D"/>
    <w:rsid w:val="668D64A8"/>
    <w:rsid w:val="669B0639"/>
    <w:rsid w:val="669CCD72"/>
    <w:rsid w:val="66A3AB64"/>
    <w:rsid w:val="66A48B5C"/>
    <w:rsid w:val="66A9E894"/>
    <w:rsid w:val="66BCD67C"/>
    <w:rsid w:val="66CB3F62"/>
    <w:rsid w:val="66DB5C8C"/>
    <w:rsid w:val="66F3ED6F"/>
    <w:rsid w:val="66F82056"/>
    <w:rsid w:val="6706BB1E"/>
    <w:rsid w:val="670E27DF"/>
    <w:rsid w:val="671B2A39"/>
    <w:rsid w:val="67306DA2"/>
    <w:rsid w:val="6736ECAE"/>
    <w:rsid w:val="673B5904"/>
    <w:rsid w:val="6752CB10"/>
    <w:rsid w:val="6754C356"/>
    <w:rsid w:val="675BE908"/>
    <w:rsid w:val="67740E65"/>
    <w:rsid w:val="6786F10B"/>
    <w:rsid w:val="67885E50"/>
    <w:rsid w:val="678F853A"/>
    <w:rsid w:val="6792364C"/>
    <w:rsid w:val="67976354"/>
    <w:rsid w:val="67993C9F"/>
    <w:rsid w:val="679B1930"/>
    <w:rsid w:val="67AB01E4"/>
    <w:rsid w:val="67D5EE58"/>
    <w:rsid w:val="67D8520C"/>
    <w:rsid w:val="67EA4902"/>
    <w:rsid w:val="67F94338"/>
    <w:rsid w:val="68101DB6"/>
    <w:rsid w:val="6810DDE9"/>
    <w:rsid w:val="6815FE7B"/>
    <w:rsid w:val="68193D43"/>
    <w:rsid w:val="681A192D"/>
    <w:rsid w:val="682B3EED"/>
    <w:rsid w:val="682C363C"/>
    <w:rsid w:val="682C58FE"/>
    <w:rsid w:val="682F1B72"/>
    <w:rsid w:val="6834EEF9"/>
    <w:rsid w:val="68424FF1"/>
    <w:rsid w:val="6843BFC7"/>
    <w:rsid w:val="6846ADF1"/>
    <w:rsid w:val="6851A220"/>
    <w:rsid w:val="68560821"/>
    <w:rsid w:val="6856B785"/>
    <w:rsid w:val="685E4AC0"/>
    <w:rsid w:val="6869955C"/>
    <w:rsid w:val="6870D948"/>
    <w:rsid w:val="6871436C"/>
    <w:rsid w:val="687FC563"/>
    <w:rsid w:val="6880DCFF"/>
    <w:rsid w:val="688670B0"/>
    <w:rsid w:val="688885D4"/>
    <w:rsid w:val="688B135C"/>
    <w:rsid w:val="68935545"/>
    <w:rsid w:val="68952A27"/>
    <w:rsid w:val="689D81D7"/>
    <w:rsid w:val="68B31C2E"/>
    <w:rsid w:val="68B633FF"/>
    <w:rsid w:val="68B9211B"/>
    <w:rsid w:val="68BA6C10"/>
    <w:rsid w:val="68BE5589"/>
    <w:rsid w:val="68E57ECC"/>
    <w:rsid w:val="68ED4BAD"/>
    <w:rsid w:val="68F5F569"/>
    <w:rsid w:val="68F61A0D"/>
    <w:rsid w:val="68FF912B"/>
    <w:rsid w:val="6904C240"/>
    <w:rsid w:val="69088C55"/>
    <w:rsid w:val="69106FE2"/>
    <w:rsid w:val="691A331E"/>
    <w:rsid w:val="6965B287"/>
    <w:rsid w:val="696646C5"/>
    <w:rsid w:val="6977E91B"/>
    <w:rsid w:val="697CAABF"/>
    <w:rsid w:val="69845309"/>
    <w:rsid w:val="69882301"/>
    <w:rsid w:val="698961A0"/>
    <w:rsid w:val="698A1D07"/>
    <w:rsid w:val="69978F13"/>
    <w:rsid w:val="6997983B"/>
    <w:rsid w:val="69C00425"/>
    <w:rsid w:val="69CA1A67"/>
    <w:rsid w:val="69CBE72F"/>
    <w:rsid w:val="69DE9D7F"/>
    <w:rsid w:val="69E81C5F"/>
    <w:rsid w:val="69ECD411"/>
    <w:rsid w:val="6A1843F5"/>
    <w:rsid w:val="6A22B80C"/>
    <w:rsid w:val="6A25612C"/>
    <w:rsid w:val="6A3331A9"/>
    <w:rsid w:val="6A43AD25"/>
    <w:rsid w:val="6A45BAE7"/>
    <w:rsid w:val="6A565D48"/>
    <w:rsid w:val="6A5AE0AA"/>
    <w:rsid w:val="6A64C3A3"/>
    <w:rsid w:val="6A670FC1"/>
    <w:rsid w:val="6A6A68A3"/>
    <w:rsid w:val="6A7BC8A1"/>
    <w:rsid w:val="6A7E160E"/>
    <w:rsid w:val="6A89EDF1"/>
    <w:rsid w:val="6A8B75BE"/>
    <w:rsid w:val="6AAF17FB"/>
    <w:rsid w:val="6AB3068A"/>
    <w:rsid w:val="6AB77BD5"/>
    <w:rsid w:val="6ABA3D45"/>
    <w:rsid w:val="6AD4DD1B"/>
    <w:rsid w:val="6ADB3C4B"/>
    <w:rsid w:val="6ADF4233"/>
    <w:rsid w:val="6AE10BE9"/>
    <w:rsid w:val="6AE2AFE0"/>
    <w:rsid w:val="6AE56DF2"/>
    <w:rsid w:val="6AE923B7"/>
    <w:rsid w:val="6AF5F286"/>
    <w:rsid w:val="6AFD93AF"/>
    <w:rsid w:val="6AFF9220"/>
    <w:rsid w:val="6B07A215"/>
    <w:rsid w:val="6B0863DA"/>
    <w:rsid w:val="6B10E38A"/>
    <w:rsid w:val="6B13A707"/>
    <w:rsid w:val="6B1494DB"/>
    <w:rsid w:val="6B26BC21"/>
    <w:rsid w:val="6B47F3D5"/>
    <w:rsid w:val="6B60AAF9"/>
    <w:rsid w:val="6B64883B"/>
    <w:rsid w:val="6B68AD8F"/>
    <w:rsid w:val="6B79B38C"/>
    <w:rsid w:val="6B7AFC74"/>
    <w:rsid w:val="6B83DBF8"/>
    <w:rsid w:val="6BB42D15"/>
    <w:rsid w:val="6BC5557B"/>
    <w:rsid w:val="6BC8DD59"/>
    <w:rsid w:val="6BC93A06"/>
    <w:rsid w:val="6BD19F43"/>
    <w:rsid w:val="6BDAEC9C"/>
    <w:rsid w:val="6BEB66A0"/>
    <w:rsid w:val="6BEF2A7D"/>
    <w:rsid w:val="6BF2ACE6"/>
    <w:rsid w:val="6BF2BCCC"/>
    <w:rsid w:val="6BF384FC"/>
    <w:rsid w:val="6BFAFA23"/>
    <w:rsid w:val="6BFE77F4"/>
    <w:rsid w:val="6C045EF1"/>
    <w:rsid w:val="6C0AF8A8"/>
    <w:rsid w:val="6C0C21EF"/>
    <w:rsid w:val="6C15DFA6"/>
    <w:rsid w:val="6C20ED64"/>
    <w:rsid w:val="6C2D962B"/>
    <w:rsid w:val="6C3D4F0F"/>
    <w:rsid w:val="6C51D142"/>
    <w:rsid w:val="6C5A3F06"/>
    <w:rsid w:val="6C690871"/>
    <w:rsid w:val="6C735D1D"/>
    <w:rsid w:val="6C850176"/>
    <w:rsid w:val="6C8EE60C"/>
    <w:rsid w:val="6CA2B60F"/>
    <w:rsid w:val="6CAC0006"/>
    <w:rsid w:val="6CB0328D"/>
    <w:rsid w:val="6CB08F94"/>
    <w:rsid w:val="6CB221CB"/>
    <w:rsid w:val="6CB3673A"/>
    <w:rsid w:val="6CFD4F4F"/>
    <w:rsid w:val="6CFFB265"/>
    <w:rsid w:val="6D09DD1F"/>
    <w:rsid w:val="6D1410FD"/>
    <w:rsid w:val="6D15A7CD"/>
    <w:rsid w:val="6D271B45"/>
    <w:rsid w:val="6D43EB59"/>
    <w:rsid w:val="6D448C1C"/>
    <w:rsid w:val="6D47A438"/>
    <w:rsid w:val="6D56D17A"/>
    <w:rsid w:val="6D7C3173"/>
    <w:rsid w:val="6D7CC501"/>
    <w:rsid w:val="6D84E0AF"/>
    <w:rsid w:val="6D8A275C"/>
    <w:rsid w:val="6DA97F75"/>
    <w:rsid w:val="6DB13A6D"/>
    <w:rsid w:val="6DB30ACA"/>
    <w:rsid w:val="6DC64CBC"/>
    <w:rsid w:val="6DC9DAC0"/>
    <w:rsid w:val="6DDB96F7"/>
    <w:rsid w:val="6DDF28A4"/>
    <w:rsid w:val="6DECE56A"/>
    <w:rsid w:val="6DFE1355"/>
    <w:rsid w:val="6E1083CB"/>
    <w:rsid w:val="6E1FF237"/>
    <w:rsid w:val="6E2421A6"/>
    <w:rsid w:val="6E3C1025"/>
    <w:rsid w:val="6E4BDC47"/>
    <w:rsid w:val="6E54C5BE"/>
    <w:rsid w:val="6E5665C9"/>
    <w:rsid w:val="6E5BF339"/>
    <w:rsid w:val="6E5C7ADB"/>
    <w:rsid w:val="6E602F85"/>
    <w:rsid w:val="6E65753C"/>
    <w:rsid w:val="6E72911D"/>
    <w:rsid w:val="6E7FF70F"/>
    <w:rsid w:val="6E8B7B08"/>
    <w:rsid w:val="6E912A55"/>
    <w:rsid w:val="6E91B415"/>
    <w:rsid w:val="6E990691"/>
    <w:rsid w:val="6EA98561"/>
    <w:rsid w:val="6EB3697F"/>
    <w:rsid w:val="6EBCF801"/>
    <w:rsid w:val="6EC0F172"/>
    <w:rsid w:val="6EC458AE"/>
    <w:rsid w:val="6EC83BFF"/>
    <w:rsid w:val="6ED89799"/>
    <w:rsid w:val="6ED97EB4"/>
    <w:rsid w:val="6ED9F009"/>
    <w:rsid w:val="6EE76D4E"/>
    <w:rsid w:val="6EEB71FA"/>
    <w:rsid w:val="6EEDD8E3"/>
    <w:rsid w:val="6EEEEAAD"/>
    <w:rsid w:val="6EF79105"/>
    <w:rsid w:val="6F058546"/>
    <w:rsid w:val="6F0D0751"/>
    <w:rsid w:val="6F34240A"/>
    <w:rsid w:val="6F447FB3"/>
    <w:rsid w:val="6F44A4D0"/>
    <w:rsid w:val="6F4F5346"/>
    <w:rsid w:val="6F5B7935"/>
    <w:rsid w:val="6F5FF606"/>
    <w:rsid w:val="6F8132D6"/>
    <w:rsid w:val="6F89E2A2"/>
    <w:rsid w:val="6F9BB247"/>
    <w:rsid w:val="6FA5F2EC"/>
    <w:rsid w:val="6FA70A88"/>
    <w:rsid w:val="6FAA048A"/>
    <w:rsid w:val="6FB9E8E8"/>
    <w:rsid w:val="6FBA50AB"/>
    <w:rsid w:val="6FBAD28C"/>
    <w:rsid w:val="6FDDDD62"/>
    <w:rsid w:val="6FDF6854"/>
    <w:rsid w:val="6FE253C3"/>
    <w:rsid w:val="6FF7975A"/>
    <w:rsid w:val="70181960"/>
    <w:rsid w:val="70213B00"/>
    <w:rsid w:val="704F9625"/>
    <w:rsid w:val="705A39E3"/>
    <w:rsid w:val="705E30CB"/>
    <w:rsid w:val="705F2F2E"/>
    <w:rsid w:val="706CFD12"/>
    <w:rsid w:val="706CFD12"/>
    <w:rsid w:val="706E33CC"/>
    <w:rsid w:val="706FCD89"/>
    <w:rsid w:val="706FDF06"/>
    <w:rsid w:val="7074323B"/>
    <w:rsid w:val="70BF183F"/>
    <w:rsid w:val="70DDB901"/>
    <w:rsid w:val="70F54CC3"/>
    <w:rsid w:val="70F664FB"/>
    <w:rsid w:val="7101074E"/>
    <w:rsid w:val="710CA8AB"/>
    <w:rsid w:val="710FCA7E"/>
    <w:rsid w:val="71122162"/>
    <w:rsid w:val="7116A214"/>
    <w:rsid w:val="7117076D"/>
    <w:rsid w:val="711EE402"/>
    <w:rsid w:val="711F5EA0"/>
    <w:rsid w:val="71339A80"/>
    <w:rsid w:val="713D44FC"/>
    <w:rsid w:val="715F8445"/>
    <w:rsid w:val="718A3D4A"/>
    <w:rsid w:val="718ECDD8"/>
    <w:rsid w:val="719AAEFC"/>
    <w:rsid w:val="71A1AC14"/>
    <w:rsid w:val="71C4DE79"/>
    <w:rsid w:val="71D72C12"/>
    <w:rsid w:val="71DFFCBB"/>
    <w:rsid w:val="71E14E87"/>
    <w:rsid w:val="71EF91DF"/>
    <w:rsid w:val="7207803B"/>
    <w:rsid w:val="7207DC9C"/>
    <w:rsid w:val="7213EF6D"/>
    <w:rsid w:val="721A52FE"/>
    <w:rsid w:val="723351D7"/>
    <w:rsid w:val="723371D7"/>
    <w:rsid w:val="723BFFDB"/>
    <w:rsid w:val="72575026"/>
    <w:rsid w:val="725E2878"/>
    <w:rsid w:val="7261FE8A"/>
    <w:rsid w:val="7263E3CE"/>
    <w:rsid w:val="727AEDFD"/>
    <w:rsid w:val="72874F56"/>
    <w:rsid w:val="729AABC9"/>
    <w:rsid w:val="72B1CD59"/>
    <w:rsid w:val="72B758E5"/>
    <w:rsid w:val="72B7AF73"/>
    <w:rsid w:val="72BCE812"/>
    <w:rsid w:val="72BCFEE0"/>
    <w:rsid w:val="72CEFC94"/>
    <w:rsid w:val="72E0800D"/>
    <w:rsid w:val="72E4E9D0"/>
    <w:rsid w:val="72EFE100"/>
    <w:rsid w:val="72F0C479"/>
    <w:rsid w:val="72F1102E"/>
    <w:rsid w:val="7309E8B0"/>
    <w:rsid w:val="730B5339"/>
    <w:rsid w:val="731C2831"/>
    <w:rsid w:val="7324D301"/>
    <w:rsid w:val="732B081B"/>
    <w:rsid w:val="733660AD"/>
    <w:rsid w:val="73373F27"/>
    <w:rsid w:val="7362B7F2"/>
    <w:rsid w:val="737675A1"/>
    <w:rsid w:val="7387D59A"/>
    <w:rsid w:val="73A053DB"/>
    <w:rsid w:val="73B0D662"/>
    <w:rsid w:val="73BB3245"/>
    <w:rsid w:val="73CA37FC"/>
    <w:rsid w:val="73D777FF"/>
    <w:rsid w:val="73DD73C6"/>
    <w:rsid w:val="73DEE538"/>
    <w:rsid w:val="73F5A5F5"/>
    <w:rsid w:val="73FD467B"/>
    <w:rsid w:val="741DF2D1"/>
    <w:rsid w:val="742B5D40"/>
    <w:rsid w:val="742CD00B"/>
    <w:rsid w:val="7432E79B"/>
    <w:rsid w:val="743D0C52"/>
    <w:rsid w:val="7447C187"/>
    <w:rsid w:val="744AF38A"/>
    <w:rsid w:val="746E54E0"/>
    <w:rsid w:val="747D8F0E"/>
    <w:rsid w:val="74973653"/>
    <w:rsid w:val="749FC641"/>
    <w:rsid w:val="74B09058"/>
    <w:rsid w:val="74D76FF3"/>
    <w:rsid w:val="74DF6238"/>
    <w:rsid w:val="74E89481"/>
    <w:rsid w:val="75116A08"/>
    <w:rsid w:val="7521A1A3"/>
    <w:rsid w:val="752C150A"/>
    <w:rsid w:val="75447F67"/>
    <w:rsid w:val="754BC4CD"/>
    <w:rsid w:val="7553AF8F"/>
    <w:rsid w:val="7559FFB1"/>
    <w:rsid w:val="7565F9C7"/>
    <w:rsid w:val="756E8C61"/>
    <w:rsid w:val="75741A2E"/>
    <w:rsid w:val="7583874B"/>
    <w:rsid w:val="75864ABF"/>
    <w:rsid w:val="758725A7"/>
    <w:rsid w:val="75892CF3"/>
    <w:rsid w:val="7592E295"/>
    <w:rsid w:val="75957386"/>
    <w:rsid w:val="75B4391F"/>
    <w:rsid w:val="75BFDE15"/>
    <w:rsid w:val="75CF5778"/>
    <w:rsid w:val="75EADBA6"/>
    <w:rsid w:val="75EE5DE8"/>
    <w:rsid w:val="75F012A8"/>
    <w:rsid w:val="75F157DA"/>
    <w:rsid w:val="75F29B01"/>
    <w:rsid w:val="75FA5A7B"/>
    <w:rsid w:val="7600C077"/>
    <w:rsid w:val="76030118"/>
    <w:rsid w:val="7605146E"/>
    <w:rsid w:val="7618E388"/>
    <w:rsid w:val="76196392"/>
    <w:rsid w:val="761EAA88"/>
    <w:rsid w:val="7620C99E"/>
    <w:rsid w:val="76254F25"/>
    <w:rsid w:val="76321084"/>
    <w:rsid w:val="76458567"/>
    <w:rsid w:val="7650CB2A"/>
    <w:rsid w:val="7654AF96"/>
    <w:rsid w:val="765C77B7"/>
    <w:rsid w:val="7666720B"/>
    <w:rsid w:val="767A94AC"/>
    <w:rsid w:val="76859C21"/>
    <w:rsid w:val="768C49C5"/>
    <w:rsid w:val="768E81DD"/>
    <w:rsid w:val="768F9D4D"/>
    <w:rsid w:val="7699CD17"/>
    <w:rsid w:val="76A72044"/>
    <w:rsid w:val="76C538D1"/>
    <w:rsid w:val="76D2EC9A"/>
    <w:rsid w:val="76D7185B"/>
    <w:rsid w:val="76DA7C27"/>
    <w:rsid w:val="76DCC5EA"/>
    <w:rsid w:val="76E12FEC"/>
    <w:rsid w:val="76EA0FB3"/>
    <w:rsid w:val="76EA6A2E"/>
    <w:rsid w:val="76ED90CD"/>
    <w:rsid w:val="76FD21A9"/>
    <w:rsid w:val="76FEE908"/>
    <w:rsid w:val="7704C368"/>
    <w:rsid w:val="770A1850"/>
    <w:rsid w:val="770C0D99"/>
    <w:rsid w:val="770C307E"/>
    <w:rsid w:val="7714275D"/>
    <w:rsid w:val="7729F718"/>
    <w:rsid w:val="772AF328"/>
    <w:rsid w:val="772DA49B"/>
    <w:rsid w:val="772F055F"/>
    <w:rsid w:val="77413CCE"/>
    <w:rsid w:val="775EABB4"/>
    <w:rsid w:val="7767E103"/>
    <w:rsid w:val="778462D6"/>
    <w:rsid w:val="7787115D"/>
    <w:rsid w:val="778D16D9"/>
    <w:rsid w:val="779541C2"/>
    <w:rsid w:val="77A6593C"/>
    <w:rsid w:val="77B51263"/>
    <w:rsid w:val="77C71634"/>
    <w:rsid w:val="77D930E9"/>
    <w:rsid w:val="77DAD4FF"/>
    <w:rsid w:val="77E3C963"/>
    <w:rsid w:val="77F4FA7B"/>
    <w:rsid w:val="77FD3637"/>
    <w:rsid w:val="77FE78FD"/>
    <w:rsid w:val="78135812"/>
    <w:rsid w:val="7815C043"/>
    <w:rsid w:val="78194B97"/>
    <w:rsid w:val="781D4489"/>
    <w:rsid w:val="78280FD2"/>
    <w:rsid w:val="78342400"/>
    <w:rsid w:val="78410FB2"/>
    <w:rsid w:val="7843521B"/>
    <w:rsid w:val="785A8B26"/>
    <w:rsid w:val="78783F3C"/>
    <w:rsid w:val="78810763"/>
    <w:rsid w:val="7895491F"/>
    <w:rsid w:val="789B93B8"/>
    <w:rsid w:val="78C5DAAE"/>
    <w:rsid w:val="78C9069E"/>
    <w:rsid w:val="78CC4FA5"/>
    <w:rsid w:val="78CE0D21"/>
    <w:rsid w:val="78D37CD1"/>
    <w:rsid w:val="78D9BC43"/>
    <w:rsid w:val="78E8F8C3"/>
    <w:rsid w:val="78F9CC20"/>
    <w:rsid w:val="78FAD9CA"/>
    <w:rsid w:val="79016515"/>
    <w:rsid w:val="7903502B"/>
    <w:rsid w:val="7936B8D5"/>
    <w:rsid w:val="793E63C4"/>
    <w:rsid w:val="79508E2A"/>
    <w:rsid w:val="79508E2A"/>
    <w:rsid w:val="7951EB7E"/>
    <w:rsid w:val="79648252"/>
    <w:rsid w:val="796969B2"/>
    <w:rsid w:val="796BA3F9"/>
    <w:rsid w:val="79717470"/>
    <w:rsid w:val="797949C6"/>
    <w:rsid w:val="7982E0CA"/>
    <w:rsid w:val="79900A26"/>
    <w:rsid w:val="79A59EC9"/>
    <w:rsid w:val="79A6F516"/>
    <w:rsid w:val="79A87FDF"/>
    <w:rsid w:val="79B5754A"/>
    <w:rsid w:val="79C2E413"/>
    <w:rsid w:val="79CD109E"/>
    <w:rsid w:val="79F295A7"/>
    <w:rsid w:val="79F5F732"/>
    <w:rsid w:val="79FD2670"/>
    <w:rsid w:val="7A0175E0"/>
    <w:rsid w:val="7A256805"/>
    <w:rsid w:val="7A2C051D"/>
    <w:rsid w:val="7A37BD3A"/>
    <w:rsid w:val="7A3DFF5B"/>
    <w:rsid w:val="7A3DFF5B"/>
    <w:rsid w:val="7A4C75BF"/>
    <w:rsid w:val="7A5A8C9F"/>
    <w:rsid w:val="7A6ED717"/>
    <w:rsid w:val="7A6FA4CE"/>
    <w:rsid w:val="7A73970E"/>
    <w:rsid w:val="7A73E89B"/>
    <w:rsid w:val="7A7E08CA"/>
    <w:rsid w:val="7A91DAC7"/>
    <w:rsid w:val="7AA43E32"/>
    <w:rsid w:val="7ACA9BE5"/>
    <w:rsid w:val="7ACD9D93"/>
    <w:rsid w:val="7ACDA2A3"/>
    <w:rsid w:val="7ACE8412"/>
    <w:rsid w:val="7AD18D36"/>
    <w:rsid w:val="7AE9497A"/>
    <w:rsid w:val="7AF2810D"/>
    <w:rsid w:val="7AF7342C"/>
    <w:rsid w:val="7AFFEC99"/>
    <w:rsid w:val="7B165021"/>
    <w:rsid w:val="7B16A6C3"/>
    <w:rsid w:val="7B20B511"/>
    <w:rsid w:val="7B223907"/>
    <w:rsid w:val="7B2613D0"/>
    <w:rsid w:val="7B28DD37"/>
    <w:rsid w:val="7B299D37"/>
    <w:rsid w:val="7B2BED7D"/>
    <w:rsid w:val="7B33E0EE"/>
    <w:rsid w:val="7B34FC84"/>
    <w:rsid w:val="7B37F8D6"/>
    <w:rsid w:val="7B3F6781"/>
    <w:rsid w:val="7B4C9C08"/>
    <w:rsid w:val="7B622FAB"/>
    <w:rsid w:val="7B641608"/>
    <w:rsid w:val="7B6CA083"/>
    <w:rsid w:val="7B72F4A2"/>
    <w:rsid w:val="7B8E88A1"/>
    <w:rsid w:val="7B8EC6B4"/>
    <w:rsid w:val="7B8F9CB0"/>
    <w:rsid w:val="7B9B619C"/>
    <w:rsid w:val="7B9F10CF"/>
    <w:rsid w:val="7BA516C1"/>
    <w:rsid w:val="7BB50D8F"/>
    <w:rsid w:val="7BC38FF8"/>
    <w:rsid w:val="7BCC9F4F"/>
    <w:rsid w:val="7BDEDDA8"/>
    <w:rsid w:val="7BE581DC"/>
    <w:rsid w:val="7BE5B781"/>
    <w:rsid w:val="7BE951F3"/>
    <w:rsid w:val="7BF8A4F8"/>
    <w:rsid w:val="7BFA785D"/>
    <w:rsid w:val="7C0767C0"/>
    <w:rsid w:val="7C0A720A"/>
    <w:rsid w:val="7C0CC79B"/>
    <w:rsid w:val="7C20D2AD"/>
    <w:rsid w:val="7C51F83B"/>
    <w:rsid w:val="7C61DAEB"/>
    <w:rsid w:val="7C631C16"/>
    <w:rsid w:val="7C673BA1"/>
    <w:rsid w:val="7C68B00C"/>
    <w:rsid w:val="7C719B66"/>
    <w:rsid w:val="7C752A16"/>
    <w:rsid w:val="7C794D88"/>
    <w:rsid w:val="7C7B0BF9"/>
    <w:rsid w:val="7C8171D4"/>
    <w:rsid w:val="7C93A6A8"/>
    <w:rsid w:val="7C9441AA"/>
    <w:rsid w:val="7CA01F45"/>
    <w:rsid w:val="7CB8FFD5"/>
    <w:rsid w:val="7CDDCC72"/>
    <w:rsid w:val="7CE45824"/>
    <w:rsid w:val="7CFDCA85"/>
    <w:rsid w:val="7D09B592"/>
    <w:rsid w:val="7D0C6A14"/>
    <w:rsid w:val="7D0FA45A"/>
    <w:rsid w:val="7D125463"/>
    <w:rsid w:val="7D1661E6"/>
    <w:rsid w:val="7D1AF3DD"/>
    <w:rsid w:val="7D219A21"/>
    <w:rsid w:val="7D40900F"/>
    <w:rsid w:val="7D4434B6"/>
    <w:rsid w:val="7D59BCC6"/>
    <w:rsid w:val="7D710B04"/>
    <w:rsid w:val="7D7D3C3E"/>
    <w:rsid w:val="7D8BA0C3"/>
    <w:rsid w:val="7D9B9A59"/>
    <w:rsid w:val="7D9BD915"/>
    <w:rsid w:val="7D9E0104"/>
    <w:rsid w:val="7DA50A1D"/>
    <w:rsid w:val="7DA5C8AA"/>
    <w:rsid w:val="7DB0BC12"/>
    <w:rsid w:val="7DBB7EC4"/>
    <w:rsid w:val="7DBE94A9"/>
    <w:rsid w:val="7DC1045E"/>
    <w:rsid w:val="7DC49CC5"/>
    <w:rsid w:val="7DD7B3C4"/>
    <w:rsid w:val="7DE1B585"/>
    <w:rsid w:val="7DF27B6F"/>
    <w:rsid w:val="7DF4C784"/>
    <w:rsid w:val="7DF743FF"/>
    <w:rsid w:val="7DFDC502"/>
    <w:rsid w:val="7DFEBE84"/>
    <w:rsid w:val="7E03A4BD"/>
    <w:rsid w:val="7E04261B"/>
    <w:rsid w:val="7E0ABDD0"/>
    <w:rsid w:val="7E1B741D"/>
    <w:rsid w:val="7E2E6E54"/>
    <w:rsid w:val="7E2E7FD3"/>
    <w:rsid w:val="7E2FD356"/>
    <w:rsid w:val="7E32CEA3"/>
    <w:rsid w:val="7E591E9C"/>
    <w:rsid w:val="7E63C64E"/>
    <w:rsid w:val="7E63F23F"/>
    <w:rsid w:val="7E6585CD"/>
    <w:rsid w:val="7E69E403"/>
    <w:rsid w:val="7E6DAC64"/>
    <w:rsid w:val="7E6E6122"/>
    <w:rsid w:val="7E704221"/>
    <w:rsid w:val="7E763D8C"/>
    <w:rsid w:val="7E7FFEE0"/>
    <w:rsid w:val="7E8347BD"/>
    <w:rsid w:val="7E8E5E92"/>
    <w:rsid w:val="7E9B10CE"/>
    <w:rsid w:val="7EAF02E9"/>
    <w:rsid w:val="7EC50AC2"/>
    <w:rsid w:val="7EDCD4DB"/>
    <w:rsid w:val="7EE22A40"/>
    <w:rsid w:val="7EE801BE"/>
    <w:rsid w:val="7F07EDA4"/>
    <w:rsid w:val="7F16BAD0"/>
    <w:rsid w:val="7F38B901"/>
    <w:rsid w:val="7F4A5B84"/>
    <w:rsid w:val="7F4A8870"/>
    <w:rsid w:val="7F57BD19"/>
    <w:rsid w:val="7F59D17D"/>
    <w:rsid w:val="7F61DDD3"/>
    <w:rsid w:val="7F660735"/>
    <w:rsid w:val="7F91C0B1"/>
    <w:rsid w:val="7F9F75BD"/>
    <w:rsid w:val="7FB85F0C"/>
    <w:rsid w:val="7FB89434"/>
    <w:rsid w:val="7FC8866C"/>
    <w:rsid w:val="7FC8A7DD"/>
    <w:rsid w:val="7FCD358D"/>
    <w:rsid w:val="7FD120C1"/>
    <w:rsid w:val="7FD3E979"/>
    <w:rsid w:val="7FE06BF6"/>
    <w:rsid w:val="7FE18A6C"/>
    <w:rsid w:val="7FE3BFC7"/>
    <w:rsid w:val="7FE76078"/>
    <w:rsid w:val="7FE8DDB9"/>
    <w:rsid w:val="7FF2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463FF"/>
  <w15:docId w15:val="{72F0E5BD-63C4-48A5-B243-4319D2E7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cs="Times New Roman" w:eastAsiaTheme="minorEastAsia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C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2C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61A4"/>
  </w:style>
  <w:style w:type="paragraph" w:styleId="Footer">
    <w:name w:val="footer"/>
    <w:basedOn w:val="Normal"/>
    <w:link w:val="Foot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61A4"/>
  </w:style>
  <w:style w:type="paragraph" w:styleId="ListParagraph">
    <w:name w:val="List Paragraph"/>
    <w:basedOn w:val="Normal"/>
    <w:link w:val="ListParagraphChar"/>
    <w:uiPriority w:val="34"/>
    <w:qFormat/>
    <w:rsid w:val="00DD7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35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43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43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styleId="il" w:customStyle="1">
    <w:name w:val="il"/>
    <w:basedOn w:val="DefaultParagraphFont"/>
    <w:rsid w:val="006D5584"/>
  </w:style>
  <w:style w:type="character" w:styleId="im" w:customStyle="1">
    <w:name w:val="im"/>
    <w:basedOn w:val="DefaultParagraphFont"/>
    <w:rsid w:val="00952EAE"/>
  </w:style>
  <w:style w:type="character" w:styleId="Hyperlink">
    <w:name w:val="Hyperlink"/>
    <w:basedOn w:val="DefaultParagraphFont"/>
    <w:uiPriority w:val="99"/>
    <w:unhideWhenUsed/>
    <w:rsid w:val="009F72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0C0F"/>
    <w:rPr>
      <w:i/>
      <w:iCs/>
    </w:rPr>
  </w:style>
  <w:style w:type="paragraph" w:styleId="NormalWeb">
    <w:name w:val="Normal (Web)"/>
    <w:basedOn w:val="Normal"/>
    <w:uiPriority w:val="99"/>
    <w:unhideWhenUsed/>
    <w:rsid w:val="00D3336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3215BC"/>
  </w:style>
  <w:style w:type="character" w:styleId="Heading2Char" w:customStyle="1">
    <w:name w:val="Heading 2 Char"/>
    <w:basedOn w:val="DefaultParagraphFont"/>
    <w:link w:val="Heading2"/>
    <w:uiPriority w:val="9"/>
    <w:rsid w:val="001A475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D5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60D5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F22434"/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C17688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706BF"/>
    <w:rPr>
      <w:color w:val="605E5C"/>
      <w:shd w:val="clear" w:color="auto" w:fill="E1DFDD"/>
    </w:rPr>
  </w:style>
  <w:style w:type="paragraph" w:styleId="NormalIndent">
    <w:name w:val="Normal Indent"/>
    <w:basedOn w:val="Normal"/>
    <w:rsid w:val="001E1982"/>
    <w:pPr>
      <w:overflowPunct w:val="0"/>
      <w:autoSpaceDE w:val="0"/>
      <w:autoSpaceDN w:val="0"/>
      <w:adjustRightInd w:val="0"/>
      <w:ind w:left="480"/>
      <w:textAlignment w:val="baseline"/>
    </w:pPr>
    <w:rPr>
      <w:rFonts w:ascii="Courier" w:hAnsi="Courier" w:eastAsia="PMingLiU"/>
      <w:szCs w:val="20"/>
    </w:rPr>
  </w:style>
  <w:style w:type="character" w:styleId="1" w:customStyle="1">
    <w:name w:val="未解析的提及1"/>
    <w:basedOn w:val="DefaultParagraphFont"/>
    <w:uiPriority w:val="99"/>
    <w:semiHidden/>
    <w:unhideWhenUsed/>
    <w:rsid w:val="003F7276"/>
    <w:rPr>
      <w:color w:val="605E5C"/>
      <w:shd w:val="clear" w:color="auto" w:fill="E1DFDD"/>
    </w:rPr>
  </w:style>
  <w:style w:type="character" w:styleId="contentpasted0" w:customStyle="1">
    <w:name w:val="contentpasted0"/>
    <w:basedOn w:val="DefaultParagraphFont"/>
    <w:rsid w:val="00BD51FA"/>
  </w:style>
  <w:style w:type="character" w:styleId="TitleChar" w:customStyle="1">
    <w:name w:val="Title Char"/>
    <w:basedOn w:val="DefaultParagraphFont"/>
    <w:link w:val="Title"/>
    <w:uiPriority w:val="99"/>
    <w:locked/>
    <w:rsid w:val="00790D69"/>
    <w:rPr>
      <w:b/>
      <w:sz w:val="72"/>
      <w:szCs w:val="72"/>
    </w:rPr>
  </w:style>
  <w:style w:type="paragraph" w:styleId="pf1" w:customStyle="1">
    <w:name w:val="pf1"/>
    <w:basedOn w:val="Normal"/>
    <w:rsid w:val="00EF4F45"/>
    <w:pPr>
      <w:spacing w:before="100" w:beforeAutospacing="1" w:after="100" w:afterAutospacing="1"/>
      <w:ind w:left="420"/>
    </w:pPr>
    <w:rPr>
      <w:rFonts w:eastAsia="Times New Roman"/>
    </w:rPr>
  </w:style>
  <w:style w:type="paragraph" w:styleId="pf0" w:customStyle="1">
    <w:name w:val="pf0"/>
    <w:basedOn w:val="Normal"/>
    <w:rsid w:val="00EF4F45"/>
    <w:pPr>
      <w:spacing w:before="100" w:beforeAutospacing="1" w:after="100" w:afterAutospacing="1"/>
    </w:pPr>
    <w:rPr>
      <w:rFonts w:eastAsia="Times New Roman"/>
    </w:rPr>
  </w:style>
  <w:style w:type="character" w:styleId="cf01" w:customStyle="1">
    <w:name w:val="cf01"/>
    <w:basedOn w:val="DefaultParagraphFont"/>
    <w:rsid w:val="00EF4F45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rsid w:val="00EF4F45"/>
    <w:rPr>
      <w:rFonts w:hint="default" w:ascii="Segoe UI" w:hAnsi="Segoe UI" w:cs="Segoe UI"/>
      <w:i/>
      <w:iCs/>
      <w:sz w:val="18"/>
      <w:szCs w:val="18"/>
    </w:rPr>
  </w:style>
  <w:style w:type="character" w:styleId="cf21" w:customStyle="1">
    <w:name w:val="cf21"/>
    <w:basedOn w:val="DefaultParagraphFont"/>
    <w:rsid w:val="00EF4F45"/>
    <w:rPr>
      <w:rFonts w:hint="default"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AF3F89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normaltextrun" w:customStyle="1">
    <w:name w:val="normaltextrun"/>
    <w:basedOn w:val="DefaultParagraphFont"/>
    <w:rsid w:val="00AF3F89"/>
  </w:style>
  <w:style w:type="character" w:styleId="eop" w:customStyle="1">
    <w:name w:val="eop"/>
    <w:basedOn w:val="DefaultParagraphFont"/>
    <w:rsid w:val="00AF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2+YsZEbPRxWqjU1kEnSQI9YSCA==">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7B8CF0-4C84-49E1-B2EC-6511B382F7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24889F-587D-42AA-9FDA-A67A189C9AE9}"/>
</file>

<file path=customXml/itemProps4.xml><?xml version="1.0" encoding="utf-8"?>
<ds:datastoreItem xmlns:ds="http://schemas.openxmlformats.org/officeDocument/2006/customXml" ds:itemID="{1B35898A-F76C-4D73-9D65-E47838E292EF}"/>
</file>

<file path=customXml/itemProps5.xml><?xml version="1.0" encoding="utf-8"?>
<ds:datastoreItem xmlns:ds="http://schemas.openxmlformats.org/officeDocument/2006/customXml" ds:itemID="{135B4C6F-8255-4E25-B075-E3144DF8E7B1}"/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CHAN</dc:creator>
  <cp:keywords/>
  <cp:lastModifiedBy>Cissy Y X LI</cp:lastModifiedBy>
  <cp:revision>31</cp:revision>
  <dcterms:created xsi:type="dcterms:W3CDTF">2025-07-18T04:19:00Z</dcterms:created>
  <dcterms:modified xsi:type="dcterms:W3CDTF">2025-08-10T04:40:01Z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</Properties>
</file>