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9FB4E9" w14:textId="42E48FDE" w:rsidR="00593FC2" w:rsidRPr="00687F93" w:rsidRDefault="000C02A1" w:rsidP="235B1826">
      <w:pPr>
        <w:ind w:right="260"/>
        <w:jc w:val="center"/>
        <w:rPr>
          <w:rFonts w:ascii="Times New Roman" w:hAnsi="Times New Roman" w:cs="Times New Roman"/>
          <w:b/>
          <w:bCs/>
          <w:sz w:val="26"/>
          <w:szCs w:val="26"/>
        </w:rPr>
      </w:pPr>
      <w:r w:rsidRPr="000C02A1">
        <w:rPr>
          <w:rFonts w:ascii="Times New Roman" w:hAnsi="Times New Roman" w:cs="Times New Roman"/>
          <w:b/>
          <w:noProof/>
          <w:color w:val="2B579A"/>
          <w:sz w:val="26"/>
          <w:szCs w:val="26"/>
        </w:rPr>
        <mc:AlternateContent>
          <mc:Choice Requires="wps">
            <w:drawing>
              <wp:anchor distT="45720" distB="45720" distL="114300" distR="114300" simplePos="0" relativeHeight="251660800" behindDoc="0" locked="0" layoutInCell="1" allowOverlap="1" wp14:anchorId="0A045815" wp14:editId="4A432AB7">
                <wp:simplePos x="0" y="0"/>
                <wp:positionH relativeFrom="column">
                  <wp:posOffset>7829550</wp:posOffset>
                </wp:positionH>
                <wp:positionV relativeFrom="paragraph">
                  <wp:posOffset>-257175</wp:posOffset>
                </wp:positionV>
                <wp:extent cx="1945005" cy="55245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5005" cy="552450"/>
                        </a:xfrm>
                        <a:prstGeom prst="rect">
                          <a:avLst/>
                        </a:prstGeom>
                        <a:noFill/>
                        <a:ln w="9525">
                          <a:noFill/>
                          <a:miter lim="800000"/>
                          <a:headEnd/>
                          <a:tailEnd/>
                        </a:ln>
                      </wps:spPr>
                      <wps:txbx>
                        <w:txbxContent>
                          <w:p w14:paraId="2C7121F8" w14:textId="2AF31FA3" w:rsidR="00CF548F" w:rsidRPr="000223B6" w:rsidRDefault="00CF548F" w:rsidP="00D37AAF">
                            <w:pPr>
                              <w:jc w:val="right"/>
                              <w:rPr>
                                <w:rFonts w:ascii="Times New Roman" w:hAnsi="Times New Roman" w:cs="Times New Roman"/>
                                <w:i/>
                                <w:lang w:val="fr-FR"/>
                              </w:rPr>
                            </w:pPr>
                            <w:r w:rsidRPr="000223B6">
                              <w:rPr>
                                <w:rFonts w:ascii="Times New Roman" w:hAnsi="Times New Roman" w:cs="Times New Roman"/>
                                <w:i/>
                                <w:lang w:val="fr-FR"/>
                              </w:rPr>
                              <w:t>(DAA Report Proforma)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A045815" id="_x0000_t202" coordsize="21600,21600" o:spt="202" path="m,l,21600r21600,l21600,xe">
                <v:stroke joinstyle="miter"/>
                <v:path gradientshapeok="t" o:connecttype="rect"/>
              </v:shapetype>
              <v:shape id="Text Box 2" o:spid="_x0000_s1026" type="#_x0000_t202" style="position:absolute;left:0;text-align:left;margin-left:616.5pt;margin-top:-20.25pt;width:153.15pt;height:43.5pt;z-index:251660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" filled="f" stroked="f">
                <v:textbox>
                  <w:txbxContent>
                    <w:p w14:paraId="2C7121F8" w14:textId="2AF31FA3" w:rsidR="00CF548F" w:rsidRPr="000223B6" w:rsidRDefault="00CF548F" w:rsidP="00D37AAF">
                      <w:pPr>
                        <w:jc w:val="right"/>
                        <w:rPr>
                          <w:rFonts w:ascii="Times New Roman" w:hAnsi="Times New Roman" w:cs="Times New Roman"/>
                          <w:i/>
                          <w:lang w:val="fr-FR"/>
                        </w:rPr>
                      </w:pPr>
                      <w:r w:rsidRPr="000223B6">
                        <w:rPr>
                          <w:rFonts w:ascii="Times New Roman" w:hAnsi="Times New Roman" w:cs="Times New Roman"/>
                          <w:i/>
                          <w:lang w:val="fr-FR"/>
                        </w:rPr>
                        <w:t>(DAA Report Proforma)</w:t>
                      </w:r>
                    </w:p>
                  </w:txbxContent>
                </v:textbox>
              </v:shape>
            </w:pict>
          </mc:Fallback>
        </mc:AlternateContent>
      </w:r>
      <w:r w:rsidR="00593FC2" w:rsidRPr="235B1826">
        <w:rPr>
          <w:rFonts w:ascii="Times New Roman" w:hAnsi="Times New Roman" w:cs="Times New Roman"/>
          <w:b/>
          <w:bCs/>
          <w:sz w:val="26"/>
          <w:szCs w:val="26"/>
        </w:rPr>
        <w:t>HONG KONG BAPTIST UNIVERSITY</w:t>
      </w:r>
    </w:p>
    <w:p w14:paraId="3238AD54" w14:textId="77777777" w:rsidR="0007079C" w:rsidRPr="00687F93" w:rsidRDefault="0007079C" w:rsidP="00916725">
      <w:pPr>
        <w:jc w:val="center"/>
        <w:rPr>
          <w:rFonts w:ascii="Times New Roman" w:hAnsi="Times New Roman" w:cs="Times New Roman"/>
          <w:b/>
          <w:sz w:val="26"/>
          <w:szCs w:val="26"/>
        </w:rPr>
      </w:pPr>
    </w:p>
    <w:p w14:paraId="5D74A534" w14:textId="747794E4" w:rsidR="00593FC2" w:rsidRPr="0032713C" w:rsidRDefault="00593FC2" w:rsidP="00916725">
      <w:pPr>
        <w:jc w:val="center"/>
        <w:rPr>
          <w:rFonts w:ascii="Times New Roman" w:hAnsi="Times New Roman" w:cs="Times New Roman"/>
          <w:sz w:val="26"/>
          <w:szCs w:val="26"/>
        </w:rPr>
      </w:pPr>
      <w:r w:rsidRPr="0032713C">
        <w:rPr>
          <w:rFonts w:ascii="Times New Roman" w:hAnsi="Times New Roman" w:cs="Times New Roman"/>
          <w:b/>
          <w:sz w:val="26"/>
          <w:szCs w:val="26"/>
        </w:rPr>
        <w:t xml:space="preserve">Departmental Academic Advisor (DAA) </w:t>
      </w:r>
      <w:r w:rsidR="00687F93" w:rsidRPr="0032713C">
        <w:rPr>
          <w:rFonts w:ascii="Times New Roman" w:hAnsi="Times New Roman" w:cs="Times New Roman"/>
          <w:b/>
          <w:sz w:val="26"/>
          <w:szCs w:val="26"/>
        </w:rPr>
        <w:t>R</w:t>
      </w:r>
      <w:r w:rsidRPr="0032713C">
        <w:rPr>
          <w:rFonts w:ascii="Times New Roman" w:hAnsi="Times New Roman" w:cs="Times New Roman"/>
          <w:b/>
          <w:sz w:val="26"/>
          <w:szCs w:val="26"/>
        </w:rPr>
        <w:t>eport</w:t>
      </w:r>
      <w:r w:rsidR="00B02CF1" w:rsidRPr="0032713C">
        <w:rPr>
          <w:rFonts w:ascii="Times New Roman" w:hAnsi="Times New Roman" w:cs="Times New Roman" w:hint="eastAsia"/>
          <w:b/>
          <w:sz w:val="26"/>
          <w:szCs w:val="26"/>
        </w:rPr>
        <w:t xml:space="preserve"> </w:t>
      </w:r>
      <w:r w:rsidR="00B02CF1" w:rsidRPr="0032713C">
        <w:rPr>
          <w:rFonts w:ascii="Times New Roman" w:hAnsi="Times New Roman" w:cs="Times New Roman"/>
          <w:b/>
          <w:sz w:val="26"/>
          <w:szCs w:val="26"/>
        </w:rPr>
        <w:t>to Q</w:t>
      </w:r>
      <w:r w:rsidR="009A526B" w:rsidRPr="0032713C">
        <w:rPr>
          <w:rFonts w:ascii="Times New Roman" w:hAnsi="Times New Roman" w:cs="Times New Roman"/>
          <w:b/>
          <w:sz w:val="26"/>
          <w:szCs w:val="26"/>
        </w:rPr>
        <w:t xml:space="preserve">uality </w:t>
      </w:r>
      <w:r w:rsidR="00B02CF1" w:rsidRPr="0032713C">
        <w:rPr>
          <w:rFonts w:ascii="Times New Roman" w:hAnsi="Times New Roman" w:cs="Times New Roman"/>
          <w:b/>
          <w:sz w:val="26"/>
          <w:szCs w:val="26"/>
        </w:rPr>
        <w:t>A</w:t>
      </w:r>
      <w:r w:rsidR="009A526B" w:rsidRPr="0032713C">
        <w:rPr>
          <w:rFonts w:ascii="Times New Roman" w:hAnsi="Times New Roman" w:cs="Times New Roman"/>
          <w:b/>
          <w:sz w:val="26"/>
          <w:szCs w:val="26"/>
        </w:rPr>
        <w:t xml:space="preserve">ssurance </w:t>
      </w:r>
      <w:r w:rsidR="00B02CF1" w:rsidRPr="0032713C">
        <w:rPr>
          <w:rFonts w:ascii="Times New Roman" w:hAnsi="Times New Roman" w:cs="Times New Roman"/>
          <w:b/>
          <w:sz w:val="26"/>
          <w:szCs w:val="26"/>
        </w:rPr>
        <w:t>C</w:t>
      </w:r>
      <w:r w:rsidR="009A526B" w:rsidRPr="0032713C">
        <w:rPr>
          <w:rFonts w:ascii="Times New Roman" w:hAnsi="Times New Roman" w:cs="Times New Roman"/>
          <w:b/>
          <w:sz w:val="26"/>
          <w:szCs w:val="26"/>
        </w:rPr>
        <w:t>ommittee</w:t>
      </w:r>
    </w:p>
    <w:p w14:paraId="5EF2A922" w14:textId="4701215A" w:rsidR="00593FC2" w:rsidRPr="0032713C" w:rsidRDefault="00593FC2" w:rsidP="00722860">
      <w:pPr>
        <w:jc w:val="center"/>
        <w:rPr>
          <w:rFonts w:ascii="Times New Roman" w:hAnsi="Times New Roman" w:cs="Times New Roman"/>
          <w:b/>
          <w:sz w:val="26"/>
          <w:szCs w:val="26"/>
        </w:rPr>
      </w:pPr>
      <w:r w:rsidRPr="0032713C">
        <w:rPr>
          <w:rFonts w:ascii="Times New Roman" w:hAnsi="Times New Roman" w:cs="Times New Roman"/>
          <w:b/>
          <w:sz w:val="26"/>
          <w:szCs w:val="26"/>
        </w:rPr>
        <w:t>___________</w:t>
      </w:r>
      <w:r w:rsidR="00915415">
        <w:rPr>
          <w:rFonts w:ascii="Times New Roman" w:hAnsi="Times New Roman" w:cs="Times New Roman"/>
          <w:kern w:val="0"/>
          <w:sz w:val="26"/>
          <w:szCs w:val="26"/>
          <w:u w:val="single"/>
        </w:rPr>
        <w:t>(</w:t>
      </w:r>
      <w:r w:rsidR="0007786D" w:rsidRPr="000223B6">
        <w:rPr>
          <w:rFonts w:ascii="Times New Roman" w:hAnsi="Times New Roman" w:cs="Times New Roman"/>
          <w:b/>
          <w:bCs/>
          <w:i/>
          <w:kern w:val="0"/>
          <w:sz w:val="26"/>
          <w:szCs w:val="26"/>
          <w:u w:val="single"/>
        </w:rPr>
        <w:t>Language Center</w:t>
      </w:r>
      <w:r w:rsidR="00915415">
        <w:rPr>
          <w:rFonts w:ascii="Times New Roman" w:hAnsi="Times New Roman" w:cs="Times New Roman"/>
          <w:kern w:val="0"/>
          <w:sz w:val="26"/>
          <w:szCs w:val="26"/>
          <w:u w:val="single"/>
        </w:rPr>
        <w:t>)</w:t>
      </w:r>
      <w:r w:rsidRPr="0032713C">
        <w:rPr>
          <w:rFonts w:ascii="Times New Roman" w:hAnsi="Times New Roman" w:cs="Times New Roman"/>
          <w:b/>
          <w:sz w:val="26"/>
          <w:szCs w:val="26"/>
        </w:rPr>
        <w:t>___________</w:t>
      </w:r>
    </w:p>
    <w:p w14:paraId="1E4F771D" w14:textId="730295EC" w:rsidR="002C5F8F" w:rsidRPr="0032713C" w:rsidRDefault="0030575C" w:rsidP="00722860">
      <w:pPr>
        <w:jc w:val="center"/>
        <w:rPr>
          <w:rFonts w:ascii="Times New Roman" w:hAnsi="Times New Roman" w:cs="Times New Roman"/>
          <w:b/>
          <w:sz w:val="26"/>
          <w:szCs w:val="26"/>
        </w:rPr>
      </w:pPr>
      <w:r w:rsidRPr="0032713C">
        <w:rPr>
          <w:rFonts w:ascii="Times New Roman" w:hAnsi="Times New Roman" w:cs="Times New Roman"/>
          <w:b/>
          <w:sz w:val="26"/>
          <w:szCs w:val="26"/>
        </w:rPr>
        <w:t>(Report period AY20</w:t>
      </w:r>
      <w:r w:rsidR="0098280B">
        <w:rPr>
          <w:rFonts w:ascii="Times New Roman" w:hAnsi="Times New Roman" w:cs="Times New Roman"/>
          <w:b/>
          <w:sz w:val="26"/>
          <w:szCs w:val="26"/>
        </w:rPr>
        <w:t>2</w:t>
      </w:r>
      <w:r w:rsidR="00915415">
        <w:rPr>
          <w:rFonts w:ascii="Times New Roman" w:hAnsi="Times New Roman" w:cs="Times New Roman"/>
          <w:b/>
          <w:sz w:val="26"/>
          <w:szCs w:val="26"/>
        </w:rPr>
        <w:t>4</w:t>
      </w:r>
      <w:r w:rsidRPr="0032713C">
        <w:rPr>
          <w:rFonts w:ascii="Times New Roman" w:hAnsi="Times New Roman" w:cs="Times New Roman"/>
          <w:b/>
          <w:sz w:val="26"/>
          <w:szCs w:val="26"/>
        </w:rPr>
        <w:t>/</w:t>
      </w:r>
      <w:r w:rsidR="002C5F8F" w:rsidRPr="0032713C">
        <w:rPr>
          <w:rFonts w:ascii="Times New Roman" w:hAnsi="Times New Roman" w:cs="Times New Roman"/>
          <w:b/>
          <w:sz w:val="26"/>
          <w:szCs w:val="26"/>
        </w:rPr>
        <w:t>20</w:t>
      </w:r>
      <w:r w:rsidR="0098280B">
        <w:rPr>
          <w:rFonts w:ascii="Times New Roman" w:hAnsi="Times New Roman" w:cs="Times New Roman"/>
          <w:b/>
          <w:sz w:val="26"/>
          <w:szCs w:val="26"/>
        </w:rPr>
        <w:t>2</w:t>
      </w:r>
      <w:r w:rsidR="00915415">
        <w:rPr>
          <w:rFonts w:ascii="Times New Roman" w:hAnsi="Times New Roman" w:cs="Times New Roman"/>
          <w:b/>
          <w:sz w:val="26"/>
          <w:szCs w:val="26"/>
        </w:rPr>
        <w:t>5</w:t>
      </w:r>
      <w:r w:rsidR="002C5F8F" w:rsidRPr="0032713C">
        <w:rPr>
          <w:rFonts w:ascii="Times New Roman" w:hAnsi="Times New Roman" w:cs="Times New Roman"/>
          <w:b/>
          <w:sz w:val="26"/>
          <w:szCs w:val="26"/>
        </w:rPr>
        <w:t>)</w:t>
      </w:r>
    </w:p>
    <w:p w14:paraId="69994D61" w14:textId="77777777" w:rsidR="00593FC2" w:rsidRPr="00687F93" w:rsidRDefault="00593FC2" w:rsidP="00B02CF1">
      <w:pPr>
        <w:spacing w:line="280" w:lineRule="exact"/>
        <w:contextualSpacing/>
        <w:jc w:val="center"/>
        <w:rPr>
          <w:rFonts w:ascii="Times New Roman" w:hAnsi="Times New Roman" w:cs="Times New Roman"/>
          <w:sz w:val="26"/>
          <w:szCs w:val="26"/>
        </w:rPr>
      </w:pPr>
    </w:p>
    <w:p w14:paraId="393A64C5" w14:textId="5D9693FE" w:rsidR="00C05072" w:rsidRPr="00687F93" w:rsidRDefault="00B02CF1" w:rsidP="00224CF7">
      <w:pPr>
        <w:pStyle w:val="ListParagraph"/>
        <w:widowControl/>
        <w:numPr>
          <w:ilvl w:val="0"/>
          <w:numId w:val="6"/>
        </w:numPr>
        <w:kinsoku w:val="0"/>
        <w:overflowPunct w:val="0"/>
        <w:autoSpaceDE w:val="0"/>
        <w:autoSpaceDN w:val="0"/>
        <w:adjustRightInd w:val="0"/>
        <w:spacing w:before="22" w:line="280" w:lineRule="exact"/>
        <w:ind w:leftChars="0" w:right="-53"/>
        <w:contextualSpacing/>
        <w:jc w:val="both"/>
        <w:rPr>
          <w:snapToGrid w:val="0"/>
          <w:kern w:val="0"/>
        </w:rPr>
      </w:pPr>
      <w:r w:rsidRPr="00687F93">
        <w:rPr>
          <w:snapToGrid w:val="0"/>
          <w:kern w:val="0"/>
        </w:rPr>
        <w:t xml:space="preserve">The DAA </w:t>
      </w:r>
      <w:r w:rsidR="00C05072" w:rsidRPr="00687F93">
        <w:rPr>
          <w:snapToGrid w:val="0"/>
          <w:kern w:val="0"/>
        </w:rPr>
        <w:t>provide</w:t>
      </w:r>
      <w:r w:rsidR="00B10219" w:rsidRPr="00687F93">
        <w:rPr>
          <w:snapToGrid w:val="0"/>
          <w:kern w:val="0"/>
        </w:rPr>
        <w:t>s</w:t>
      </w:r>
      <w:r w:rsidR="006927E5" w:rsidRPr="00687F93">
        <w:rPr>
          <w:snapToGrid w:val="0"/>
          <w:kern w:val="0"/>
        </w:rPr>
        <w:t xml:space="preserve"> </w:t>
      </w:r>
      <w:r w:rsidR="00C257E9" w:rsidRPr="00687F93">
        <w:rPr>
          <w:snapToGrid w:val="0"/>
          <w:kern w:val="0"/>
        </w:rPr>
        <w:t>mid-term f</w:t>
      </w:r>
      <w:r w:rsidR="00AC2754" w:rsidRPr="00687F93">
        <w:rPr>
          <w:snapToGrid w:val="0"/>
          <w:kern w:val="0"/>
        </w:rPr>
        <w:t xml:space="preserve">ormative feedback on </w:t>
      </w:r>
      <w:r w:rsidR="00C05072" w:rsidRPr="00687F93">
        <w:rPr>
          <w:snapToGrid w:val="0"/>
          <w:kern w:val="0"/>
        </w:rPr>
        <w:t xml:space="preserve">the work and development of </w:t>
      </w:r>
      <w:r w:rsidR="0030575C" w:rsidRPr="00687F93">
        <w:rPr>
          <w:snapToGrid w:val="0"/>
          <w:kern w:val="0"/>
        </w:rPr>
        <w:t>the</w:t>
      </w:r>
      <w:r w:rsidR="00C05072" w:rsidRPr="00687F93">
        <w:rPr>
          <w:snapToGrid w:val="0"/>
          <w:kern w:val="0"/>
        </w:rPr>
        <w:t xml:space="preserve"> Department</w:t>
      </w:r>
      <w:r w:rsidR="0017157D">
        <w:rPr>
          <w:rStyle w:val="FootnoteReference"/>
        </w:rPr>
        <w:footnoteReference w:id="1"/>
      </w:r>
      <w:r w:rsidR="00C05072" w:rsidRPr="00687F93">
        <w:rPr>
          <w:snapToGrid w:val="0"/>
          <w:kern w:val="0"/>
        </w:rPr>
        <w:t xml:space="preserve"> and help</w:t>
      </w:r>
      <w:r w:rsidR="00B10219" w:rsidRPr="00687F93">
        <w:rPr>
          <w:snapToGrid w:val="0"/>
          <w:kern w:val="0"/>
        </w:rPr>
        <w:t>s</w:t>
      </w:r>
      <w:r w:rsidR="00C05072" w:rsidRPr="00687F93">
        <w:rPr>
          <w:snapToGrid w:val="0"/>
          <w:kern w:val="0"/>
        </w:rPr>
        <w:t xml:space="preserve"> the Department follow</w:t>
      </w:r>
      <w:r w:rsidR="00722AB4">
        <w:rPr>
          <w:snapToGrid w:val="0"/>
          <w:kern w:val="0"/>
        </w:rPr>
        <w:t xml:space="preserve"> </w:t>
      </w:r>
      <w:r w:rsidR="00C05072" w:rsidRPr="00687F93">
        <w:rPr>
          <w:snapToGrid w:val="0"/>
          <w:kern w:val="0"/>
        </w:rPr>
        <w:t xml:space="preserve">up on the recommendations </w:t>
      </w:r>
      <w:r w:rsidR="00B10219" w:rsidRPr="00687F93">
        <w:rPr>
          <w:snapToGrid w:val="0"/>
          <w:kern w:val="0"/>
        </w:rPr>
        <w:t xml:space="preserve">and suggestions </w:t>
      </w:r>
      <w:r w:rsidR="00C05072" w:rsidRPr="00687F93">
        <w:rPr>
          <w:snapToGrid w:val="0"/>
          <w:kern w:val="0"/>
        </w:rPr>
        <w:t xml:space="preserve">of the </w:t>
      </w:r>
      <w:r w:rsidR="00B10219" w:rsidRPr="00687F93">
        <w:rPr>
          <w:snapToGrid w:val="0"/>
          <w:kern w:val="0"/>
        </w:rPr>
        <w:t xml:space="preserve">preceding </w:t>
      </w:r>
      <w:r w:rsidR="00C05072" w:rsidRPr="00687F93">
        <w:rPr>
          <w:snapToGrid w:val="0"/>
          <w:kern w:val="0"/>
        </w:rPr>
        <w:t>Academic Consultation Panel (ACP)</w:t>
      </w:r>
      <w:r w:rsidR="00687F93" w:rsidRPr="00687F93">
        <w:rPr>
          <w:snapToGrid w:val="0"/>
          <w:kern w:val="0"/>
        </w:rPr>
        <w:t>.</w:t>
      </w:r>
    </w:p>
    <w:p w14:paraId="1038ADF0" w14:textId="77777777" w:rsidR="00C05072" w:rsidRPr="00687F93" w:rsidRDefault="00C05072" w:rsidP="00224CF7">
      <w:pPr>
        <w:kinsoku w:val="0"/>
        <w:overflowPunct w:val="0"/>
        <w:autoSpaceDE w:val="0"/>
        <w:autoSpaceDN w:val="0"/>
        <w:adjustRightInd w:val="0"/>
        <w:spacing w:before="3" w:line="280" w:lineRule="exact"/>
        <w:ind w:left="425" w:hanging="425"/>
        <w:contextualSpacing/>
        <w:jc w:val="both"/>
        <w:rPr>
          <w:rFonts w:ascii="Times New Roman" w:hAnsi="Times New Roman" w:cs="Times New Roman"/>
          <w:snapToGrid w:val="0"/>
          <w:kern w:val="0"/>
          <w:szCs w:val="24"/>
        </w:rPr>
      </w:pPr>
    </w:p>
    <w:p w14:paraId="6BFDA2F5" w14:textId="52786CDF" w:rsidR="00B10219" w:rsidRPr="00687F93" w:rsidRDefault="00B10219" w:rsidP="000A6BE9">
      <w:pPr>
        <w:pStyle w:val="ListParagraph"/>
        <w:numPr>
          <w:ilvl w:val="0"/>
          <w:numId w:val="6"/>
        </w:numPr>
        <w:spacing w:line="280" w:lineRule="exact"/>
        <w:ind w:leftChars="0"/>
        <w:contextualSpacing/>
        <w:jc w:val="both"/>
      </w:pPr>
      <w:r w:rsidRPr="00687F93">
        <w:t xml:space="preserve">The DAA should </w:t>
      </w:r>
      <w:r w:rsidR="00C257E9" w:rsidRPr="00687F93">
        <w:t xml:space="preserve">preferably </w:t>
      </w:r>
      <w:r w:rsidRPr="00687F93">
        <w:t>be a member of the preceding ACP</w:t>
      </w:r>
      <w:r w:rsidR="00490D8E" w:rsidRPr="00687F93">
        <w:rPr>
          <w:rFonts w:hint="eastAsia"/>
        </w:rPr>
        <w:t xml:space="preserve"> and be appointed</w:t>
      </w:r>
      <w:r w:rsidR="000A6BE9" w:rsidRPr="00687F93">
        <w:rPr>
          <w:rFonts w:hint="eastAsia"/>
        </w:rPr>
        <w:t xml:space="preserve"> </w:t>
      </w:r>
      <w:r w:rsidR="0051129A" w:rsidRPr="00687F93">
        <w:rPr>
          <w:rFonts w:hint="eastAsia"/>
        </w:rPr>
        <w:t xml:space="preserve">in the middle of </w:t>
      </w:r>
      <w:r w:rsidR="0051129A" w:rsidRPr="00687F93">
        <w:t>two ACP Visits</w:t>
      </w:r>
      <w:r w:rsidR="008A7D5F" w:rsidRPr="00687F93">
        <w:t xml:space="preserve"> </w:t>
      </w:r>
      <w:r w:rsidR="008A7D5F" w:rsidRPr="00687F93">
        <w:rPr>
          <w:rFonts w:hint="eastAsia"/>
        </w:rPr>
        <w:t xml:space="preserve">following the same arrangement as </w:t>
      </w:r>
      <w:r w:rsidR="0051129A" w:rsidRPr="00687F93">
        <w:rPr>
          <w:rFonts w:hint="eastAsia"/>
        </w:rPr>
        <w:t xml:space="preserve">the appointment of ACP members. </w:t>
      </w:r>
      <w:r w:rsidR="000A6BE9" w:rsidRPr="00687F93">
        <w:t xml:space="preserve"> </w:t>
      </w:r>
    </w:p>
    <w:p w14:paraId="7C617328" w14:textId="77777777" w:rsidR="00B10219" w:rsidRPr="00687F93" w:rsidRDefault="00B10219" w:rsidP="00224CF7">
      <w:pPr>
        <w:pStyle w:val="ListParagraph"/>
        <w:spacing w:line="280" w:lineRule="exact"/>
      </w:pPr>
    </w:p>
    <w:p w14:paraId="420A2545" w14:textId="1E4F657D" w:rsidR="008E27E9" w:rsidRPr="00687F93" w:rsidRDefault="00B10219" w:rsidP="002E53D8">
      <w:pPr>
        <w:pStyle w:val="ListParagraph"/>
        <w:numPr>
          <w:ilvl w:val="0"/>
          <w:numId w:val="6"/>
        </w:numPr>
        <w:spacing w:line="280" w:lineRule="exact"/>
        <w:ind w:leftChars="0"/>
        <w:contextualSpacing/>
        <w:jc w:val="both"/>
      </w:pPr>
      <w:r w:rsidRPr="00687F93">
        <w:t xml:space="preserve">The </w:t>
      </w:r>
      <w:r w:rsidR="00B02CF1" w:rsidRPr="2594AD03">
        <w:t>Department</w:t>
      </w:r>
      <w:r w:rsidRPr="00687F93">
        <w:t xml:space="preserve"> is </w:t>
      </w:r>
      <w:r w:rsidR="00B02CF1" w:rsidRPr="2594AD03">
        <w:t xml:space="preserve">encouraged to maintain a close relationship with </w:t>
      </w:r>
      <w:r w:rsidRPr="00687F93">
        <w:t xml:space="preserve">its </w:t>
      </w:r>
      <w:r w:rsidR="00B02CF1" w:rsidRPr="2594AD03">
        <w:t>DAA</w:t>
      </w:r>
      <w:r w:rsidR="00307D46" w:rsidRPr="00687F93">
        <w:t>.</w:t>
      </w:r>
      <w:r w:rsidR="00491E93" w:rsidRPr="00687F93">
        <w:rPr>
          <w:rFonts w:hint="eastAsia"/>
        </w:rPr>
        <w:t xml:space="preserve"> </w:t>
      </w:r>
      <w:r w:rsidRPr="00687F93">
        <w:t xml:space="preserve">The DAA </w:t>
      </w:r>
      <w:r w:rsidR="002245D8" w:rsidRPr="00687F93">
        <w:t xml:space="preserve">should </w:t>
      </w:r>
      <w:r w:rsidRPr="00687F93">
        <w:t>visit t</w:t>
      </w:r>
      <w:r w:rsidR="00AF4E00" w:rsidRPr="00687F93">
        <w:t>h</w:t>
      </w:r>
      <w:r w:rsidR="00B02CF1" w:rsidRPr="00687F93">
        <w:t>e Department</w:t>
      </w:r>
      <w:r w:rsidR="00CB797B" w:rsidRPr="00687F93">
        <w:t xml:space="preserve"> and </w:t>
      </w:r>
      <w:r w:rsidR="00B02CF1" w:rsidRPr="00687F93">
        <w:t>submit a Report</w:t>
      </w:r>
      <w:r w:rsidR="008E27E9" w:rsidRPr="00687F93">
        <w:t xml:space="preserve"> </w:t>
      </w:r>
      <w:r w:rsidR="002245D8" w:rsidRPr="00687F93">
        <w:t>on the progress of the Department in its follow-up to the recommendations and suggestions of the ACP</w:t>
      </w:r>
      <w:r w:rsidR="0036172F" w:rsidRPr="00687F93">
        <w:t xml:space="preserve"> during </w:t>
      </w:r>
      <w:r w:rsidR="004A3A97" w:rsidRPr="00687F93">
        <w:t>the third year after the preceding ACP Visit</w:t>
      </w:r>
      <w:r w:rsidR="008E27E9" w:rsidRPr="00687F93">
        <w:t>.</w:t>
      </w:r>
      <w:r w:rsidR="00B02CF1" w:rsidRPr="00687F93">
        <w:t xml:space="preserve"> </w:t>
      </w:r>
      <w:r w:rsidR="00CC5F0B" w:rsidRPr="2594AD03">
        <w:t>Upon</w:t>
      </w:r>
      <w:r w:rsidR="0036172F" w:rsidRPr="00687F93">
        <w:t xml:space="preserve"> the endorsement of the </w:t>
      </w:r>
      <w:proofErr w:type="gramStart"/>
      <w:r w:rsidR="0036172F" w:rsidRPr="00687F93">
        <w:t>Faculty</w:t>
      </w:r>
      <w:proofErr w:type="gramEnd"/>
      <w:r w:rsidR="00B36B34" w:rsidRPr="00687F93">
        <w:rPr>
          <w:rStyle w:val="FootnoteReference"/>
        </w:rPr>
        <w:footnoteReference w:id="2"/>
      </w:r>
      <w:r w:rsidR="00B36B34" w:rsidRPr="00687F93">
        <w:t xml:space="preserve"> </w:t>
      </w:r>
      <w:r w:rsidR="0036172F" w:rsidRPr="00687F93">
        <w:t>Board, t</w:t>
      </w:r>
      <w:r w:rsidRPr="00687F93">
        <w:t>he QAC will consider the DAA’s report and the Department’s response to the Report.</w:t>
      </w:r>
    </w:p>
    <w:p w14:paraId="5596D7DE" w14:textId="77777777" w:rsidR="008E27E9" w:rsidRPr="00687F93" w:rsidRDefault="008E27E9" w:rsidP="00224CF7">
      <w:pPr>
        <w:pStyle w:val="ListParagraph"/>
        <w:spacing w:line="280" w:lineRule="exact"/>
        <w:contextualSpacing/>
      </w:pPr>
    </w:p>
    <w:p w14:paraId="697597E4" w14:textId="6D2B1366" w:rsidR="00593FC2" w:rsidRPr="00687F93" w:rsidRDefault="00AF4E00" w:rsidP="008E27E9">
      <w:pPr>
        <w:pStyle w:val="ListParagraph"/>
        <w:numPr>
          <w:ilvl w:val="0"/>
          <w:numId w:val="6"/>
        </w:numPr>
        <w:spacing w:line="280" w:lineRule="exact"/>
        <w:ind w:leftChars="0"/>
        <w:contextualSpacing/>
        <w:jc w:val="both"/>
      </w:pPr>
      <w:r w:rsidRPr="00687F93">
        <w:t xml:space="preserve">The </w:t>
      </w:r>
      <w:r w:rsidR="008E27E9" w:rsidRPr="00687F93">
        <w:t>Report should</w:t>
      </w:r>
      <w:r w:rsidR="009B2223" w:rsidRPr="00687F93">
        <w:t xml:space="preserve"> </w:t>
      </w:r>
      <w:r w:rsidR="00AC2754" w:rsidRPr="00687F93">
        <w:t xml:space="preserve">cover a </w:t>
      </w:r>
      <w:r w:rsidR="00B10219" w:rsidRPr="00687F93">
        <w:t xml:space="preserve">subset or the whole of the </w:t>
      </w:r>
      <w:r w:rsidR="002245D8" w:rsidRPr="00687F93">
        <w:t xml:space="preserve">focal </w:t>
      </w:r>
      <w:r w:rsidR="009C76AE" w:rsidRPr="00687F93">
        <w:t>areas</w:t>
      </w:r>
      <w:r w:rsidRPr="00687F93">
        <w:t xml:space="preserve"> </w:t>
      </w:r>
      <w:r w:rsidR="00B10219" w:rsidRPr="00687F93">
        <w:t xml:space="preserve">listed below </w:t>
      </w:r>
      <w:r w:rsidR="00AC2754" w:rsidRPr="00687F93">
        <w:t>as</w:t>
      </w:r>
      <w:r w:rsidR="008E27E9" w:rsidRPr="00687F93">
        <w:t xml:space="preserve"> deemed fit by</w:t>
      </w:r>
      <w:r w:rsidR="00AC2754" w:rsidRPr="00687F93">
        <w:t xml:space="preserve"> the DAA and</w:t>
      </w:r>
      <w:r w:rsidR="008E27E9" w:rsidRPr="00687F93">
        <w:t xml:space="preserve"> the</w:t>
      </w:r>
      <w:r w:rsidR="00AC2754" w:rsidRPr="00687F93">
        <w:t xml:space="preserve"> Department</w:t>
      </w:r>
      <w:r w:rsidR="008E27E9" w:rsidRPr="00687F93">
        <w:t>:</w:t>
      </w:r>
    </w:p>
    <w:p w14:paraId="58773408" w14:textId="77777777" w:rsidR="008E27E9" w:rsidRDefault="008E27E9" w:rsidP="00224CF7">
      <w:pPr>
        <w:pStyle w:val="ListParagraph"/>
        <w:spacing w:line="280" w:lineRule="exact"/>
      </w:pPr>
    </w:p>
    <w:p w14:paraId="41671DD4" w14:textId="3DD2DDDF" w:rsidR="00C05072" w:rsidRPr="00580E01" w:rsidRDefault="00C05072" w:rsidP="008E27E9">
      <w:pPr>
        <w:pStyle w:val="ListParagraph"/>
        <w:numPr>
          <w:ilvl w:val="0"/>
          <w:numId w:val="1"/>
        </w:numPr>
        <w:spacing w:line="280" w:lineRule="exact"/>
        <w:ind w:leftChars="0" w:left="840"/>
        <w:contextualSpacing/>
      </w:pPr>
      <w:r w:rsidRPr="00580E01">
        <w:t>Scope of activities and strategic direction of the department/programme</w:t>
      </w:r>
      <w:r w:rsidR="003513B1">
        <w:rPr>
          <w:rFonts w:hint="eastAsia"/>
        </w:rPr>
        <w:t>(s)</w:t>
      </w:r>
    </w:p>
    <w:p w14:paraId="2BF034AB" w14:textId="77777777" w:rsidR="00C05072" w:rsidRPr="00580E01" w:rsidRDefault="00C05072" w:rsidP="00224CF7">
      <w:pPr>
        <w:spacing w:line="280" w:lineRule="exact"/>
        <w:ind w:left="357"/>
        <w:contextualSpacing/>
        <w:rPr>
          <w:szCs w:val="24"/>
        </w:rPr>
      </w:pPr>
    </w:p>
    <w:p w14:paraId="3921581E" w14:textId="77777777" w:rsidR="00C05072" w:rsidRPr="00580E01" w:rsidRDefault="00C05072" w:rsidP="008E27E9">
      <w:pPr>
        <w:pStyle w:val="ListParagraph"/>
        <w:numPr>
          <w:ilvl w:val="0"/>
          <w:numId w:val="1"/>
        </w:numPr>
        <w:spacing w:line="280" w:lineRule="exact"/>
        <w:ind w:leftChars="0" w:left="840"/>
        <w:contextualSpacing/>
      </w:pPr>
      <w:r w:rsidRPr="00580E01">
        <w:t xml:space="preserve">Staffing </w:t>
      </w:r>
    </w:p>
    <w:p w14:paraId="4F3E4220" w14:textId="77777777" w:rsidR="00C05072" w:rsidRPr="00580E01" w:rsidRDefault="00C05072" w:rsidP="008E27E9">
      <w:pPr>
        <w:pStyle w:val="ListParagraph"/>
        <w:numPr>
          <w:ilvl w:val="0"/>
          <w:numId w:val="2"/>
        </w:numPr>
        <w:spacing w:line="280" w:lineRule="exact"/>
        <w:ind w:leftChars="0" w:left="1200"/>
        <w:contextualSpacing/>
      </w:pPr>
      <w:r w:rsidRPr="00580E01">
        <w:t>Resources</w:t>
      </w:r>
    </w:p>
    <w:p w14:paraId="227BAD8D" w14:textId="77777777" w:rsidR="00C05072" w:rsidRPr="00580E01" w:rsidRDefault="00C05072" w:rsidP="008E27E9">
      <w:pPr>
        <w:pStyle w:val="ListParagraph"/>
        <w:numPr>
          <w:ilvl w:val="0"/>
          <w:numId w:val="2"/>
        </w:numPr>
        <w:spacing w:line="280" w:lineRule="exact"/>
        <w:ind w:leftChars="0" w:left="1200"/>
        <w:contextualSpacing/>
      </w:pPr>
      <w:r w:rsidRPr="00580E01">
        <w:t>Recruitment</w:t>
      </w:r>
    </w:p>
    <w:p w14:paraId="7DBDD196" w14:textId="77777777" w:rsidR="00C05072" w:rsidRPr="00580E01" w:rsidRDefault="00C05072" w:rsidP="008E27E9">
      <w:pPr>
        <w:pStyle w:val="ListParagraph"/>
        <w:numPr>
          <w:ilvl w:val="0"/>
          <w:numId w:val="2"/>
        </w:numPr>
        <w:spacing w:line="280" w:lineRule="exact"/>
        <w:ind w:leftChars="0" w:left="1200"/>
        <w:contextualSpacing/>
      </w:pPr>
      <w:r w:rsidRPr="00580E01">
        <w:t>Development</w:t>
      </w:r>
    </w:p>
    <w:p w14:paraId="761E5FC0" w14:textId="77777777" w:rsidR="00C05072" w:rsidRPr="00580E01" w:rsidRDefault="00C05072" w:rsidP="008E27E9">
      <w:pPr>
        <w:pStyle w:val="ListParagraph"/>
        <w:numPr>
          <w:ilvl w:val="0"/>
          <w:numId w:val="2"/>
        </w:numPr>
        <w:spacing w:line="280" w:lineRule="exact"/>
        <w:ind w:leftChars="0" w:left="1200"/>
        <w:contextualSpacing/>
      </w:pPr>
      <w:r w:rsidRPr="00580E01">
        <w:t>Achievements</w:t>
      </w:r>
    </w:p>
    <w:p w14:paraId="064C3720" w14:textId="77777777" w:rsidR="00C05072" w:rsidRPr="00580E01" w:rsidRDefault="00C05072" w:rsidP="008E27E9">
      <w:pPr>
        <w:pStyle w:val="ListParagraph"/>
        <w:spacing w:line="280" w:lineRule="exact"/>
        <w:ind w:leftChars="0" w:left="1200"/>
        <w:contextualSpacing/>
      </w:pPr>
    </w:p>
    <w:p w14:paraId="34EB692B" w14:textId="77777777" w:rsidR="00C05072" w:rsidRPr="00580E01" w:rsidRDefault="00C05072" w:rsidP="008E27E9">
      <w:pPr>
        <w:pStyle w:val="ListParagraph"/>
        <w:numPr>
          <w:ilvl w:val="0"/>
          <w:numId w:val="1"/>
        </w:numPr>
        <w:spacing w:line="280" w:lineRule="exact"/>
        <w:ind w:leftChars="0" w:left="840"/>
        <w:contextualSpacing/>
      </w:pPr>
      <w:r w:rsidRPr="00580E01">
        <w:t xml:space="preserve">Teaching and learning </w:t>
      </w:r>
    </w:p>
    <w:p w14:paraId="462E6658" w14:textId="77777777" w:rsidR="00C05072" w:rsidRPr="00580E01" w:rsidRDefault="00C05072" w:rsidP="008E27E9">
      <w:pPr>
        <w:pStyle w:val="ListParagraph"/>
        <w:numPr>
          <w:ilvl w:val="0"/>
          <w:numId w:val="3"/>
        </w:numPr>
        <w:spacing w:line="280" w:lineRule="exact"/>
        <w:ind w:leftChars="0" w:left="1200"/>
        <w:contextualSpacing/>
      </w:pPr>
      <w:r w:rsidRPr="00580E01">
        <w:t>Academic programmes</w:t>
      </w:r>
    </w:p>
    <w:p w14:paraId="46356D08" w14:textId="1D27A685" w:rsidR="006E46C8" w:rsidRPr="00580E01" w:rsidRDefault="00C05072" w:rsidP="008E27E9">
      <w:pPr>
        <w:pStyle w:val="ListParagraph"/>
        <w:numPr>
          <w:ilvl w:val="0"/>
          <w:numId w:val="3"/>
        </w:numPr>
        <w:spacing w:line="280" w:lineRule="exact"/>
        <w:ind w:leftChars="0" w:left="1200"/>
        <w:contextualSpacing/>
      </w:pPr>
      <w:r w:rsidRPr="00580E01">
        <w:t>Pedagogical design</w:t>
      </w:r>
    </w:p>
    <w:p w14:paraId="483A2048" w14:textId="4256D137" w:rsidR="00C05072" w:rsidRPr="00687F93" w:rsidRDefault="00C05072" w:rsidP="00722860">
      <w:pPr>
        <w:pStyle w:val="ListParagraph"/>
        <w:numPr>
          <w:ilvl w:val="0"/>
          <w:numId w:val="3"/>
        </w:numPr>
        <w:spacing w:line="280" w:lineRule="exact"/>
        <w:ind w:leftChars="0" w:left="1200"/>
        <w:contextualSpacing/>
      </w:pPr>
      <w:r w:rsidRPr="00687F93">
        <w:t>Academic standard and student achievement</w:t>
      </w:r>
      <w:r w:rsidR="006E46C8" w:rsidRPr="00687F93">
        <w:rPr>
          <w:i/>
          <w:vertAlign w:val="superscript"/>
        </w:rPr>
        <w:t xml:space="preserve"> </w:t>
      </w:r>
      <w:r w:rsidR="00380184" w:rsidRPr="00687F93">
        <w:rPr>
          <w:i/>
          <w:sz w:val="22"/>
        </w:rPr>
        <w:t>(</w:t>
      </w:r>
      <w:r w:rsidR="00C41D2A" w:rsidRPr="00C41D2A">
        <w:rPr>
          <w:b/>
          <w:bCs/>
          <w:i/>
          <w:sz w:val="22"/>
          <w:u w:val="single"/>
        </w:rPr>
        <w:t>Compulsory</w:t>
      </w:r>
      <w:r w:rsidR="00C41D2A">
        <w:rPr>
          <w:i/>
          <w:sz w:val="22"/>
        </w:rPr>
        <w:t xml:space="preserve"> item for follow-up and reporting – </w:t>
      </w:r>
      <w:r w:rsidR="00326EF7" w:rsidRPr="00687F93">
        <w:rPr>
          <w:i/>
          <w:sz w:val="22"/>
        </w:rPr>
        <w:t>Samples of final year project/</w:t>
      </w:r>
      <w:proofErr w:type="spellStart"/>
      <w:r w:rsidR="00326EF7" w:rsidRPr="00687F93">
        <w:rPr>
          <w:i/>
          <w:sz w:val="22"/>
        </w:rPr>
        <w:t>honours</w:t>
      </w:r>
      <w:proofErr w:type="spellEnd"/>
      <w:r w:rsidR="00326EF7" w:rsidRPr="00687F93">
        <w:rPr>
          <w:i/>
          <w:sz w:val="22"/>
        </w:rPr>
        <w:t xml:space="preserve"> project/assessment/exam scripts (at different grades) </w:t>
      </w:r>
      <w:r w:rsidR="00380184" w:rsidRPr="00687F93">
        <w:rPr>
          <w:b/>
          <w:i/>
          <w:sz w:val="22"/>
          <w:u w:val="single"/>
        </w:rPr>
        <w:t>must</w:t>
      </w:r>
      <w:r w:rsidR="00380184" w:rsidRPr="00687F93">
        <w:rPr>
          <w:b/>
          <w:i/>
          <w:sz w:val="22"/>
        </w:rPr>
        <w:t xml:space="preserve"> </w:t>
      </w:r>
      <w:r w:rsidR="00326EF7" w:rsidRPr="00687F93">
        <w:rPr>
          <w:i/>
          <w:sz w:val="22"/>
        </w:rPr>
        <w:t>be provided for DAA’s scrutiny</w:t>
      </w:r>
      <w:r w:rsidR="00380184" w:rsidRPr="00687F93">
        <w:rPr>
          <w:i/>
          <w:sz w:val="22"/>
        </w:rPr>
        <w:t>)</w:t>
      </w:r>
    </w:p>
    <w:p w14:paraId="78F552AE" w14:textId="77777777" w:rsidR="00C05072" w:rsidRPr="00687F93" w:rsidRDefault="00C05072" w:rsidP="008E27E9">
      <w:pPr>
        <w:pStyle w:val="ListParagraph"/>
        <w:numPr>
          <w:ilvl w:val="0"/>
          <w:numId w:val="3"/>
        </w:numPr>
        <w:spacing w:line="280" w:lineRule="exact"/>
        <w:ind w:leftChars="0" w:left="1200"/>
        <w:contextualSpacing/>
      </w:pPr>
      <w:r w:rsidRPr="00687F93">
        <w:t>Quality assurance mechanisms</w:t>
      </w:r>
    </w:p>
    <w:p w14:paraId="55B6EF23" w14:textId="77777777" w:rsidR="004F0BE2" w:rsidRPr="00687F93" w:rsidRDefault="004F0BE2" w:rsidP="00C05072">
      <w:pPr>
        <w:spacing w:line="280" w:lineRule="exact"/>
        <w:contextualSpacing/>
        <w:rPr>
          <w:szCs w:val="24"/>
        </w:rPr>
      </w:pPr>
    </w:p>
    <w:p w14:paraId="660102DB" w14:textId="77777777" w:rsidR="00C05072" w:rsidRPr="00687F93" w:rsidRDefault="00C05072" w:rsidP="008E27E9">
      <w:pPr>
        <w:pStyle w:val="ListParagraph"/>
        <w:numPr>
          <w:ilvl w:val="0"/>
          <w:numId w:val="1"/>
        </w:numPr>
        <w:spacing w:line="280" w:lineRule="exact"/>
        <w:ind w:leftChars="0" w:left="840"/>
        <w:contextualSpacing/>
      </w:pPr>
      <w:r w:rsidRPr="00687F93">
        <w:lastRenderedPageBreak/>
        <w:t>Research and scholarly activities</w:t>
      </w:r>
    </w:p>
    <w:p w14:paraId="4FD77009" w14:textId="77777777" w:rsidR="00C05072" w:rsidRPr="00687F93" w:rsidRDefault="00C05072" w:rsidP="008E27E9">
      <w:pPr>
        <w:spacing w:line="280" w:lineRule="exact"/>
        <w:ind w:left="360"/>
        <w:contextualSpacing/>
        <w:rPr>
          <w:szCs w:val="24"/>
        </w:rPr>
      </w:pPr>
    </w:p>
    <w:p w14:paraId="16F1F95D" w14:textId="4F7C421E" w:rsidR="00C05072" w:rsidRPr="00687F93" w:rsidRDefault="00326EF7" w:rsidP="008E27E9">
      <w:pPr>
        <w:pStyle w:val="ListParagraph"/>
        <w:numPr>
          <w:ilvl w:val="0"/>
          <w:numId w:val="1"/>
        </w:numPr>
        <w:spacing w:line="280" w:lineRule="exact"/>
        <w:ind w:leftChars="0" w:left="840"/>
        <w:contextualSpacing/>
      </w:pPr>
      <w:r w:rsidRPr="00687F93">
        <w:t>Community Impact</w:t>
      </w:r>
    </w:p>
    <w:p w14:paraId="5BF8346F" w14:textId="77777777" w:rsidR="00C05072" w:rsidRPr="00687F93" w:rsidRDefault="00C05072" w:rsidP="008E27E9">
      <w:pPr>
        <w:pStyle w:val="ListParagraph"/>
        <w:spacing w:line="280" w:lineRule="exact"/>
        <w:ind w:leftChars="0" w:left="360"/>
        <w:contextualSpacing/>
        <w:jc w:val="both"/>
        <w:rPr>
          <w:lang w:eastAsia="zh-HK"/>
        </w:rPr>
      </w:pPr>
    </w:p>
    <w:p w14:paraId="15F1975F" w14:textId="2B26A611" w:rsidR="00593FC2" w:rsidRPr="00687F93" w:rsidRDefault="00C05072" w:rsidP="008E27E9">
      <w:pPr>
        <w:pStyle w:val="ListParagraph"/>
        <w:numPr>
          <w:ilvl w:val="0"/>
          <w:numId w:val="1"/>
        </w:numPr>
        <w:spacing w:line="280" w:lineRule="exact"/>
        <w:ind w:leftChars="0" w:left="840"/>
        <w:contextualSpacing/>
        <w:jc w:val="both"/>
        <w:rPr>
          <w:sz w:val="26"/>
          <w:szCs w:val="26"/>
        </w:rPr>
      </w:pPr>
      <w:proofErr w:type="spellStart"/>
      <w:r w:rsidRPr="00687F93">
        <w:t>Internationali</w:t>
      </w:r>
      <w:r w:rsidR="00E1371F" w:rsidRPr="00687F93">
        <w:rPr>
          <w:rFonts w:hint="eastAsia"/>
        </w:rPr>
        <w:t>s</w:t>
      </w:r>
      <w:r w:rsidRPr="00687F93">
        <w:t>ation</w:t>
      </w:r>
      <w:proofErr w:type="spellEnd"/>
    </w:p>
    <w:p w14:paraId="69433E68" w14:textId="77777777" w:rsidR="008E27E9" w:rsidRPr="00687F93" w:rsidRDefault="008E27E9" w:rsidP="008E27E9">
      <w:pPr>
        <w:spacing w:line="280" w:lineRule="exact"/>
        <w:ind w:left="360"/>
        <w:contextualSpacing/>
        <w:rPr>
          <w:i/>
          <w:sz w:val="22"/>
          <w:vertAlign w:val="superscript"/>
        </w:rPr>
      </w:pPr>
    </w:p>
    <w:p w14:paraId="7048D925" w14:textId="77777777" w:rsidR="004F0BE2" w:rsidRPr="0012539F" w:rsidRDefault="00C05072">
      <w:pPr>
        <w:widowControl/>
        <w:rPr>
          <w:rFonts w:ascii="Times New Roman" w:hAnsi="Times New Roman" w:cs="Times New Roman"/>
          <w:b/>
          <w:sz w:val="28"/>
          <w:szCs w:val="26"/>
          <w:bdr w:val="single" w:sz="4" w:space="0" w:color="auto"/>
        </w:rPr>
      </w:pPr>
      <w:r>
        <w:rPr>
          <w:rFonts w:ascii="Times New Roman" w:hAnsi="Times New Roman" w:cs="Times New Roman"/>
          <w:sz w:val="26"/>
          <w:szCs w:val="26"/>
        </w:rPr>
        <w:br w:type="page"/>
      </w:r>
      <w:r w:rsidR="004F0BE2" w:rsidRPr="0012539F">
        <w:rPr>
          <w:rFonts w:ascii="Times New Roman" w:hAnsi="Times New Roman" w:cs="Times New Roman"/>
          <w:b/>
          <w:sz w:val="28"/>
          <w:szCs w:val="26"/>
          <w:bdr w:val="single" w:sz="4" w:space="0" w:color="auto"/>
        </w:rPr>
        <w:lastRenderedPageBreak/>
        <w:t>General Information</w:t>
      </w:r>
    </w:p>
    <w:p w14:paraId="35BF6524" w14:textId="77777777" w:rsidR="004F0BE2" w:rsidRPr="00687F93" w:rsidRDefault="004F0BE2">
      <w:pPr>
        <w:widowControl/>
        <w:rPr>
          <w:rFonts w:ascii="Times New Roman" w:hAnsi="Times New Roman" w:cs="Times New Roman"/>
          <w:b/>
          <w:sz w:val="28"/>
          <w:szCs w:val="26"/>
        </w:rPr>
      </w:pPr>
    </w:p>
    <w:tbl>
      <w:tblPr>
        <w:tblStyle w:val="TableGrid"/>
        <w:tblW w:w="0" w:type="auto"/>
        <w:tblLook w:val="04A0" w:firstRow="1" w:lastRow="0" w:firstColumn="1" w:lastColumn="0" w:noHBand="0" w:noVBand="1"/>
      </w:tblPr>
      <w:tblGrid>
        <w:gridCol w:w="15309"/>
      </w:tblGrid>
      <w:tr w:rsidR="00687F93" w:rsidRPr="00687F93" w14:paraId="3F16BCD0" w14:textId="77777777" w:rsidTr="42D72E56">
        <w:trPr>
          <w:trHeight w:val="120"/>
        </w:trPr>
        <w:tc>
          <w:tcPr>
            <w:tcW w:w="15309" w:type="dxa"/>
            <w:shd w:val="clear" w:color="auto" w:fill="D9D9D9" w:themeFill="background1" w:themeFillShade="D9"/>
          </w:tcPr>
          <w:p w14:paraId="3E402D4D" w14:textId="7063EEF5" w:rsidR="001226F5" w:rsidRPr="00687F93" w:rsidRDefault="00D47B97" w:rsidP="00D47B97">
            <w:pPr>
              <w:jc w:val="both"/>
              <w:rPr>
                <w:rFonts w:ascii="Times New Roman" w:hAnsi="Times New Roman" w:cs="Times New Roman"/>
                <w:sz w:val="26"/>
                <w:szCs w:val="26"/>
              </w:rPr>
            </w:pPr>
            <w:r w:rsidRPr="00687F93">
              <w:rPr>
                <w:rFonts w:ascii="Times New Roman" w:hAnsi="Times New Roman" w:cs="Times New Roman"/>
                <w:sz w:val="26"/>
                <w:szCs w:val="26"/>
              </w:rPr>
              <w:t xml:space="preserve">DAA’s </w:t>
            </w:r>
            <w:r w:rsidR="00C440B2" w:rsidRPr="00687F93">
              <w:rPr>
                <w:rFonts w:ascii="Times New Roman" w:hAnsi="Times New Roman" w:cs="Times New Roman"/>
                <w:sz w:val="26"/>
                <w:szCs w:val="26"/>
              </w:rPr>
              <w:t xml:space="preserve">Visit </w:t>
            </w:r>
            <w:r w:rsidRPr="00687F93">
              <w:rPr>
                <w:rFonts w:ascii="Times New Roman" w:hAnsi="Times New Roman" w:cs="Times New Roman"/>
                <w:sz w:val="26"/>
                <w:szCs w:val="26"/>
              </w:rPr>
              <w:t xml:space="preserve">to the </w:t>
            </w:r>
            <w:r w:rsidR="00AD686C">
              <w:rPr>
                <w:rFonts w:ascii="Times New Roman" w:hAnsi="Times New Roman" w:cs="Times New Roman"/>
                <w:sz w:val="26"/>
                <w:szCs w:val="26"/>
              </w:rPr>
              <w:t>Unit</w:t>
            </w:r>
            <w:r w:rsidRPr="00687F93">
              <w:rPr>
                <w:rFonts w:ascii="Times New Roman" w:hAnsi="Times New Roman" w:cs="Times New Roman"/>
                <w:sz w:val="26"/>
                <w:szCs w:val="26"/>
              </w:rPr>
              <w:t xml:space="preserve">: </w:t>
            </w:r>
            <w:r w:rsidR="00C440B2" w:rsidRPr="00687F93">
              <w:rPr>
                <w:rFonts w:ascii="Times New Roman" w:hAnsi="Times New Roman" w:cs="Times New Roman"/>
                <w:sz w:val="26"/>
                <w:szCs w:val="26"/>
              </w:rPr>
              <w:t xml:space="preserve">Date(s) and brief </w:t>
            </w:r>
            <w:r w:rsidRPr="00687F93">
              <w:rPr>
                <w:rFonts w:ascii="Times New Roman" w:hAnsi="Times New Roman" w:cs="Times New Roman"/>
                <w:sz w:val="26"/>
                <w:szCs w:val="26"/>
              </w:rPr>
              <w:t xml:space="preserve">information </w:t>
            </w:r>
            <w:r w:rsidR="00C440B2" w:rsidRPr="00687F93">
              <w:rPr>
                <w:rFonts w:ascii="Times New Roman" w:hAnsi="Times New Roman" w:cs="Times New Roman"/>
                <w:sz w:val="26"/>
                <w:szCs w:val="26"/>
              </w:rPr>
              <w:t>(e.g.</w:t>
            </w:r>
            <w:r w:rsidR="00CF1A37" w:rsidRPr="00687F93">
              <w:rPr>
                <w:rFonts w:ascii="Times New Roman" w:hAnsi="Times New Roman" w:cs="Times New Roman"/>
                <w:sz w:val="26"/>
                <w:szCs w:val="26"/>
              </w:rPr>
              <w:t>,</w:t>
            </w:r>
            <w:r w:rsidR="00C440B2" w:rsidRPr="00687F93">
              <w:rPr>
                <w:rFonts w:ascii="Times New Roman" w:hAnsi="Times New Roman" w:cs="Times New Roman"/>
                <w:sz w:val="26"/>
                <w:szCs w:val="26"/>
              </w:rPr>
              <w:t xml:space="preserve"> parties met, material </w:t>
            </w:r>
            <w:r w:rsidR="00380184" w:rsidRPr="00687F93">
              <w:rPr>
                <w:rFonts w:ascii="Times New Roman" w:hAnsi="Times New Roman" w:cs="Times New Roman"/>
                <w:sz w:val="26"/>
                <w:szCs w:val="26"/>
              </w:rPr>
              <w:t>re</w:t>
            </w:r>
            <w:r w:rsidR="00C440B2" w:rsidRPr="00687F93">
              <w:rPr>
                <w:rFonts w:ascii="Times New Roman" w:hAnsi="Times New Roman" w:cs="Times New Roman"/>
                <w:sz w:val="26"/>
                <w:szCs w:val="26"/>
              </w:rPr>
              <w:t>viewed</w:t>
            </w:r>
            <w:r w:rsidR="00CF1A37" w:rsidRPr="00687F93">
              <w:rPr>
                <w:rFonts w:ascii="Times New Roman" w:hAnsi="Times New Roman" w:cs="Times New Roman"/>
                <w:sz w:val="26"/>
                <w:szCs w:val="26"/>
              </w:rPr>
              <w:t>,</w:t>
            </w:r>
            <w:r w:rsidR="00C440B2" w:rsidRPr="00687F93">
              <w:rPr>
                <w:rFonts w:ascii="Times New Roman" w:hAnsi="Times New Roman" w:cs="Times New Roman"/>
                <w:sz w:val="26"/>
                <w:szCs w:val="26"/>
              </w:rPr>
              <w:t xml:space="preserve"> etc.)</w:t>
            </w:r>
          </w:p>
        </w:tc>
      </w:tr>
      <w:tr w:rsidR="001226F5" w:rsidRPr="006A4654" w14:paraId="34916BAA" w14:textId="77777777" w:rsidTr="42D72E56">
        <w:trPr>
          <w:trHeight w:val="606"/>
        </w:trPr>
        <w:tc>
          <w:tcPr>
            <w:tcW w:w="15309" w:type="dxa"/>
          </w:tcPr>
          <w:p w14:paraId="17445C30" w14:textId="5BFA0633" w:rsidR="00883040" w:rsidRPr="006A4654" w:rsidRDefault="00567BD4" w:rsidP="42D72E56">
            <w:pPr>
              <w:jc w:val="both"/>
              <w:rPr>
                <w:rFonts w:ascii="Times New Roman" w:hAnsi="Times New Roman" w:cs="Times New Roman"/>
              </w:rPr>
            </w:pPr>
            <w:r w:rsidRPr="42D72E56">
              <w:rPr>
                <w:rFonts w:ascii="Times New Roman" w:hAnsi="Times New Roman" w:cs="Times New Roman"/>
              </w:rPr>
              <w:t>As the DAA of the Language Center (hereafter LC), I (</w:t>
            </w:r>
            <w:r w:rsidR="00DA292B" w:rsidRPr="42D72E56">
              <w:rPr>
                <w:rFonts w:ascii="Times New Roman" w:hAnsi="Times New Roman" w:cs="Times New Roman"/>
              </w:rPr>
              <w:t>Dilin Liu</w:t>
            </w:r>
            <w:r w:rsidRPr="42D72E56">
              <w:rPr>
                <w:rFonts w:ascii="Times New Roman" w:hAnsi="Times New Roman" w:cs="Times New Roman"/>
              </w:rPr>
              <w:t>)</w:t>
            </w:r>
            <w:r w:rsidR="00DA292B" w:rsidRPr="42D72E56">
              <w:rPr>
                <w:rFonts w:ascii="Times New Roman" w:hAnsi="Times New Roman" w:cs="Times New Roman"/>
              </w:rPr>
              <w:t xml:space="preserve"> visited the </w:t>
            </w:r>
            <w:r w:rsidRPr="42D72E56">
              <w:rPr>
                <w:rFonts w:ascii="Times New Roman" w:hAnsi="Times New Roman" w:cs="Times New Roman"/>
              </w:rPr>
              <w:t>c</w:t>
            </w:r>
            <w:r w:rsidR="00DA292B" w:rsidRPr="42D72E56">
              <w:rPr>
                <w:rFonts w:ascii="Times New Roman" w:hAnsi="Times New Roman" w:cs="Times New Roman"/>
              </w:rPr>
              <w:t>enter on December 9 and 10</w:t>
            </w:r>
            <w:r w:rsidRPr="42D72E56">
              <w:rPr>
                <w:rFonts w:ascii="Times New Roman" w:hAnsi="Times New Roman" w:cs="Times New Roman"/>
              </w:rPr>
              <w:t>, 2024</w:t>
            </w:r>
            <w:r w:rsidR="00DA292B" w:rsidRPr="42D72E56">
              <w:rPr>
                <w:rFonts w:ascii="Times New Roman" w:hAnsi="Times New Roman" w:cs="Times New Roman"/>
              </w:rPr>
              <w:t xml:space="preserve">. </w:t>
            </w:r>
            <w:r w:rsidRPr="42D72E56">
              <w:rPr>
                <w:rFonts w:ascii="Times New Roman" w:hAnsi="Times New Roman" w:cs="Times New Roman"/>
              </w:rPr>
              <w:t xml:space="preserve">I </w:t>
            </w:r>
            <w:r w:rsidR="00DA292B" w:rsidRPr="42D72E56">
              <w:rPr>
                <w:rFonts w:ascii="Times New Roman" w:hAnsi="Times New Roman" w:cs="Times New Roman"/>
              </w:rPr>
              <w:t xml:space="preserve">met </w:t>
            </w:r>
            <w:r w:rsidRPr="42D72E56">
              <w:rPr>
                <w:rFonts w:ascii="Times New Roman" w:hAnsi="Times New Roman" w:cs="Times New Roman"/>
              </w:rPr>
              <w:t>all its</w:t>
            </w:r>
            <w:r w:rsidR="00DA292B" w:rsidRPr="42D72E56">
              <w:rPr>
                <w:rFonts w:ascii="Times New Roman" w:hAnsi="Times New Roman" w:cs="Times New Roman"/>
              </w:rPr>
              <w:t xml:space="preserve"> </w:t>
            </w:r>
            <w:r w:rsidRPr="42D72E56">
              <w:rPr>
                <w:rFonts w:ascii="Times New Roman" w:hAnsi="Times New Roman" w:cs="Times New Roman"/>
              </w:rPr>
              <w:t xml:space="preserve">administrators </w:t>
            </w:r>
            <w:r w:rsidR="004255DA" w:rsidRPr="42D72E56">
              <w:rPr>
                <w:rFonts w:ascii="Times New Roman" w:hAnsi="Times New Roman" w:cs="Times New Roman"/>
              </w:rPr>
              <w:t xml:space="preserve">(the head and associate heads of the center) </w:t>
            </w:r>
            <w:r w:rsidR="00DA292B" w:rsidRPr="42D72E56">
              <w:rPr>
                <w:rFonts w:ascii="Times New Roman" w:hAnsi="Times New Roman" w:cs="Times New Roman"/>
              </w:rPr>
              <w:t xml:space="preserve">and </w:t>
            </w:r>
            <w:r w:rsidR="004255DA" w:rsidRPr="42D72E56">
              <w:rPr>
                <w:rFonts w:ascii="Times New Roman" w:hAnsi="Times New Roman" w:cs="Times New Roman"/>
              </w:rPr>
              <w:t xml:space="preserve">its entire </w:t>
            </w:r>
            <w:r w:rsidR="00DA292B" w:rsidRPr="42D72E56">
              <w:rPr>
                <w:rFonts w:ascii="Times New Roman" w:hAnsi="Times New Roman" w:cs="Times New Roman"/>
              </w:rPr>
              <w:t>faculty</w:t>
            </w:r>
            <w:r w:rsidR="006B01F4" w:rsidRPr="42D72E56">
              <w:rPr>
                <w:rFonts w:ascii="Times New Roman" w:hAnsi="Times New Roman" w:cs="Times New Roman"/>
              </w:rPr>
              <w:t>/</w:t>
            </w:r>
            <w:r w:rsidR="00DA292B" w:rsidRPr="42D72E56">
              <w:rPr>
                <w:rFonts w:ascii="Times New Roman" w:hAnsi="Times New Roman" w:cs="Times New Roman"/>
              </w:rPr>
              <w:t xml:space="preserve">staff </w:t>
            </w:r>
            <w:r w:rsidR="006B01F4" w:rsidRPr="42D72E56">
              <w:rPr>
                <w:rFonts w:ascii="Times New Roman" w:hAnsi="Times New Roman" w:cs="Times New Roman"/>
              </w:rPr>
              <w:t>members</w:t>
            </w:r>
            <w:r w:rsidR="004255DA" w:rsidRPr="42D72E56">
              <w:rPr>
                <w:rFonts w:ascii="Times New Roman" w:hAnsi="Times New Roman" w:cs="Times New Roman"/>
              </w:rPr>
              <w:t xml:space="preserve"> from the four sections of the center (English, Chinese, Foreign Languages, and Putonghua)</w:t>
            </w:r>
            <w:r w:rsidRPr="42D72E56">
              <w:rPr>
                <w:rFonts w:ascii="Times New Roman" w:hAnsi="Times New Roman" w:cs="Times New Roman"/>
              </w:rPr>
              <w:t xml:space="preserve">. I also had the honor of meeting Dr. Albert Chau, </w:t>
            </w:r>
            <w:r w:rsidR="008F2C00" w:rsidRPr="42D72E56">
              <w:rPr>
                <w:rFonts w:ascii="Times New Roman" w:hAnsi="Times New Roman" w:cs="Times New Roman"/>
              </w:rPr>
              <w:t xml:space="preserve">Vice President </w:t>
            </w:r>
            <w:r w:rsidR="4B8CCD4B" w:rsidRPr="42D72E56">
              <w:rPr>
                <w:rFonts w:ascii="Times New Roman" w:hAnsi="Times New Roman" w:cs="Times New Roman"/>
              </w:rPr>
              <w:t xml:space="preserve">of </w:t>
            </w:r>
            <w:r w:rsidR="008F2C00" w:rsidRPr="42D72E56">
              <w:rPr>
                <w:rFonts w:ascii="Times New Roman" w:hAnsi="Times New Roman" w:cs="Times New Roman"/>
              </w:rPr>
              <w:t>Teaching and Learning</w:t>
            </w:r>
            <w:r w:rsidRPr="42D72E56">
              <w:rPr>
                <w:rFonts w:ascii="Times New Roman" w:hAnsi="Times New Roman" w:cs="Times New Roman"/>
              </w:rPr>
              <w:t>,</w:t>
            </w:r>
            <w:r w:rsidR="008F2C00" w:rsidRPr="42D72E56">
              <w:rPr>
                <w:rFonts w:ascii="Times New Roman" w:hAnsi="Times New Roman" w:cs="Times New Roman"/>
              </w:rPr>
              <w:t xml:space="preserve"> </w:t>
            </w:r>
            <w:r w:rsidRPr="42D72E56">
              <w:rPr>
                <w:rFonts w:ascii="Times New Roman" w:hAnsi="Times New Roman" w:cs="Times New Roman"/>
              </w:rPr>
              <w:t xml:space="preserve">at the first meeting of my visit when I met the entire leadership of LC. Furthermore, I </w:t>
            </w:r>
            <w:r w:rsidR="00DA292B" w:rsidRPr="42D72E56">
              <w:rPr>
                <w:rFonts w:ascii="Times New Roman" w:hAnsi="Times New Roman" w:cs="Times New Roman"/>
              </w:rPr>
              <w:t xml:space="preserve">reviewed a variety of </w:t>
            </w:r>
            <w:r w:rsidR="004255DA" w:rsidRPr="42D72E56">
              <w:rPr>
                <w:rFonts w:ascii="Times New Roman" w:hAnsi="Times New Roman" w:cs="Times New Roman"/>
              </w:rPr>
              <w:t xml:space="preserve">teaching </w:t>
            </w:r>
            <w:r w:rsidR="00DA292B" w:rsidRPr="42D72E56">
              <w:rPr>
                <w:rFonts w:ascii="Times New Roman" w:hAnsi="Times New Roman" w:cs="Times New Roman"/>
              </w:rPr>
              <w:t>materials</w:t>
            </w:r>
            <w:r w:rsidR="004255DA" w:rsidRPr="42D72E56">
              <w:rPr>
                <w:rFonts w:ascii="Times New Roman" w:hAnsi="Times New Roman" w:cs="Times New Roman"/>
              </w:rPr>
              <w:t xml:space="preserve"> and other relevant documents</w:t>
            </w:r>
            <w:r w:rsidR="00F416FA" w:rsidRPr="42D72E56">
              <w:rPr>
                <w:rFonts w:ascii="Times New Roman" w:hAnsi="Times New Roman" w:cs="Times New Roman"/>
              </w:rPr>
              <w:t xml:space="preserve">, including </w:t>
            </w:r>
            <w:r w:rsidR="004255DA" w:rsidRPr="42D72E56">
              <w:rPr>
                <w:rFonts w:ascii="Times New Roman" w:hAnsi="Times New Roman" w:cs="Times New Roman"/>
              </w:rPr>
              <w:t xml:space="preserve">the </w:t>
            </w:r>
            <w:r w:rsidR="00F416FA" w:rsidRPr="42D72E56">
              <w:rPr>
                <w:rFonts w:ascii="Times New Roman" w:hAnsi="Times New Roman" w:cs="Times New Roman"/>
              </w:rPr>
              <w:t>course syllabi</w:t>
            </w:r>
            <w:r w:rsidR="004255DA" w:rsidRPr="42D72E56">
              <w:rPr>
                <w:rFonts w:ascii="Times New Roman" w:hAnsi="Times New Roman" w:cs="Times New Roman"/>
              </w:rPr>
              <w:t xml:space="preserve"> and</w:t>
            </w:r>
            <w:r w:rsidR="00F416FA" w:rsidRPr="42D72E56">
              <w:rPr>
                <w:rFonts w:ascii="Times New Roman" w:hAnsi="Times New Roman" w:cs="Times New Roman"/>
              </w:rPr>
              <w:t xml:space="preserve"> course evaluations</w:t>
            </w:r>
            <w:r w:rsidR="004255DA" w:rsidRPr="42D72E56">
              <w:rPr>
                <w:rFonts w:ascii="Times New Roman" w:hAnsi="Times New Roman" w:cs="Times New Roman"/>
              </w:rPr>
              <w:t xml:space="preserve"> for each of the four sections. I also shared my preliminary feedback to the center’s entire staff towards the end of my visit.</w:t>
            </w:r>
          </w:p>
        </w:tc>
      </w:tr>
    </w:tbl>
    <w:p w14:paraId="49DC2483" w14:textId="70444916" w:rsidR="001226F5" w:rsidRPr="006A4654" w:rsidRDefault="001226F5">
      <w:pPr>
        <w:widowControl/>
        <w:rPr>
          <w:rFonts w:ascii="Times New Roman" w:hAnsi="Times New Roman" w:cs="Times New Roman"/>
          <w:szCs w:val="24"/>
        </w:rPr>
      </w:pPr>
    </w:p>
    <w:p w14:paraId="06B4D40C" w14:textId="200EDFC1" w:rsidR="0014326C" w:rsidRPr="006A4654" w:rsidRDefault="0014326C">
      <w:pPr>
        <w:widowControl/>
        <w:rPr>
          <w:rFonts w:ascii="Times New Roman" w:hAnsi="Times New Roman" w:cs="Times New Roman"/>
          <w:szCs w:val="24"/>
          <w:bdr w:val="single" w:sz="4" w:space="0" w:color="auto"/>
        </w:rPr>
      </w:pPr>
      <w:r w:rsidRPr="006A4654">
        <w:rPr>
          <w:rFonts w:ascii="Times New Roman" w:hAnsi="Times New Roman" w:cs="Times New Roman"/>
          <w:b/>
          <w:szCs w:val="24"/>
          <w:bdr w:val="single" w:sz="4" w:space="0" w:color="auto"/>
        </w:rPr>
        <w:t>Comments on the Chosen Focus Areas</w:t>
      </w:r>
    </w:p>
    <w:p w14:paraId="0544063E" w14:textId="77777777" w:rsidR="004F0BE2" w:rsidRPr="006A4654" w:rsidRDefault="004F0BE2">
      <w:pPr>
        <w:widowControl/>
        <w:rPr>
          <w:rFonts w:ascii="Times New Roman" w:hAnsi="Times New Roman" w:cs="Times New Roman"/>
          <w:b/>
          <w:szCs w:val="24"/>
        </w:rPr>
      </w:pPr>
    </w:p>
    <w:p w14:paraId="1DB02C27" w14:textId="1F5AC7C7" w:rsidR="002C5F8F" w:rsidRPr="006A4654" w:rsidRDefault="004F0BE2" w:rsidP="00580E01">
      <w:pPr>
        <w:pStyle w:val="ListParagraph"/>
        <w:widowControl/>
        <w:numPr>
          <w:ilvl w:val="0"/>
          <w:numId w:val="5"/>
        </w:numPr>
        <w:spacing w:line="280" w:lineRule="exact"/>
        <w:ind w:leftChars="0" w:right="-256"/>
        <w:contextualSpacing/>
        <w:rPr>
          <w:color w:val="0000FF"/>
        </w:rPr>
      </w:pPr>
      <w:r w:rsidRPr="006A4654">
        <w:rPr>
          <w:b/>
          <w:color w:val="0000FF"/>
        </w:rPr>
        <w:t xml:space="preserve">Scope of activities and strategic direction of the </w:t>
      </w:r>
      <w:r w:rsidR="00AD686C" w:rsidRPr="006A4654">
        <w:rPr>
          <w:b/>
          <w:color w:val="0000FF"/>
        </w:rPr>
        <w:t>Unit</w:t>
      </w:r>
    </w:p>
    <w:tbl>
      <w:tblPr>
        <w:tblStyle w:val="TableGrid"/>
        <w:tblW w:w="0" w:type="auto"/>
        <w:tblLook w:val="04A0" w:firstRow="1" w:lastRow="0" w:firstColumn="1" w:lastColumn="0" w:noHBand="0" w:noVBand="1"/>
      </w:tblPr>
      <w:tblGrid>
        <w:gridCol w:w="4815"/>
        <w:gridCol w:w="2268"/>
        <w:gridCol w:w="3827"/>
        <w:gridCol w:w="4394"/>
      </w:tblGrid>
      <w:tr w:rsidR="00D47275" w:rsidRPr="00FE1F01" w14:paraId="329136D2" w14:textId="77777777" w:rsidTr="00776586">
        <w:tc>
          <w:tcPr>
            <w:tcW w:w="4815" w:type="dxa"/>
            <w:shd w:val="clear" w:color="auto" w:fill="D9D9D9" w:themeFill="background1" w:themeFillShade="D9"/>
          </w:tcPr>
          <w:p w14:paraId="0A9A8D6B" w14:textId="77777777" w:rsidR="00D47275" w:rsidRPr="00FE1F01" w:rsidRDefault="00D47275" w:rsidP="004F0BE2">
            <w:pPr>
              <w:spacing w:line="280" w:lineRule="exact"/>
              <w:contextualSpacing/>
              <w:rPr>
                <w:rFonts w:ascii="Times New Roman" w:hAnsi="Times New Roman" w:cs="Times New Roman"/>
                <w:b/>
                <w:szCs w:val="24"/>
              </w:rPr>
            </w:pPr>
            <w:r w:rsidRPr="00FE1F01">
              <w:rPr>
                <w:rFonts w:ascii="Times New Roman" w:hAnsi="Times New Roman" w:cs="Times New Roman"/>
                <w:b/>
                <w:szCs w:val="24"/>
              </w:rPr>
              <w:t>Observations</w:t>
            </w:r>
          </w:p>
        </w:tc>
        <w:tc>
          <w:tcPr>
            <w:tcW w:w="2268" w:type="dxa"/>
            <w:shd w:val="clear" w:color="auto" w:fill="D9D9D9" w:themeFill="background1" w:themeFillShade="D9"/>
          </w:tcPr>
          <w:p w14:paraId="662FECA7" w14:textId="5CBC8FCA" w:rsidR="00D47275" w:rsidRPr="00FE1F01" w:rsidRDefault="00D47275" w:rsidP="00D47275">
            <w:pPr>
              <w:spacing w:line="280" w:lineRule="exact"/>
              <w:contextualSpacing/>
              <w:rPr>
                <w:rFonts w:ascii="Times New Roman" w:hAnsi="Times New Roman" w:cs="Times New Roman"/>
                <w:b/>
                <w:szCs w:val="24"/>
              </w:rPr>
            </w:pPr>
            <w:r w:rsidRPr="00FE1F01">
              <w:rPr>
                <w:rFonts w:ascii="Times New Roman" w:hAnsi="Times New Roman" w:cs="Times New Roman"/>
                <w:b/>
                <w:szCs w:val="24"/>
              </w:rPr>
              <w:t>Follow-up on ACP recommendation(s)</w:t>
            </w:r>
            <w:r w:rsidR="00091FE0" w:rsidRPr="00FE1F01">
              <w:rPr>
                <w:rFonts w:ascii="Times New Roman" w:hAnsi="Times New Roman" w:cs="Times New Roman"/>
                <w:b/>
                <w:szCs w:val="24"/>
              </w:rPr>
              <w:t xml:space="preserve"> and suggestion(s)</w:t>
            </w:r>
            <w:r w:rsidRPr="00FE1F01">
              <w:rPr>
                <w:rFonts w:ascii="Times New Roman" w:hAnsi="Times New Roman" w:cs="Times New Roman"/>
                <w:b/>
                <w:szCs w:val="24"/>
              </w:rPr>
              <w:t xml:space="preserve">, if applicable </w:t>
            </w:r>
          </w:p>
        </w:tc>
        <w:tc>
          <w:tcPr>
            <w:tcW w:w="3827" w:type="dxa"/>
            <w:shd w:val="clear" w:color="auto" w:fill="D9D9D9" w:themeFill="background1" w:themeFillShade="D9"/>
          </w:tcPr>
          <w:p w14:paraId="5796B801" w14:textId="4E0DA643" w:rsidR="00D47275" w:rsidRPr="00FE1F01" w:rsidRDefault="00D47275" w:rsidP="00BB651D">
            <w:pPr>
              <w:spacing w:line="280" w:lineRule="exact"/>
              <w:contextualSpacing/>
              <w:rPr>
                <w:rFonts w:ascii="Times New Roman" w:hAnsi="Times New Roman" w:cs="Times New Roman"/>
                <w:b/>
                <w:szCs w:val="24"/>
              </w:rPr>
            </w:pPr>
            <w:r w:rsidRPr="00FE1F01">
              <w:rPr>
                <w:rFonts w:ascii="Times New Roman" w:hAnsi="Times New Roman" w:cs="Times New Roman"/>
                <w:b/>
                <w:szCs w:val="24"/>
              </w:rPr>
              <w:t xml:space="preserve">Benchmarking of the policy/practice/standard against </w:t>
            </w:r>
            <w:r w:rsidR="00326EF7" w:rsidRPr="00FE1F01">
              <w:rPr>
                <w:rFonts w:ascii="Times New Roman" w:hAnsi="Times New Roman" w:cs="Times New Roman"/>
                <w:b/>
                <w:szCs w:val="24"/>
              </w:rPr>
              <w:t>overseas</w:t>
            </w:r>
            <w:r w:rsidR="00BB651D" w:rsidRPr="00FE1F01">
              <w:rPr>
                <w:rFonts w:ascii="Times New Roman" w:hAnsi="Times New Roman" w:cs="Times New Roman"/>
                <w:b/>
                <w:szCs w:val="24"/>
                <w:vertAlign w:val="superscript"/>
              </w:rPr>
              <w:t>*</w:t>
            </w:r>
            <w:r w:rsidR="00BB651D" w:rsidRPr="00FE1F01">
              <w:rPr>
                <w:rStyle w:val="FootnoteReference"/>
                <w:rFonts w:ascii="Times New Roman" w:hAnsi="Times New Roman" w:cs="Times New Roman"/>
                <w:b/>
                <w:szCs w:val="24"/>
              </w:rPr>
              <w:t xml:space="preserve"> </w:t>
            </w:r>
            <w:r w:rsidR="00326EF7" w:rsidRPr="00FE1F01">
              <w:rPr>
                <w:rFonts w:ascii="Times New Roman" w:hAnsi="Times New Roman" w:cs="Times New Roman"/>
                <w:b/>
                <w:szCs w:val="24"/>
              </w:rPr>
              <w:t>institutions leading in the field</w:t>
            </w:r>
            <w:r w:rsidRPr="00FE1F01">
              <w:rPr>
                <w:rFonts w:ascii="Times New Roman" w:hAnsi="Times New Roman" w:cs="Times New Roman"/>
                <w:b/>
                <w:szCs w:val="24"/>
              </w:rPr>
              <w:t xml:space="preserve"> </w:t>
            </w:r>
          </w:p>
        </w:tc>
        <w:tc>
          <w:tcPr>
            <w:tcW w:w="4394" w:type="dxa"/>
            <w:shd w:val="clear" w:color="auto" w:fill="D9D9D9" w:themeFill="background1" w:themeFillShade="D9"/>
          </w:tcPr>
          <w:p w14:paraId="4C1DE96F" w14:textId="414203B0" w:rsidR="00D47275" w:rsidRPr="00FE1F01" w:rsidRDefault="00D47275" w:rsidP="00EC6AE8">
            <w:pPr>
              <w:spacing w:line="280" w:lineRule="exact"/>
              <w:contextualSpacing/>
              <w:rPr>
                <w:rFonts w:ascii="Times New Roman" w:hAnsi="Times New Roman" w:cs="Times New Roman"/>
                <w:b/>
                <w:szCs w:val="24"/>
              </w:rPr>
            </w:pPr>
            <w:r w:rsidRPr="00FE1F01">
              <w:rPr>
                <w:rFonts w:ascii="Times New Roman" w:hAnsi="Times New Roman" w:cs="Times New Roman"/>
                <w:b/>
                <w:szCs w:val="24"/>
              </w:rPr>
              <w:t>Recommendations for Improvement</w:t>
            </w:r>
          </w:p>
        </w:tc>
      </w:tr>
      <w:tr w:rsidR="00D47275" w:rsidRPr="00FE1F01" w14:paraId="321008DA" w14:textId="77777777" w:rsidTr="00776586">
        <w:trPr>
          <w:trHeight w:val="710"/>
        </w:trPr>
        <w:tc>
          <w:tcPr>
            <w:tcW w:w="4815" w:type="dxa"/>
          </w:tcPr>
          <w:p w14:paraId="07F0D48F" w14:textId="6310C5EB" w:rsidR="00D47275" w:rsidRPr="00FE1F01" w:rsidRDefault="00B74BA0" w:rsidP="007959D9">
            <w:pPr>
              <w:jc w:val="both"/>
              <w:rPr>
                <w:rFonts w:ascii="Times New Roman" w:hAnsi="Times New Roman" w:cs="Times New Roman"/>
                <w:szCs w:val="24"/>
              </w:rPr>
            </w:pPr>
            <w:r w:rsidRPr="00FE1F01">
              <w:rPr>
                <w:rFonts w:ascii="Times New Roman" w:hAnsi="Times New Roman" w:cs="Times New Roman"/>
                <w:szCs w:val="24"/>
              </w:rPr>
              <w:t xml:space="preserve">The </w:t>
            </w:r>
            <w:r w:rsidR="009D12FC" w:rsidRPr="00FE1F01">
              <w:rPr>
                <w:rFonts w:ascii="Times New Roman" w:hAnsi="Times New Roman" w:cs="Times New Roman"/>
                <w:szCs w:val="24"/>
              </w:rPr>
              <w:t xml:space="preserve">LC’s </w:t>
            </w:r>
            <w:r w:rsidRPr="00FE1F01">
              <w:rPr>
                <w:rFonts w:ascii="Times New Roman" w:hAnsi="Times New Roman" w:cs="Times New Roman"/>
                <w:szCs w:val="24"/>
              </w:rPr>
              <w:t xml:space="preserve">mission, </w:t>
            </w:r>
            <w:r w:rsidR="00491CA9" w:rsidRPr="00FE1F01">
              <w:rPr>
                <w:rFonts w:ascii="Times New Roman" w:hAnsi="Times New Roman" w:cs="Times New Roman"/>
                <w:szCs w:val="24"/>
              </w:rPr>
              <w:t>along with its</w:t>
            </w:r>
            <w:r w:rsidR="009D12FC" w:rsidRPr="00FE1F01">
              <w:rPr>
                <w:rFonts w:ascii="Times New Roman" w:hAnsi="Times New Roman" w:cs="Times New Roman"/>
                <w:szCs w:val="24"/>
              </w:rPr>
              <w:t xml:space="preserve"> </w:t>
            </w:r>
            <w:r w:rsidRPr="00FE1F01">
              <w:rPr>
                <w:rFonts w:ascii="Times New Roman" w:hAnsi="Times New Roman" w:cs="Times New Roman"/>
                <w:szCs w:val="24"/>
              </w:rPr>
              <w:t>objectives, and strategic</w:t>
            </w:r>
            <w:r w:rsidR="00DE701F" w:rsidRPr="00FE1F01">
              <w:rPr>
                <w:rFonts w:ascii="Times New Roman" w:hAnsi="Times New Roman" w:cs="Times New Roman"/>
                <w:szCs w:val="24"/>
              </w:rPr>
              <w:t xml:space="preserve"> direction</w:t>
            </w:r>
            <w:r w:rsidR="009D12FC" w:rsidRPr="00FE1F01">
              <w:rPr>
                <w:rFonts w:ascii="Times New Roman" w:hAnsi="Times New Roman" w:cs="Times New Roman"/>
                <w:szCs w:val="24"/>
              </w:rPr>
              <w:t>, is</w:t>
            </w:r>
            <w:r w:rsidRPr="00FE1F01">
              <w:rPr>
                <w:rFonts w:ascii="Times New Roman" w:hAnsi="Times New Roman" w:cs="Times New Roman"/>
                <w:szCs w:val="24"/>
              </w:rPr>
              <w:t xml:space="preserve"> </w:t>
            </w:r>
            <w:r w:rsidR="00513AC7" w:rsidRPr="00FE1F01">
              <w:rPr>
                <w:rFonts w:ascii="Times New Roman" w:hAnsi="Times New Roman" w:cs="Times New Roman"/>
                <w:szCs w:val="24"/>
              </w:rPr>
              <w:t>crystally</w:t>
            </w:r>
            <w:r w:rsidRPr="00FE1F01">
              <w:rPr>
                <w:rFonts w:ascii="Times New Roman" w:hAnsi="Times New Roman" w:cs="Times New Roman"/>
                <w:szCs w:val="24"/>
              </w:rPr>
              <w:t xml:space="preserve"> clear</w:t>
            </w:r>
            <w:r w:rsidR="009D12FC" w:rsidRPr="00FE1F01">
              <w:rPr>
                <w:rFonts w:ascii="Times New Roman" w:hAnsi="Times New Roman" w:cs="Times New Roman"/>
                <w:szCs w:val="24"/>
              </w:rPr>
              <w:t xml:space="preserve">: </w:t>
            </w:r>
            <w:r w:rsidR="00491CA9" w:rsidRPr="00FE1F01">
              <w:rPr>
                <w:rFonts w:ascii="Times New Roman" w:hAnsi="Times New Roman" w:cs="Times New Roman"/>
                <w:szCs w:val="24"/>
              </w:rPr>
              <w:t xml:space="preserve">educating </w:t>
            </w:r>
            <w:r w:rsidR="00DE701F" w:rsidRPr="00FE1F01">
              <w:rPr>
                <w:rFonts w:ascii="Times New Roman" w:hAnsi="Times New Roman" w:cs="Times New Roman"/>
                <w:szCs w:val="24"/>
              </w:rPr>
              <w:t xml:space="preserve">HKBU students </w:t>
            </w:r>
            <w:r w:rsidR="00491CA9" w:rsidRPr="00FE1F01">
              <w:rPr>
                <w:rFonts w:ascii="Times New Roman" w:hAnsi="Times New Roman" w:cs="Times New Roman"/>
                <w:szCs w:val="24"/>
              </w:rPr>
              <w:t>to become</w:t>
            </w:r>
            <w:r w:rsidR="00DE701F" w:rsidRPr="00FE1F01">
              <w:rPr>
                <w:rFonts w:ascii="Times New Roman" w:hAnsi="Times New Roman" w:cs="Times New Roman"/>
                <w:szCs w:val="24"/>
              </w:rPr>
              <w:t xml:space="preserve"> competen</w:t>
            </w:r>
            <w:r w:rsidR="00491CA9" w:rsidRPr="00FE1F01">
              <w:rPr>
                <w:rFonts w:ascii="Times New Roman" w:hAnsi="Times New Roman" w:cs="Times New Roman"/>
                <w:szCs w:val="24"/>
              </w:rPr>
              <w:t>t</w:t>
            </w:r>
            <w:r w:rsidR="00DE701F" w:rsidRPr="00FE1F01">
              <w:rPr>
                <w:rFonts w:ascii="Times New Roman" w:hAnsi="Times New Roman" w:cs="Times New Roman"/>
                <w:szCs w:val="24"/>
              </w:rPr>
              <w:t xml:space="preserve"> language users and effective communicators with three competenc</w:t>
            </w:r>
            <w:r w:rsidR="00345139" w:rsidRPr="00FE1F01">
              <w:rPr>
                <w:rFonts w:ascii="Times New Roman" w:hAnsi="Times New Roman" w:cs="Times New Roman"/>
                <w:szCs w:val="24"/>
              </w:rPr>
              <w:t>ies</w:t>
            </w:r>
            <w:r w:rsidR="00DE701F" w:rsidRPr="00FE1F01">
              <w:rPr>
                <w:rFonts w:ascii="Times New Roman" w:hAnsi="Times New Roman" w:cs="Times New Roman"/>
                <w:szCs w:val="24"/>
              </w:rPr>
              <w:t>: cognitive competence, interpersonal/cross-cultural competence</w:t>
            </w:r>
            <w:r w:rsidR="006B01F4" w:rsidRPr="00FE1F01">
              <w:rPr>
                <w:rFonts w:ascii="Times New Roman" w:hAnsi="Times New Roman" w:cs="Times New Roman"/>
                <w:szCs w:val="24"/>
              </w:rPr>
              <w:t>,</w:t>
            </w:r>
            <w:r w:rsidRPr="00FE1F01">
              <w:rPr>
                <w:rFonts w:ascii="Times New Roman" w:hAnsi="Times New Roman" w:cs="Times New Roman"/>
                <w:szCs w:val="24"/>
              </w:rPr>
              <w:t xml:space="preserve"> and</w:t>
            </w:r>
            <w:r w:rsidR="00DE701F" w:rsidRPr="00FE1F01">
              <w:rPr>
                <w:rFonts w:ascii="Times New Roman" w:hAnsi="Times New Roman" w:cs="Times New Roman"/>
                <w:szCs w:val="24"/>
              </w:rPr>
              <w:t xml:space="preserve"> intrapersonal competence. The center has been </w:t>
            </w:r>
            <w:r w:rsidR="008043E1" w:rsidRPr="00FE1F01">
              <w:rPr>
                <w:rFonts w:ascii="Times New Roman" w:hAnsi="Times New Roman" w:cs="Times New Roman"/>
                <w:szCs w:val="24"/>
              </w:rPr>
              <w:t xml:space="preserve">very </w:t>
            </w:r>
            <w:r w:rsidR="00DE701F" w:rsidRPr="00FE1F01">
              <w:rPr>
                <w:rFonts w:ascii="Times New Roman" w:hAnsi="Times New Roman" w:cs="Times New Roman"/>
                <w:szCs w:val="24"/>
              </w:rPr>
              <w:t>successful</w:t>
            </w:r>
            <w:r w:rsidR="008043E1" w:rsidRPr="00FE1F01">
              <w:rPr>
                <w:rFonts w:ascii="Times New Roman" w:hAnsi="Times New Roman" w:cs="Times New Roman"/>
                <w:szCs w:val="24"/>
              </w:rPr>
              <w:t xml:space="preserve"> in</w:t>
            </w:r>
            <w:r w:rsidR="00DE701F" w:rsidRPr="00FE1F01">
              <w:rPr>
                <w:rFonts w:ascii="Times New Roman" w:hAnsi="Times New Roman" w:cs="Times New Roman"/>
                <w:szCs w:val="24"/>
              </w:rPr>
              <w:t xml:space="preserve"> carrying out its mission and accomplishing it</w:t>
            </w:r>
            <w:r w:rsidR="0080161C" w:rsidRPr="00FE1F01">
              <w:rPr>
                <w:rFonts w:ascii="Times New Roman" w:hAnsi="Times New Roman" w:cs="Times New Roman"/>
                <w:szCs w:val="24"/>
              </w:rPr>
              <w:t>s</w:t>
            </w:r>
            <w:r w:rsidR="00DE701F" w:rsidRPr="00FE1F01">
              <w:rPr>
                <w:rFonts w:ascii="Times New Roman" w:hAnsi="Times New Roman" w:cs="Times New Roman"/>
                <w:szCs w:val="24"/>
              </w:rPr>
              <w:t xml:space="preserve"> objectives with the right strategic direction.</w:t>
            </w:r>
            <w:r w:rsidR="0007786D" w:rsidRPr="00FE1F01">
              <w:rPr>
                <w:rFonts w:ascii="Times New Roman" w:hAnsi="Times New Roman" w:cs="Times New Roman"/>
                <w:szCs w:val="24"/>
              </w:rPr>
              <w:t xml:space="preserve"> </w:t>
            </w:r>
            <w:r w:rsidR="00DE701F" w:rsidRPr="00FE1F01">
              <w:rPr>
                <w:rFonts w:ascii="Times New Roman" w:hAnsi="Times New Roman" w:cs="Times New Roman"/>
                <w:szCs w:val="24"/>
              </w:rPr>
              <w:t xml:space="preserve">Based on my observation, </w:t>
            </w:r>
            <w:r w:rsidR="0085757D" w:rsidRPr="00FE1F01">
              <w:rPr>
                <w:rFonts w:ascii="Times New Roman" w:hAnsi="Times New Roman" w:cs="Times New Roman"/>
                <w:szCs w:val="24"/>
              </w:rPr>
              <w:t>a key</w:t>
            </w:r>
            <w:r w:rsidR="00510292" w:rsidRPr="00FE1F01">
              <w:rPr>
                <w:rFonts w:ascii="Times New Roman" w:hAnsi="Times New Roman" w:cs="Times New Roman"/>
                <w:szCs w:val="24"/>
              </w:rPr>
              <w:t xml:space="preserve"> reason for the centers’ success is that it </w:t>
            </w:r>
            <w:r w:rsidR="0085757D" w:rsidRPr="00FE1F01">
              <w:rPr>
                <w:rFonts w:ascii="Times New Roman" w:hAnsi="Times New Roman" w:cs="Times New Roman"/>
                <w:szCs w:val="24"/>
              </w:rPr>
              <w:t>has</w:t>
            </w:r>
            <w:r w:rsidR="00510292" w:rsidRPr="00FE1F01">
              <w:rPr>
                <w:rFonts w:ascii="Times New Roman" w:hAnsi="Times New Roman" w:cs="Times New Roman"/>
                <w:szCs w:val="24"/>
              </w:rPr>
              <w:t xml:space="preserve"> a strong and effective </w:t>
            </w:r>
            <w:r w:rsidR="0007786D" w:rsidRPr="00FE1F01">
              <w:rPr>
                <w:rFonts w:ascii="Times New Roman" w:hAnsi="Times New Roman" w:cs="Times New Roman"/>
                <w:szCs w:val="24"/>
              </w:rPr>
              <w:t xml:space="preserve">leadership team and </w:t>
            </w:r>
            <w:r w:rsidR="00510292" w:rsidRPr="00FE1F01">
              <w:rPr>
                <w:rFonts w:ascii="Times New Roman" w:hAnsi="Times New Roman" w:cs="Times New Roman"/>
                <w:szCs w:val="24"/>
              </w:rPr>
              <w:t xml:space="preserve">highly energetic </w:t>
            </w:r>
            <w:r w:rsidR="0007786D" w:rsidRPr="00FE1F01">
              <w:rPr>
                <w:rFonts w:ascii="Times New Roman" w:hAnsi="Times New Roman" w:cs="Times New Roman"/>
                <w:szCs w:val="24"/>
              </w:rPr>
              <w:t>staff</w:t>
            </w:r>
            <w:r w:rsidR="00510292" w:rsidRPr="00FE1F01">
              <w:rPr>
                <w:rFonts w:ascii="Times New Roman" w:hAnsi="Times New Roman" w:cs="Times New Roman"/>
                <w:szCs w:val="24"/>
              </w:rPr>
              <w:t xml:space="preserve"> </w:t>
            </w:r>
            <w:r w:rsidR="0085757D" w:rsidRPr="00FE1F01">
              <w:rPr>
                <w:rFonts w:ascii="Times New Roman" w:hAnsi="Times New Roman" w:cs="Times New Roman"/>
                <w:szCs w:val="24"/>
              </w:rPr>
              <w:t>fully</w:t>
            </w:r>
            <w:r w:rsidR="006B01F4" w:rsidRPr="00FE1F01">
              <w:rPr>
                <w:rFonts w:ascii="Times New Roman" w:hAnsi="Times New Roman" w:cs="Times New Roman"/>
                <w:szCs w:val="24"/>
              </w:rPr>
              <w:t xml:space="preserve"> </w:t>
            </w:r>
            <w:r w:rsidR="00513AC7" w:rsidRPr="00FE1F01">
              <w:rPr>
                <w:rFonts w:ascii="Times New Roman" w:hAnsi="Times New Roman" w:cs="Times New Roman"/>
                <w:szCs w:val="24"/>
              </w:rPr>
              <w:t>dedicated to</w:t>
            </w:r>
            <w:r w:rsidR="00251D17" w:rsidRPr="00FE1F01">
              <w:rPr>
                <w:rFonts w:ascii="Times New Roman" w:hAnsi="Times New Roman" w:cs="Times New Roman"/>
                <w:szCs w:val="24"/>
              </w:rPr>
              <w:t xml:space="preserve"> </w:t>
            </w:r>
            <w:r w:rsidR="00513AC7" w:rsidRPr="00FE1F01">
              <w:rPr>
                <w:rFonts w:ascii="Times New Roman" w:hAnsi="Times New Roman" w:cs="Times New Roman"/>
                <w:szCs w:val="24"/>
              </w:rPr>
              <w:t>the fulfilment of their mission and objectives</w:t>
            </w:r>
            <w:r w:rsidR="00251D17" w:rsidRPr="00FE1F01">
              <w:rPr>
                <w:rFonts w:ascii="Times New Roman" w:hAnsi="Times New Roman" w:cs="Times New Roman"/>
                <w:szCs w:val="24"/>
              </w:rPr>
              <w:t>.</w:t>
            </w:r>
            <w:r w:rsidR="0007786D" w:rsidRPr="00FE1F01">
              <w:rPr>
                <w:rFonts w:ascii="Times New Roman" w:hAnsi="Times New Roman" w:cs="Times New Roman"/>
                <w:szCs w:val="24"/>
              </w:rPr>
              <w:t xml:space="preserve"> </w:t>
            </w:r>
            <w:r w:rsidR="0085757D" w:rsidRPr="00FE1F01">
              <w:rPr>
                <w:rFonts w:ascii="Times New Roman" w:hAnsi="Times New Roman" w:cs="Times New Roman"/>
                <w:szCs w:val="24"/>
              </w:rPr>
              <w:t xml:space="preserve">The </w:t>
            </w:r>
            <w:r w:rsidR="0085757D" w:rsidRPr="00FE1F01">
              <w:rPr>
                <w:rFonts w:ascii="Times New Roman" w:hAnsi="Times New Roman" w:cs="Times New Roman"/>
                <w:szCs w:val="24"/>
              </w:rPr>
              <w:lastRenderedPageBreak/>
              <w:t xml:space="preserve">center’s success should also be attributed to </w:t>
            </w:r>
            <w:r w:rsidR="0080161C" w:rsidRPr="00FE1F01">
              <w:rPr>
                <w:rFonts w:ascii="Times New Roman" w:hAnsi="Times New Roman" w:cs="Times New Roman"/>
                <w:szCs w:val="24"/>
              </w:rPr>
              <w:t>the excellent and efficient work of the</w:t>
            </w:r>
            <w:r w:rsidR="0085757D" w:rsidRPr="00FE1F01">
              <w:rPr>
                <w:rFonts w:ascii="Times New Roman" w:hAnsi="Times New Roman" w:cs="Times New Roman"/>
                <w:szCs w:val="24"/>
              </w:rPr>
              <w:t xml:space="preserve"> various </w:t>
            </w:r>
            <w:r w:rsidR="00C872CD" w:rsidRPr="00FE1F01">
              <w:rPr>
                <w:rFonts w:ascii="Times New Roman" w:hAnsi="Times New Roman" w:cs="Times New Roman"/>
                <w:szCs w:val="24"/>
              </w:rPr>
              <w:t xml:space="preserve">committees </w:t>
            </w:r>
            <w:r w:rsidR="0080161C" w:rsidRPr="00FE1F01">
              <w:rPr>
                <w:rFonts w:ascii="Times New Roman" w:hAnsi="Times New Roman" w:cs="Times New Roman"/>
                <w:szCs w:val="24"/>
              </w:rPr>
              <w:t>within the center created to assist in carrying out the different aspects of its mission</w:t>
            </w:r>
            <w:r w:rsidR="00345139" w:rsidRPr="00FE1F01">
              <w:rPr>
                <w:rFonts w:ascii="Times New Roman" w:hAnsi="Times New Roman" w:cs="Times New Roman"/>
                <w:szCs w:val="24"/>
              </w:rPr>
              <w:t xml:space="preserve">. Of these committees, </w:t>
            </w:r>
            <w:r w:rsidR="004537B6" w:rsidRPr="00FE1F01">
              <w:rPr>
                <w:rFonts w:ascii="Times New Roman" w:hAnsi="Times New Roman" w:cs="Times New Roman"/>
                <w:szCs w:val="24"/>
              </w:rPr>
              <w:t>the Program Management Committee (PMC)</w:t>
            </w:r>
            <w:r w:rsidR="00345139" w:rsidRPr="00FE1F01">
              <w:rPr>
                <w:rFonts w:ascii="Times New Roman" w:hAnsi="Times New Roman" w:cs="Times New Roman"/>
                <w:szCs w:val="24"/>
              </w:rPr>
              <w:t xml:space="preserve"> and the Curriculum Committees of the four sections deserve special mention because they oversee the development and management of the academic programs and curriculums</w:t>
            </w:r>
            <w:r w:rsidR="0080161C" w:rsidRPr="00FE1F01">
              <w:rPr>
                <w:rFonts w:ascii="Times New Roman" w:hAnsi="Times New Roman" w:cs="Times New Roman"/>
                <w:szCs w:val="24"/>
              </w:rPr>
              <w:t xml:space="preserve">. </w:t>
            </w:r>
            <w:r w:rsidR="00345139" w:rsidRPr="00FE1F01">
              <w:rPr>
                <w:rFonts w:ascii="Times New Roman" w:hAnsi="Times New Roman" w:cs="Times New Roman"/>
                <w:szCs w:val="24"/>
              </w:rPr>
              <w:t>In other words, t</w:t>
            </w:r>
            <w:r w:rsidR="0080161C" w:rsidRPr="00FE1F01">
              <w:rPr>
                <w:rFonts w:ascii="Times New Roman" w:hAnsi="Times New Roman" w:cs="Times New Roman"/>
                <w:szCs w:val="24"/>
              </w:rPr>
              <w:t xml:space="preserve">hese committees help establish and ensure </w:t>
            </w:r>
            <w:r w:rsidR="00337665" w:rsidRPr="00FE1F01">
              <w:rPr>
                <w:rFonts w:ascii="Times New Roman" w:hAnsi="Times New Roman" w:cs="Times New Roman"/>
                <w:szCs w:val="24"/>
              </w:rPr>
              <w:t xml:space="preserve">the quality of the curricula and courses </w:t>
            </w:r>
            <w:r w:rsidR="006B01F4" w:rsidRPr="00FE1F01">
              <w:rPr>
                <w:rFonts w:ascii="Times New Roman" w:hAnsi="Times New Roman" w:cs="Times New Roman"/>
                <w:szCs w:val="24"/>
              </w:rPr>
              <w:t xml:space="preserve">that </w:t>
            </w:r>
            <w:r w:rsidR="00337665" w:rsidRPr="00FE1F01">
              <w:rPr>
                <w:rFonts w:ascii="Times New Roman" w:hAnsi="Times New Roman" w:cs="Times New Roman"/>
                <w:szCs w:val="24"/>
              </w:rPr>
              <w:t>the center offers</w:t>
            </w:r>
            <w:r w:rsidR="00A615D0" w:rsidRPr="00FE1F01">
              <w:rPr>
                <w:rFonts w:ascii="Times New Roman" w:hAnsi="Times New Roman" w:cs="Times New Roman"/>
                <w:szCs w:val="24"/>
              </w:rPr>
              <w:t xml:space="preserve">. </w:t>
            </w:r>
            <w:r w:rsidR="00C73470" w:rsidRPr="00FE1F01">
              <w:rPr>
                <w:rFonts w:ascii="Times New Roman" w:hAnsi="Times New Roman" w:cs="Times New Roman"/>
                <w:szCs w:val="24"/>
              </w:rPr>
              <w:t xml:space="preserve">Furthermore, </w:t>
            </w:r>
            <w:r w:rsidR="00131F4A" w:rsidRPr="00FE1F01">
              <w:rPr>
                <w:rFonts w:ascii="Times New Roman" w:hAnsi="Times New Roman" w:cs="Times New Roman"/>
                <w:szCs w:val="24"/>
              </w:rPr>
              <w:t xml:space="preserve">the </w:t>
            </w:r>
            <w:r w:rsidR="00C73470" w:rsidRPr="00FE1F01">
              <w:rPr>
                <w:rFonts w:ascii="Times New Roman" w:hAnsi="Times New Roman" w:cs="Times New Roman"/>
                <w:szCs w:val="24"/>
              </w:rPr>
              <w:t xml:space="preserve">LC has established Key Performance Indicators (KPIs) in its assessment, which are closely aligned with the University’s Institutional Strategic Plan. The KPIs cover 5 areas: Cognitive and communicative competency and teaching effectiveness; Interpersonal and cross-cultural competency; Intrapersonal competency; Innovative pedagogies including AI-assisted language learning and Staff development. </w:t>
            </w:r>
            <w:r w:rsidR="00513AC7" w:rsidRPr="00FE1F01">
              <w:rPr>
                <w:rFonts w:ascii="Times New Roman" w:hAnsi="Times New Roman" w:cs="Times New Roman"/>
                <w:szCs w:val="24"/>
              </w:rPr>
              <w:t>In short,</w:t>
            </w:r>
            <w:r w:rsidR="00131F4A" w:rsidRPr="00FE1F01">
              <w:rPr>
                <w:rFonts w:ascii="Times New Roman" w:hAnsi="Times New Roman" w:cs="Times New Roman"/>
                <w:szCs w:val="24"/>
              </w:rPr>
              <w:t xml:space="preserve"> the</w:t>
            </w:r>
            <w:r w:rsidR="00513AC7" w:rsidRPr="00FE1F01">
              <w:rPr>
                <w:rFonts w:ascii="Times New Roman" w:hAnsi="Times New Roman" w:cs="Times New Roman"/>
                <w:szCs w:val="24"/>
              </w:rPr>
              <w:t xml:space="preserve"> </w:t>
            </w:r>
            <w:r w:rsidR="00A615D0" w:rsidRPr="00FE1F01">
              <w:rPr>
                <w:rFonts w:ascii="Times New Roman" w:hAnsi="Times New Roman" w:cs="Times New Roman"/>
                <w:szCs w:val="24"/>
              </w:rPr>
              <w:t xml:space="preserve">LC is truly praiseworthy for </w:t>
            </w:r>
            <w:r w:rsidR="00FA76ED" w:rsidRPr="00FE1F01">
              <w:rPr>
                <w:rFonts w:ascii="Times New Roman" w:hAnsi="Times New Roman" w:cs="Times New Roman"/>
                <w:szCs w:val="24"/>
              </w:rPr>
              <w:t xml:space="preserve">1) </w:t>
            </w:r>
            <w:r w:rsidR="00A615D0" w:rsidRPr="00FE1F01">
              <w:rPr>
                <w:rFonts w:ascii="Times New Roman" w:hAnsi="Times New Roman" w:cs="Times New Roman"/>
                <w:szCs w:val="24"/>
              </w:rPr>
              <w:t xml:space="preserve">the </w:t>
            </w:r>
            <w:r w:rsidR="00C872CD" w:rsidRPr="00FE1F01">
              <w:rPr>
                <w:rFonts w:ascii="Times New Roman" w:hAnsi="Times New Roman" w:cs="Times New Roman"/>
                <w:szCs w:val="24"/>
              </w:rPr>
              <w:t xml:space="preserve">successful accomplishment of </w:t>
            </w:r>
            <w:r w:rsidR="00A615D0" w:rsidRPr="00FE1F01">
              <w:rPr>
                <w:rFonts w:ascii="Times New Roman" w:hAnsi="Times New Roman" w:cs="Times New Roman"/>
                <w:szCs w:val="24"/>
              </w:rPr>
              <w:t>its</w:t>
            </w:r>
            <w:r w:rsidR="00C872CD" w:rsidRPr="00FE1F01">
              <w:rPr>
                <w:rFonts w:ascii="Times New Roman" w:hAnsi="Times New Roman" w:cs="Times New Roman"/>
                <w:szCs w:val="24"/>
              </w:rPr>
              <w:t xml:space="preserve"> mission</w:t>
            </w:r>
            <w:r w:rsidR="00FA76ED" w:rsidRPr="00FE1F01">
              <w:rPr>
                <w:rFonts w:ascii="Times New Roman" w:hAnsi="Times New Roman" w:cs="Times New Roman"/>
                <w:szCs w:val="24"/>
              </w:rPr>
              <w:t xml:space="preserve"> of helping HKBU students in their development as competent language users</w:t>
            </w:r>
            <w:r w:rsidR="00C872CD" w:rsidRPr="00FE1F01">
              <w:rPr>
                <w:rFonts w:ascii="Times New Roman" w:hAnsi="Times New Roman" w:cs="Times New Roman"/>
                <w:szCs w:val="24"/>
              </w:rPr>
              <w:t xml:space="preserve"> and </w:t>
            </w:r>
            <w:r w:rsidR="00FA76ED" w:rsidRPr="00FE1F01">
              <w:rPr>
                <w:rFonts w:ascii="Times New Roman" w:hAnsi="Times New Roman" w:cs="Times New Roman"/>
                <w:szCs w:val="24"/>
              </w:rPr>
              <w:t xml:space="preserve">2) </w:t>
            </w:r>
            <w:r w:rsidR="00C872CD" w:rsidRPr="00FE1F01">
              <w:rPr>
                <w:rFonts w:ascii="Times New Roman" w:hAnsi="Times New Roman" w:cs="Times New Roman"/>
                <w:szCs w:val="24"/>
              </w:rPr>
              <w:t>the</w:t>
            </w:r>
            <w:r w:rsidR="00A615D0" w:rsidRPr="00FE1F01">
              <w:rPr>
                <w:rFonts w:ascii="Times New Roman" w:hAnsi="Times New Roman" w:cs="Times New Roman"/>
                <w:szCs w:val="24"/>
              </w:rPr>
              <w:t xml:space="preserve"> </w:t>
            </w:r>
            <w:r w:rsidR="00F93F81" w:rsidRPr="00FE1F01">
              <w:rPr>
                <w:rFonts w:ascii="Times New Roman" w:hAnsi="Times New Roman" w:cs="Times New Roman"/>
                <w:szCs w:val="24"/>
              </w:rPr>
              <w:t>effective</w:t>
            </w:r>
            <w:r w:rsidR="00A615D0" w:rsidRPr="00FE1F01">
              <w:rPr>
                <w:rFonts w:ascii="Times New Roman" w:hAnsi="Times New Roman" w:cs="Times New Roman"/>
                <w:szCs w:val="24"/>
              </w:rPr>
              <w:t xml:space="preserve"> provision of its</w:t>
            </w:r>
            <w:r w:rsidR="00C872CD" w:rsidRPr="00FE1F01">
              <w:rPr>
                <w:rFonts w:ascii="Times New Roman" w:hAnsi="Times New Roman" w:cs="Times New Roman"/>
                <w:szCs w:val="24"/>
              </w:rPr>
              <w:t xml:space="preserve"> academic services </w:t>
            </w:r>
            <w:r w:rsidR="00A615D0" w:rsidRPr="00FE1F01">
              <w:rPr>
                <w:rFonts w:ascii="Times New Roman" w:hAnsi="Times New Roman" w:cs="Times New Roman"/>
                <w:szCs w:val="24"/>
              </w:rPr>
              <w:t>to the University</w:t>
            </w:r>
            <w:r w:rsidR="00C872CD" w:rsidRPr="00FE1F01">
              <w:rPr>
                <w:rFonts w:ascii="Times New Roman" w:hAnsi="Times New Roman" w:cs="Times New Roman"/>
                <w:szCs w:val="24"/>
              </w:rPr>
              <w:t>.</w:t>
            </w:r>
          </w:p>
        </w:tc>
        <w:tc>
          <w:tcPr>
            <w:tcW w:w="2268" w:type="dxa"/>
          </w:tcPr>
          <w:p w14:paraId="3D172341" w14:textId="0147BD90" w:rsidR="00D47275" w:rsidRPr="00FE1F01" w:rsidRDefault="0007786D" w:rsidP="007959D9">
            <w:pPr>
              <w:jc w:val="both"/>
              <w:rPr>
                <w:rFonts w:ascii="Times New Roman" w:hAnsi="Times New Roman" w:cs="Times New Roman"/>
                <w:szCs w:val="24"/>
              </w:rPr>
            </w:pPr>
            <w:r w:rsidRPr="00FE1F01">
              <w:rPr>
                <w:rFonts w:ascii="Times New Roman" w:hAnsi="Times New Roman" w:cs="Times New Roman"/>
                <w:szCs w:val="24"/>
              </w:rPr>
              <w:lastRenderedPageBreak/>
              <w:t xml:space="preserve">The ACP made no recommendations </w:t>
            </w:r>
            <w:r w:rsidR="00910312" w:rsidRPr="00FE1F01">
              <w:rPr>
                <w:rFonts w:ascii="Times New Roman" w:hAnsi="Times New Roman" w:cs="Times New Roman"/>
                <w:szCs w:val="24"/>
              </w:rPr>
              <w:t xml:space="preserve">or suggestions </w:t>
            </w:r>
            <w:r w:rsidRPr="00FE1F01">
              <w:rPr>
                <w:rFonts w:ascii="Times New Roman" w:hAnsi="Times New Roman" w:cs="Times New Roman"/>
                <w:szCs w:val="24"/>
              </w:rPr>
              <w:t xml:space="preserve">in this </w:t>
            </w:r>
            <w:r w:rsidR="006B01F4" w:rsidRPr="00FE1F01">
              <w:rPr>
                <w:rFonts w:ascii="Times New Roman" w:hAnsi="Times New Roman" w:cs="Times New Roman"/>
                <w:szCs w:val="24"/>
              </w:rPr>
              <w:t>area</w:t>
            </w:r>
            <w:r w:rsidRPr="00FE1F01">
              <w:rPr>
                <w:rFonts w:ascii="Times New Roman" w:hAnsi="Times New Roman" w:cs="Times New Roman"/>
                <w:szCs w:val="24"/>
              </w:rPr>
              <w:t>.</w:t>
            </w:r>
          </w:p>
        </w:tc>
        <w:tc>
          <w:tcPr>
            <w:tcW w:w="3827" w:type="dxa"/>
          </w:tcPr>
          <w:p w14:paraId="3BB03C05" w14:textId="081378B1" w:rsidR="00D47275" w:rsidRPr="00FE1F01" w:rsidRDefault="0007786D" w:rsidP="007959D9">
            <w:pPr>
              <w:jc w:val="both"/>
              <w:rPr>
                <w:rFonts w:ascii="Times New Roman" w:hAnsi="Times New Roman" w:cs="Times New Roman"/>
                <w:szCs w:val="24"/>
              </w:rPr>
            </w:pPr>
            <w:r w:rsidRPr="00FE1F01">
              <w:rPr>
                <w:rFonts w:ascii="Times New Roman" w:hAnsi="Times New Roman" w:cs="Times New Roman"/>
                <w:szCs w:val="24"/>
              </w:rPr>
              <w:t>The</w:t>
            </w:r>
            <w:r w:rsidR="002933A0" w:rsidRPr="00FE1F01">
              <w:rPr>
                <w:rFonts w:ascii="Times New Roman" w:hAnsi="Times New Roman" w:cs="Times New Roman"/>
                <w:szCs w:val="24"/>
              </w:rPr>
              <w:t xml:space="preserve">re is no </w:t>
            </w:r>
            <w:r w:rsidR="00083169" w:rsidRPr="00FE1F01">
              <w:rPr>
                <w:rFonts w:ascii="Times New Roman" w:hAnsi="Times New Roman" w:cs="Times New Roman"/>
                <w:szCs w:val="24"/>
              </w:rPr>
              <w:t xml:space="preserve">truly </w:t>
            </w:r>
            <w:r w:rsidR="002933A0" w:rsidRPr="00FE1F01">
              <w:rPr>
                <w:rFonts w:ascii="Times New Roman" w:hAnsi="Times New Roman" w:cs="Times New Roman"/>
                <w:szCs w:val="24"/>
              </w:rPr>
              <w:t xml:space="preserve">equivalent unit of the LC </w:t>
            </w:r>
            <w:r w:rsidRPr="00FE1F01">
              <w:rPr>
                <w:rFonts w:ascii="Times New Roman" w:hAnsi="Times New Roman" w:cs="Times New Roman"/>
                <w:szCs w:val="24"/>
              </w:rPr>
              <w:t>in a US university</w:t>
            </w:r>
            <w:r w:rsidR="002933A0" w:rsidRPr="00FE1F01">
              <w:rPr>
                <w:rFonts w:ascii="Times New Roman" w:hAnsi="Times New Roman" w:cs="Times New Roman"/>
                <w:szCs w:val="24"/>
              </w:rPr>
              <w:t xml:space="preserve"> because the LC at HKBU performs a large variety of academic functions and services that are </w:t>
            </w:r>
            <w:r w:rsidR="00A032B6" w:rsidRPr="00FE1F01">
              <w:rPr>
                <w:rFonts w:ascii="Times New Roman" w:hAnsi="Times New Roman" w:cs="Times New Roman"/>
                <w:szCs w:val="24"/>
              </w:rPr>
              <w:t xml:space="preserve">usually provided </w:t>
            </w:r>
            <w:r w:rsidR="002933A0" w:rsidRPr="00FE1F01">
              <w:rPr>
                <w:rFonts w:ascii="Times New Roman" w:hAnsi="Times New Roman" w:cs="Times New Roman"/>
                <w:szCs w:val="24"/>
              </w:rPr>
              <w:t xml:space="preserve">by several different units </w:t>
            </w:r>
            <w:r w:rsidR="00926D23" w:rsidRPr="00FE1F01">
              <w:rPr>
                <w:rFonts w:ascii="Times New Roman" w:hAnsi="Times New Roman" w:cs="Times New Roman"/>
                <w:szCs w:val="24"/>
              </w:rPr>
              <w:t>at</w:t>
            </w:r>
            <w:r w:rsidR="002933A0" w:rsidRPr="00FE1F01">
              <w:rPr>
                <w:rFonts w:ascii="Times New Roman" w:hAnsi="Times New Roman" w:cs="Times New Roman"/>
                <w:szCs w:val="24"/>
              </w:rPr>
              <w:t xml:space="preserve"> a US university</w:t>
            </w:r>
            <w:r w:rsidR="00926D23" w:rsidRPr="00FE1F01">
              <w:rPr>
                <w:rFonts w:ascii="Times New Roman" w:hAnsi="Times New Roman" w:cs="Times New Roman"/>
                <w:szCs w:val="24"/>
              </w:rPr>
              <w:t xml:space="preserve">. Specifically, </w:t>
            </w:r>
            <w:r w:rsidR="008D1FC4" w:rsidRPr="00FE1F01">
              <w:rPr>
                <w:rFonts w:ascii="Times New Roman" w:hAnsi="Times New Roman" w:cs="Times New Roman"/>
                <w:szCs w:val="24"/>
              </w:rPr>
              <w:t>some</w:t>
            </w:r>
            <w:r w:rsidR="00926D23" w:rsidRPr="00FE1F01">
              <w:rPr>
                <w:rFonts w:ascii="Times New Roman" w:hAnsi="Times New Roman" w:cs="Times New Roman"/>
                <w:szCs w:val="24"/>
              </w:rPr>
              <w:t xml:space="preserve"> of the LC’s English courses, such as </w:t>
            </w:r>
            <w:r w:rsidR="00131F4A" w:rsidRPr="00FE1F01">
              <w:rPr>
                <w:rFonts w:ascii="Times New Roman" w:hAnsi="Times New Roman" w:cs="Times New Roman"/>
                <w:szCs w:val="24"/>
              </w:rPr>
              <w:t>UE1 and UE2</w:t>
            </w:r>
            <w:r w:rsidR="00926D23" w:rsidRPr="00FE1F01">
              <w:rPr>
                <w:rFonts w:ascii="Times New Roman" w:hAnsi="Times New Roman" w:cs="Times New Roman"/>
                <w:szCs w:val="24"/>
              </w:rPr>
              <w:t xml:space="preserve"> (which are equivalents of the US English Composition 1 and 2), are taught in the US by t</w:t>
            </w:r>
            <w:r w:rsidR="006B01F4" w:rsidRPr="00FE1F01">
              <w:rPr>
                <w:rFonts w:ascii="Times New Roman" w:hAnsi="Times New Roman" w:cs="Times New Roman"/>
                <w:szCs w:val="24"/>
              </w:rPr>
              <w:t xml:space="preserve">he English </w:t>
            </w:r>
            <w:r w:rsidR="000C0833" w:rsidRPr="00FE1F01">
              <w:rPr>
                <w:rFonts w:ascii="Times New Roman" w:hAnsi="Times New Roman" w:cs="Times New Roman"/>
                <w:szCs w:val="24"/>
              </w:rPr>
              <w:t>D</w:t>
            </w:r>
            <w:r w:rsidR="006B01F4" w:rsidRPr="00FE1F01">
              <w:rPr>
                <w:rFonts w:ascii="Times New Roman" w:hAnsi="Times New Roman" w:cs="Times New Roman"/>
                <w:szCs w:val="24"/>
              </w:rPr>
              <w:t>epartment</w:t>
            </w:r>
            <w:r w:rsidR="00926D23" w:rsidRPr="00FE1F01">
              <w:rPr>
                <w:rFonts w:ascii="Times New Roman" w:hAnsi="Times New Roman" w:cs="Times New Roman"/>
                <w:szCs w:val="24"/>
              </w:rPr>
              <w:t xml:space="preserve"> </w:t>
            </w:r>
            <w:r w:rsidR="008D1FC4" w:rsidRPr="00FE1F01">
              <w:rPr>
                <w:rFonts w:ascii="Times New Roman" w:hAnsi="Times New Roman" w:cs="Times New Roman"/>
                <w:szCs w:val="24"/>
              </w:rPr>
              <w:t>while its</w:t>
            </w:r>
            <w:r w:rsidR="00926D23" w:rsidRPr="00FE1F01">
              <w:rPr>
                <w:rFonts w:ascii="Times New Roman" w:hAnsi="Times New Roman" w:cs="Times New Roman"/>
                <w:szCs w:val="24"/>
              </w:rPr>
              <w:t xml:space="preserve"> foreign language and Chinese courses are typically offered by the Department </w:t>
            </w:r>
            <w:r w:rsidR="00926D23" w:rsidRPr="00FE1F01">
              <w:rPr>
                <w:rFonts w:ascii="Times New Roman" w:hAnsi="Times New Roman" w:cs="Times New Roman"/>
                <w:szCs w:val="24"/>
              </w:rPr>
              <w:lastRenderedPageBreak/>
              <w:t>of Modern Languages</w:t>
            </w:r>
            <w:r w:rsidR="008D1FC4" w:rsidRPr="00FE1F01">
              <w:rPr>
                <w:rFonts w:ascii="Times New Roman" w:hAnsi="Times New Roman" w:cs="Times New Roman"/>
                <w:szCs w:val="24"/>
              </w:rPr>
              <w:t xml:space="preserve"> in the US. Additionally,</w:t>
            </w:r>
            <w:r w:rsidR="00926D23" w:rsidRPr="00FE1F01">
              <w:rPr>
                <w:rFonts w:ascii="Times New Roman" w:hAnsi="Times New Roman" w:cs="Times New Roman"/>
                <w:szCs w:val="24"/>
              </w:rPr>
              <w:t xml:space="preserve"> many of the LC’s LEP courses are </w:t>
            </w:r>
            <w:r w:rsidR="008D1FC4" w:rsidRPr="00FE1F01">
              <w:rPr>
                <w:rFonts w:ascii="Times New Roman" w:hAnsi="Times New Roman" w:cs="Times New Roman"/>
                <w:szCs w:val="24"/>
              </w:rPr>
              <w:t xml:space="preserve">usually </w:t>
            </w:r>
            <w:r w:rsidR="00926D23" w:rsidRPr="00FE1F01">
              <w:rPr>
                <w:rFonts w:ascii="Times New Roman" w:hAnsi="Times New Roman" w:cs="Times New Roman"/>
                <w:szCs w:val="24"/>
              </w:rPr>
              <w:t xml:space="preserve">offered by the </w:t>
            </w:r>
            <w:r w:rsidR="008D1FC4" w:rsidRPr="00FE1F01">
              <w:rPr>
                <w:rFonts w:ascii="Times New Roman" w:hAnsi="Times New Roman" w:cs="Times New Roman"/>
                <w:szCs w:val="24"/>
              </w:rPr>
              <w:t xml:space="preserve">unit in a US university named </w:t>
            </w:r>
            <w:r w:rsidR="00083169" w:rsidRPr="00FE1F01">
              <w:rPr>
                <w:rFonts w:ascii="Times New Roman" w:hAnsi="Times New Roman" w:cs="Times New Roman"/>
                <w:szCs w:val="24"/>
              </w:rPr>
              <w:t xml:space="preserve">variously as </w:t>
            </w:r>
            <w:r w:rsidR="008D1FC4" w:rsidRPr="00FE1F01">
              <w:rPr>
                <w:rFonts w:ascii="Times New Roman" w:hAnsi="Times New Roman" w:cs="Times New Roman"/>
                <w:szCs w:val="24"/>
              </w:rPr>
              <w:t>English Language Institute or, like the LC, Language Center.</w:t>
            </w:r>
            <w:r w:rsidRPr="00FE1F01">
              <w:rPr>
                <w:rFonts w:ascii="Times New Roman" w:hAnsi="Times New Roman" w:cs="Times New Roman"/>
                <w:szCs w:val="24"/>
              </w:rPr>
              <w:t xml:space="preserve"> </w:t>
            </w:r>
            <w:r w:rsidR="00083169" w:rsidRPr="00FE1F01">
              <w:rPr>
                <w:rFonts w:ascii="Times New Roman" w:hAnsi="Times New Roman" w:cs="Times New Roman"/>
                <w:szCs w:val="24"/>
              </w:rPr>
              <w:t xml:space="preserve">The main point to note here is that the LC, in spite of </w:t>
            </w:r>
            <w:r w:rsidR="00A032B6" w:rsidRPr="00FE1F01">
              <w:rPr>
                <w:rFonts w:ascii="Times New Roman" w:hAnsi="Times New Roman" w:cs="Times New Roman"/>
                <w:szCs w:val="24"/>
              </w:rPr>
              <w:t xml:space="preserve"> being charged with such a diverse range of academ</w:t>
            </w:r>
            <w:r w:rsidR="008D1FC4" w:rsidRPr="00FE1F01">
              <w:rPr>
                <w:rFonts w:ascii="Times New Roman" w:hAnsi="Times New Roman" w:cs="Times New Roman"/>
                <w:szCs w:val="24"/>
              </w:rPr>
              <w:t xml:space="preserve">ic functions and services, </w:t>
            </w:r>
            <w:r w:rsidR="00083169" w:rsidRPr="00FE1F01">
              <w:rPr>
                <w:rFonts w:ascii="Times New Roman" w:hAnsi="Times New Roman" w:cs="Times New Roman"/>
                <w:szCs w:val="24"/>
              </w:rPr>
              <w:t>h</w:t>
            </w:r>
            <w:r w:rsidR="00A032B6" w:rsidRPr="00FE1F01">
              <w:rPr>
                <w:rFonts w:ascii="Times New Roman" w:hAnsi="Times New Roman" w:cs="Times New Roman"/>
                <w:szCs w:val="24"/>
              </w:rPr>
              <w:t xml:space="preserve">as </w:t>
            </w:r>
            <w:r w:rsidR="00083169" w:rsidRPr="00FE1F01">
              <w:rPr>
                <w:rFonts w:ascii="Times New Roman" w:hAnsi="Times New Roman" w:cs="Times New Roman"/>
                <w:szCs w:val="24"/>
              </w:rPr>
              <w:t xml:space="preserve">successfully accomplished its mission and objectives and also </w:t>
            </w:r>
            <w:r w:rsidR="00A032B6" w:rsidRPr="00FE1F01">
              <w:rPr>
                <w:rFonts w:ascii="Times New Roman" w:hAnsi="Times New Roman" w:cs="Times New Roman"/>
                <w:szCs w:val="24"/>
              </w:rPr>
              <w:t xml:space="preserve">ensured that </w:t>
            </w:r>
            <w:r w:rsidR="008D1FC4" w:rsidRPr="00FE1F01">
              <w:rPr>
                <w:rFonts w:ascii="Times New Roman" w:hAnsi="Times New Roman" w:cs="Times New Roman"/>
                <w:szCs w:val="24"/>
              </w:rPr>
              <w:t xml:space="preserve"> </w:t>
            </w:r>
            <w:r w:rsidR="000A3B14" w:rsidRPr="00FE1F01">
              <w:rPr>
                <w:rFonts w:ascii="Times New Roman" w:hAnsi="Times New Roman" w:cs="Times New Roman"/>
                <w:szCs w:val="24"/>
              </w:rPr>
              <w:t>t</w:t>
            </w:r>
            <w:r w:rsidR="00CF5426" w:rsidRPr="00FE1F01">
              <w:rPr>
                <w:rFonts w:ascii="Times New Roman" w:hAnsi="Times New Roman" w:cs="Times New Roman"/>
                <w:szCs w:val="24"/>
              </w:rPr>
              <w:t>he quality, scope, standard of the academic service</w:t>
            </w:r>
            <w:r w:rsidR="00083169" w:rsidRPr="00FE1F01">
              <w:rPr>
                <w:rFonts w:ascii="Times New Roman" w:hAnsi="Times New Roman" w:cs="Times New Roman"/>
                <w:szCs w:val="24"/>
              </w:rPr>
              <w:t>s</w:t>
            </w:r>
            <w:r w:rsidR="00CF5426" w:rsidRPr="00FE1F01">
              <w:rPr>
                <w:rFonts w:ascii="Times New Roman" w:hAnsi="Times New Roman" w:cs="Times New Roman"/>
                <w:szCs w:val="24"/>
              </w:rPr>
              <w:t xml:space="preserve"> </w:t>
            </w:r>
            <w:r w:rsidR="00A032B6" w:rsidRPr="00FE1F01">
              <w:rPr>
                <w:rFonts w:ascii="Times New Roman" w:hAnsi="Times New Roman" w:cs="Times New Roman"/>
                <w:szCs w:val="24"/>
              </w:rPr>
              <w:t xml:space="preserve">it </w:t>
            </w:r>
            <w:r w:rsidR="00513AC7" w:rsidRPr="00FE1F01">
              <w:rPr>
                <w:rFonts w:ascii="Times New Roman" w:hAnsi="Times New Roman" w:cs="Times New Roman"/>
                <w:szCs w:val="24"/>
              </w:rPr>
              <w:t>provide</w:t>
            </w:r>
            <w:r w:rsidR="00A032B6" w:rsidRPr="00FE1F01">
              <w:rPr>
                <w:rFonts w:ascii="Times New Roman" w:hAnsi="Times New Roman" w:cs="Times New Roman"/>
                <w:szCs w:val="24"/>
              </w:rPr>
              <w:t xml:space="preserve">s are in line with, if </w:t>
            </w:r>
            <w:r w:rsidR="00CF5426" w:rsidRPr="00FE1F01">
              <w:rPr>
                <w:rFonts w:ascii="Times New Roman" w:hAnsi="Times New Roman" w:cs="Times New Roman"/>
                <w:szCs w:val="24"/>
              </w:rPr>
              <w:t>not exceeding</w:t>
            </w:r>
            <w:r w:rsidR="00EC0E1A" w:rsidRPr="00FE1F01">
              <w:rPr>
                <w:rFonts w:ascii="Times New Roman" w:hAnsi="Times New Roman" w:cs="Times New Roman"/>
                <w:szCs w:val="24"/>
              </w:rPr>
              <w:t>,</w:t>
            </w:r>
            <w:r w:rsidR="00CF5426" w:rsidRPr="00FE1F01">
              <w:rPr>
                <w:rFonts w:ascii="Times New Roman" w:hAnsi="Times New Roman" w:cs="Times New Roman"/>
                <w:szCs w:val="24"/>
              </w:rPr>
              <w:t xml:space="preserve"> those </w:t>
            </w:r>
            <w:r w:rsidR="008D1FC4" w:rsidRPr="00FE1F01">
              <w:rPr>
                <w:rFonts w:ascii="Times New Roman" w:hAnsi="Times New Roman" w:cs="Times New Roman"/>
                <w:szCs w:val="24"/>
              </w:rPr>
              <w:t xml:space="preserve">provided by the corresponding units </w:t>
            </w:r>
            <w:r w:rsidR="00CF5426" w:rsidRPr="00FE1F01">
              <w:rPr>
                <w:rFonts w:ascii="Times New Roman" w:hAnsi="Times New Roman" w:cs="Times New Roman"/>
                <w:szCs w:val="24"/>
              </w:rPr>
              <w:t>in a typical US university.</w:t>
            </w:r>
          </w:p>
        </w:tc>
        <w:tc>
          <w:tcPr>
            <w:tcW w:w="4394" w:type="dxa"/>
          </w:tcPr>
          <w:p w14:paraId="24CDC40A" w14:textId="1C44F580" w:rsidR="004B53E8" w:rsidRPr="00B130D4" w:rsidRDefault="002370E0" w:rsidP="0CE2BF58">
            <w:pPr>
              <w:jc w:val="both"/>
              <w:rPr>
                <w:rFonts w:ascii="Times New Roman" w:hAnsi="Times New Roman" w:cs="Times New Roman"/>
              </w:rPr>
            </w:pPr>
            <w:r w:rsidRPr="0CE2BF58">
              <w:rPr>
                <w:rFonts w:ascii="Times New Roman" w:hAnsi="Times New Roman" w:cs="Times New Roman"/>
              </w:rPr>
              <w:lastRenderedPageBreak/>
              <w:t>1</w:t>
            </w:r>
            <w:r w:rsidR="00910312" w:rsidRPr="0CE2BF58">
              <w:rPr>
                <w:rFonts w:ascii="Times New Roman" w:hAnsi="Times New Roman" w:cs="Times New Roman"/>
              </w:rPr>
              <w:t>.</w:t>
            </w:r>
            <w:r w:rsidRPr="0CE2BF58">
              <w:rPr>
                <w:rFonts w:ascii="Times New Roman" w:hAnsi="Times New Roman" w:cs="Times New Roman"/>
              </w:rPr>
              <w:t xml:space="preserve"> </w:t>
            </w:r>
            <w:r w:rsidR="002378CA" w:rsidRPr="0CE2BF58">
              <w:rPr>
                <w:rFonts w:ascii="Times New Roman" w:hAnsi="Times New Roman" w:cs="Times New Roman"/>
              </w:rPr>
              <w:t>Given</w:t>
            </w:r>
            <w:r w:rsidR="009236CC" w:rsidRPr="0CE2BF58">
              <w:rPr>
                <w:rFonts w:ascii="Times New Roman" w:hAnsi="Times New Roman" w:cs="Times New Roman"/>
              </w:rPr>
              <w:t xml:space="preserve"> HKBU’s</w:t>
            </w:r>
            <w:r w:rsidR="002378CA" w:rsidRPr="0CE2BF58">
              <w:rPr>
                <w:rFonts w:ascii="Times New Roman" w:hAnsi="Times New Roman" w:cs="Times New Roman"/>
              </w:rPr>
              <w:t xml:space="preserve"> language policy shift from </w:t>
            </w:r>
            <w:proofErr w:type="spellStart"/>
            <w:r w:rsidR="002378CA" w:rsidRPr="0CE2BF58">
              <w:rPr>
                <w:rFonts w:ascii="Times New Roman" w:hAnsi="Times New Roman" w:cs="Times New Roman"/>
              </w:rPr>
              <w:t>trilingualism</w:t>
            </w:r>
            <w:proofErr w:type="spellEnd"/>
            <w:r w:rsidR="002378CA" w:rsidRPr="0CE2BF58">
              <w:rPr>
                <w:rFonts w:ascii="Times New Roman" w:hAnsi="Times New Roman" w:cs="Times New Roman"/>
              </w:rPr>
              <w:t xml:space="preserve"> (i.e., English, Cantonese, and </w:t>
            </w:r>
            <w:r w:rsidR="005E7F6C" w:rsidRPr="0CE2BF58">
              <w:rPr>
                <w:rFonts w:ascii="Times New Roman" w:hAnsi="Times New Roman" w:cs="Times New Roman"/>
              </w:rPr>
              <w:t>Chinese/</w:t>
            </w:r>
            <w:r w:rsidR="002378CA" w:rsidRPr="0CE2BF58">
              <w:rPr>
                <w:rFonts w:ascii="Times New Roman" w:hAnsi="Times New Roman" w:cs="Times New Roman"/>
              </w:rPr>
              <w:t xml:space="preserve">Putonghua) to multilingualism, </w:t>
            </w:r>
            <w:r w:rsidR="002E2449" w:rsidRPr="0CE2BF58">
              <w:rPr>
                <w:rFonts w:ascii="Times New Roman" w:hAnsi="Times New Roman" w:cs="Times New Roman"/>
              </w:rPr>
              <w:t>it is</w:t>
            </w:r>
            <w:r w:rsidR="004B53E8" w:rsidRPr="0CE2BF58">
              <w:rPr>
                <w:rFonts w:ascii="Times New Roman" w:hAnsi="Times New Roman" w:cs="Times New Roman"/>
              </w:rPr>
              <w:t xml:space="preserve"> suggested that the University </w:t>
            </w:r>
            <w:r w:rsidR="004B53E8" w:rsidRPr="00B130D4">
              <w:rPr>
                <w:rFonts w:ascii="Times New Roman" w:hAnsi="Times New Roman" w:cs="Times New Roman"/>
              </w:rPr>
              <w:t>make</w:t>
            </w:r>
            <w:r w:rsidR="002378CA" w:rsidRPr="00B130D4">
              <w:rPr>
                <w:rFonts w:ascii="Times New Roman" w:hAnsi="Times New Roman" w:cs="Times New Roman"/>
              </w:rPr>
              <w:t xml:space="preserve"> </w:t>
            </w:r>
            <w:r w:rsidR="004B53E8" w:rsidRPr="00B130D4">
              <w:rPr>
                <w:rFonts w:ascii="Times New Roman" w:hAnsi="Times New Roman" w:cs="Times New Roman"/>
              </w:rPr>
              <w:t>it a requirement for students to</w:t>
            </w:r>
            <w:r w:rsidR="002378CA" w:rsidRPr="00B130D4">
              <w:rPr>
                <w:rFonts w:ascii="Times New Roman" w:hAnsi="Times New Roman" w:cs="Times New Roman"/>
              </w:rPr>
              <w:t xml:space="preserve"> learn one other language (such as </w:t>
            </w:r>
            <w:r w:rsidR="00E87B77" w:rsidRPr="00B130D4">
              <w:rPr>
                <w:rFonts w:ascii="Times New Roman" w:hAnsi="Times New Roman" w:cs="Times New Roman"/>
              </w:rPr>
              <w:t xml:space="preserve">French, </w:t>
            </w:r>
            <w:r w:rsidR="002378CA" w:rsidRPr="00B130D4">
              <w:rPr>
                <w:rFonts w:ascii="Times New Roman" w:hAnsi="Times New Roman" w:cs="Times New Roman"/>
              </w:rPr>
              <w:t>German, Japanese, or Spanish) in addition to the required 3 hours of Chinese offered by the LC.</w:t>
            </w:r>
            <w:r w:rsidR="00FA76ED" w:rsidRPr="00B130D4">
              <w:rPr>
                <w:rFonts w:ascii="Times New Roman" w:hAnsi="Times New Roman" w:cs="Times New Roman"/>
              </w:rPr>
              <w:t xml:space="preserve"> </w:t>
            </w:r>
          </w:p>
          <w:p w14:paraId="3176B666" w14:textId="25E39279" w:rsidR="002378CA" w:rsidRPr="00FE1F01" w:rsidRDefault="55FAEA6F" w:rsidP="55304A16">
            <w:pPr>
              <w:jc w:val="both"/>
              <w:rPr>
                <w:rFonts w:ascii="Times New Roman" w:hAnsi="Times New Roman" w:cs="Times New Roman"/>
                <w:highlight w:val="yellow"/>
              </w:rPr>
            </w:pPr>
            <w:r w:rsidRPr="00B130D4">
              <w:rPr>
                <w:rFonts w:ascii="Times New Roman" w:hAnsi="Times New Roman" w:cs="Times New Roman"/>
              </w:rPr>
              <w:t>2. Due to the concern about the decline in students’ language proficiency, it is also recommended that the University adopt a minimum I</w:t>
            </w:r>
            <w:r w:rsidR="31D824F4" w:rsidRPr="00B130D4">
              <w:rPr>
                <w:rFonts w:ascii="Times New Roman" w:hAnsi="Times New Roman" w:cs="Times New Roman"/>
              </w:rPr>
              <w:t>E</w:t>
            </w:r>
            <w:r w:rsidRPr="00B130D4">
              <w:rPr>
                <w:rFonts w:ascii="Times New Roman" w:hAnsi="Times New Roman" w:cs="Times New Roman"/>
              </w:rPr>
              <w:t xml:space="preserve">LTS/ TOEFL score </w:t>
            </w:r>
            <w:r w:rsidR="52D21E71" w:rsidRPr="00B130D4">
              <w:rPr>
                <w:rFonts w:ascii="Times New Roman" w:hAnsi="Times New Roman" w:cs="Times New Roman"/>
              </w:rPr>
              <w:t>as a</w:t>
            </w:r>
            <w:r w:rsidR="542D4420" w:rsidRPr="00B130D4">
              <w:rPr>
                <w:rFonts w:ascii="Times New Roman" w:hAnsi="Times New Roman" w:cs="Times New Roman"/>
              </w:rPr>
              <w:t xml:space="preserve"> graduation</w:t>
            </w:r>
            <w:r w:rsidR="52D21E71" w:rsidRPr="00B130D4">
              <w:rPr>
                <w:rFonts w:ascii="Times New Roman" w:hAnsi="Times New Roman" w:cs="Times New Roman"/>
              </w:rPr>
              <w:t xml:space="preserve"> requirement.</w:t>
            </w:r>
            <w:r w:rsidRPr="5F99F143">
              <w:rPr>
                <w:rFonts w:ascii="Times New Roman" w:hAnsi="Times New Roman" w:cs="Times New Roman"/>
              </w:rPr>
              <w:t xml:space="preserve"> </w:t>
            </w:r>
            <w:r w:rsidR="41D29077" w:rsidRPr="5F99F143">
              <w:rPr>
                <w:rFonts w:ascii="Times New Roman" w:hAnsi="Times New Roman" w:cs="Times New Roman"/>
              </w:rPr>
              <w:t>The</w:t>
            </w:r>
            <w:r w:rsidR="6C2EC6C4" w:rsidRPr="5F99F143">
              <w:rPr>
                <w:rFonts w:ascii="Times New Roman" w:hAnsi="Times New Roman" w:cs="Times New Roman"/>
              </w:rPr>
              <w:t>se</w:t>
            </w:r>
            <w:r w:rsidR="41D29077" w:rsidRPr="5F99F143">
              <w:rPr>
                <w:rFonts w:ascii="Times New Roman" w:hAnsi="Times New Roman" w:cs="Times New Roman"/>
              </w:rPr>
              <w:t xml:space="preserve"> </w:t>
            </w:r>
            <w:r w:rsidR="6C2EC6C4" w:rsidRPr="5F99F143">
              <w:rPr>
                <w:rFonts w:ascii="Times New Roman" w:hAnsi="Times New Roman" w:cs="Times New Roman"/>
              </w:rPr>
              <w:t xml:space="preserve">two </w:t>
            </w:r>
            <w:r w:rsidR="41D29077" w:rsidRPr="5F99F143">
              <w:rPr>
                <w:rFonts w:ascii="Times New Roman" w:hAnsi="Times New Roman" w:cs="Times New Roman"/>
              </w:rPr>
              <w:lastRenderedPageBreak/>
              <w:t xml:space="preserve">recommendations, if adopted, should help </w:t>
            </w:r>
            <w:r w:rsidR="5BFAD220" w:rsidRPr="5F99F143">
              <w:rPr>
                <w:rFonts w:ascii="Times New Roman" w:hAnsi="Times New Roman" w:cs="Times New Roman"/>
              </w:rPr>
              <w:t>address the concern of dec</w:t>
            </w:r>
            <w:r w:rsidR="52D21E71" w:rsidRPr="5F99F143">
              <w:rPr>
                <w:rFonts w:ascii="Times New Roman" w:hAnsi="Times New Roman" w:cs="Times New Roman"/>
              </w:rPr>
              <w:t>lining</w:t>
            </w:r>
            <w:r w:rsidR="5BFAD220" w:rsidRPr="5F99F143">
              <w:rPr>
                <w:rFonts w:ascii="Times New Roman" w:hAnsi="Times New Roman" w:cs="Times New Roman"/>
              </w:rPr>
              <w:t xml:space="preserve"> language proficienc</w:t>
            </w:r>
            <w:r w:rsidR="212C7078" w:rsidRPr="5F99F143">
              <w:rPr>
                <w:rFonts w:ascii="Times New Roman" w:hAnsi="Times New Roman" w:cs="Times New Roman"/>
              </w:rPr>
              <w:t>y</w:t>
            </w:r>
            <w:r w:rsidR="5BFAD220" w:rsidRPr="5F99F143">
              <w:rPr>
                <w:rFonts w:ascii="Times New Roman" w:hAnsi="Times New Roman" w:cs="Times New Roman"/>
              </w:rPr>
              <w:t xml:space="preserve"> at HKBU. </w:t>
            </w:r>
            <w:r w:rsidR="05EB46F4" w:rsidRPr="5F99F143">
              <w:rPr>
                <w:rFonts w:ascii="Times New Roman" w:hAnsi="Times New Roman" w:cs="Times New Roman"/>
              </w:rPr>
              <w:t xml:space="preserve">As </w:t>
            </w:r>
            <w:r w:rsidR="54CC8D79" w:rsidRPr="5F99F143">
              <w:rPr>
                <w:rFonts w:ascii="Times New Roman" w:hAnsi="Times New Roman" w:cs="Times New Roman"/>
              </w:rPr>
              <w:t xml:space="preserve">discussed with and </w:t>
            </w:r>
            <w:r w:rsidR="05EB46F4" w:rsidRPr="5F99F143">
              <w:rPr>
                <w:rFonts w:ascii="Times New Roman" w:hAnsi="Times New Roman" w:cs="Times New Roman"/>
              </w:rPr>
              <w:t>confirmed by the VPTL, IELTS</w:t>
            </w:r>
            <w:r w:rsidR="22A18AB9" w:rsidRPr="5F99F143">
              <w:rPr>
                <w:rFonts w:ascii="Times New Roman" w:hAnsi="Times New Roman" w:cs="Times New Roman"/>
              </w:rPr>
              <w:t xml:space="preserve"> or </w:t>
            </w:r>
            <w:r w:rsidR="05EB46F4" w:rsidRPr="5F99F143">
              <w:rPr>
                <w:rFonts w:ascii="Times New Roman" w:hAnsi="Times New Roman" w:cs="Times New Roman"/>
              </w:rPr>
              <w:t xml:space="preserve">TOEFL </w:t>
            </w:r>
            <w:r w:rsidR="61DEE6C2" w:rsidRPr="5F99F143">
              <w:rPr>
                <w:rFonts w:ascii="Times New Roman" w:hAnsi="Times New Roman" w:cs="Times New Roman"/>
              </w:rPr>
              <w:t xml:space="preserve">test </w:t>
            </w:r>
            <w:r w:rsidR="05EB46F4" w:rsidRPr="5F99F143">
              <w:rPr>
                <w:rFonts w:ascii="Times New Roman" w:hAnsi="Times New Roman" w:cs="Times New Roman"/>
              </w:rPr>
              <w:t>will be used as an indicator of students’ profic</w:t>
            </w:r>
            <w:r w:rsidR="6E1AFC94" w:rsidRPr="5F99F143">
              <w:rPr>
                <w:rFonts w:ascii="Times New Roman" w:hAnsi="Times New Roman" w:cs="Times New Roman"/>
              </w:rPr>
              <w:t>i</w:t>
            </w:r>
            <w:r w:rsidR="05EB46F4" w:rsidRPr="5F99F143">
              <w:rPr>
                <w:rFonts w:ascii="Times New Roman" w:hAnsi="Times New Roman" w:cs="Times New Roman"/>
              </w:rPr>
              <w:t xml:space="preserve">ency in English – </w:t>
            </w:r>
            <w:r w:rsidR="1D6C3A3C" w:rsidRPr="5F99F143">
              <w:rPr>
                <w:rFonts w:ascii="Times New Roman" w:hAnsi="Times New Roman" w:cs="Times New Roman"/>
              </w:rPr>
              <w:t xml:space="preserve">i.e. </w:t>
            </w:r>
            <w:r w:rsidR="05EB46F4" w:rsidRPr="5F99F143">
              <w:rPr>
                <w:rFonts w:ascii="Times New Roman" w:hAnsi="Times New Roman" w:cs="Times New Roman"/>
              </w:rPr>
              <w:t>an IEL</w:t>
            </w:r>
            <w:r w:rsidR="05DFAFEE" w:rsidRPr="5F99F143">
              <w:rPr>
                <w:rFonts w:ascii="Times New Roman" w:hAnsi="Times New Roman" w:cs="Times New Roman"/>
              </w:rPr>
              <w:t>T</w:t>
            </w:r>
            <w:r w:rsidR="05EB46F4" w:rsidRPr="5F99F143">
              <w:rPr>
                <w:rFonts w:ascii="Times New Roman" w:hAnsi="Times New Roman" w:cs="Times New Roman"/>
              </w:rPr>
              <w:t xml:space="preserve">S score </w:t>
            </w:r>
            <w:r w:rsidR="2FAFAFDE" w:rsidRPr="5F99F143">
              <w:rPr>
                <w:rFonts w:ascii="Times New Roman" w:hAnsi="Times New Roman" w:cs="Times New Roman"/>
              </w:rPr>
              <w:t>o</w:t>
            </w:r>
            <w:r w:rsidR="05EB46F4" w:rsidRPr="5F99F143">
              <w:rPr>
                <w:rFonts w:ascii="Times New Roman" w:hAnsi="Times New Roman" w:cs="Times New Roman"/>
              </w:rPr>
              <w:t>f 6.5 or a T</w:t>
            </w:r>
            <w:r w:rsidR="77D87F8D" w:rsidRPr="5F99F143">
              <w:rPr>
                <w:rFonts w:ascii="Times New Roman" w:hAnsi="Times New Roman" w:cs="Times New Roman"/>
              </w:rPr>
              <w:t>O</w:t>
            </w:r>
            <w:r w:rsidR="05EB46F4" w:rsidRPr="5F99F143">
              <w:rPr>
                <w:rFonts w:ascii="Times New Roman" w:hAnsi="Times New Roman" w:cs="Times New Roman"/>
              </w:rPr>
              <w:t xml:space="preserve">EFL </w:t>
            </w:r>
            <w:proofErr w:type="spellStart"/>
            <w:r w:rsidR="05EB46F4" w:rsidRPr="5F99F143">
              <w:rPr>
                <w:rFonts w:ascii="Times New Roman" w:hAnsi="Times New Roman" w:cs="Times New Roman"/>
              </w:rPr>
              <w:t>ibt</w:t>
            </w:r>
            <w:proofErr w:type="spellEnd"/>
            <w:r w:rsidR="05EB46F4" w:rsidRPr="5F99F143">
              <w:rPr>
                <w:rFonts w:ascii="Times New Roman" w:hAnsi="Times New Roman" w:cs="Times New Roman"/>
              </w:rPr>
              <w:t xml:space="preserve"> score</w:t>
            </w:r>
            <w:r w:rsidR="1F58A64A" w:rsidRPr="5F99F143">
              <w:rPr>
                <w:rFonts w:ascii="Times New Roman" w:hAnsi="Times New Roman" w:cs="Times New Roman"/>
              </w:rPr>
              <w:t xml:space="preserve"> of 79.</w:t>
            </w:r>
            <w:r w:rsidR="6F1A99AD" w:rsidRPr="5F99F143">
              <w:rPr>
                <w:rFonts w:ascii="Times New Roman" w:hAnsi="Times New Roman" w:cs="Times New Roman"/>
              </w:rPr>
              <w:t xml:space="preserve"> It should be noted that this will not be a graduation requirement.</w:t>
            </w:r>
            <w:r w:rsidR="1F58A64A" w:rsidRPr="5F99F143">
              <w:rPr>
                <w:rFonts w:ascii="Times New Roman" w:hAnsi="Times New Roman" w:cs="Times New Roman"/>
              </w:rPr>
              <w:t xml:space="preserve"> </w:t>
            </w:r>
          </w:p>
          <w:p w14:paraId="72FB69A0" w14:textId="0E700610" w:rsidR="00D47275" w:rsidRPr="00FE1F01" w:rsidRDefault="063C632D" w:rsidP="00BB553B">
            <w:pPr>
              <w:jc w:val="both"/>
              <w:rPr>
                <w:rFonts w:ascii="Times New Roman" w:hAnsi="Times New Roman" w:cs="Times New Roman"/>
                <w:szCs w:val="24"/>
              </w:rPr>
            </w:pPr>
            <w:r w:rsidRPr="38504121">
              <w:rPr>
                <w:rFonts w:ascii="Times New Roman" w:hAnsi="Times New Roman" w:cs="Times New Roman"/>
              </w:rPr>
              <w:t>3</w:t>
            </w:r>
            <w:r w:rsidR="33DE5C16" w:rsidRPr="38504121">
              <w:rPr>
                <w:rFonts w:ascii="Times New Roman" w:hAnsi="Times New Roman" w:cs="Times New Roman"/>
              </w:rPr>
              <w:t xml:space="preserve">. </w:t>
            </w:r>
            <w:r w:rsidR="05CA5CD0" w:rsidRPr="38504121">
              <w:rPr>
                <w:rFonts w:ascii="Times New Roman" w:hAnsi="Times New Roman" w:cs="Times New Roman"/>
              </w:rPr>
              <w:t xml:space="preserve">I understand that the </w:t>
            </w:r>
            <w:r w:rsidR="00CC47A6" w:rsidRPr="38504121">
              <w:rPr>
                <w:rFonts w:ascii="Times New Roman" w:hAnsi="Times New Roman" w:cs="Times New Roman"/>
              </w:rPr>
              <w:t>LC’s PILO</w:t>
            </w:r>
            <w:r w:rsidR="05CA5CD0" w:rsidRPr="38504121">
              <w:rPr>
                <w:rFonts w:ascii="Times New Roman" w:hAnsi="Times New Roman" w:cs="Times New Roman"/>
              </w:rPr>
              <w:t xml:space="preserve"> (Program Intended Learning Outcome) 5 clearly states </w:t>
            </w:r>
            <w:r w:rsidR="7D379116" w:rsidRPr="38504121">
              <w:rPr>
                <w:rFonts w:ascii="Times New Roman" w:hAnsi="Times New Roman" w:cs="Times New Roman"/>
              </w:rPr>
              <w:t>as an</w:t>
            </w:r>
            <w:r w:rsidR="05CA5CD0" w:rsidRPr="38504121">
              <w:rPr>
                <w:rFonts w:ascii="Times New Roman" w:hAnsi="Times New Roman" w:cs="Times New Roman"/>
              </w:rPr>
              <w:t xml:space="preserve"> objective to “enhance linguistic and communication strategies through technologies for effective human-human and human-AI interaction across varied academic and professional settings.” However, due to </w:t>
            </w:r>
            <w:r w:rsidR="181BF192" w:rsidRPr="38504121">
              <w:rPr>
                <w:rFonts w:ascii="Times New Roman" w:hAnsi="Times New Roman" w:cs="Times New Roman"/>
              </w:rPr>
              <w:t xml:space="preserve">the increasing importance of AI literacy for today’s college graduates, </w:t>
            </w:r>
            <w:r w:rsidR="181BF192" w:rsidRPr="00B130D4">
              <w:rPr>
                <w:rFonts w:ascii="Times New Roman" w:hAnsi="Times New Roman" w:cs="Times New Roman"/>
              </w:rPr>
              <w:t xml:space="preserve">it is recommended that </w:t>
            </w:r>
            <w:r w:rsidR="04E74277" w:rsidRPr="00B130D4">
              <w:rPr>
                <w:rFonts w:ascii="Times New Roman" w:hAnsi="Times New Roman" w:cs="Times New Roman"/>
              </w:rPr>
              <w:t xml:space="preserve">the </w:t>
            </w:r>
            <w:r w:rsidR="46A661F2" w:rsidRPr="00B130D4">
              <w:rPr>
                <w:rFonts w:ascii="Times New Roman" w:hAnsi="Times New Roman" w:cs="Times New Roman"/>
              </w:rPr>
              <w:t xml:space="preserve">LC’s </w:t>
            </w:r>
            <w:r w:rsidR="04E74277" w:rsidRPr="00B130D4">
              <w:rPr>
                <w:rFonts w:ascii="Times New Roman" w:hAnsi="Times New Roman" w:cs="Times New Roman"/>
              </w:rPr>
              <w:t xml:space="preserve">PILOs and CILOS </w:t>
            </w:r>
            <w:r w:rsidR="6BBBB4C0" w:rsidRPr="00B130D4">
              <w:rPr>
                <w:rFonts w:ascii="Times New Roman" w:hAnsi="Times New Roman" w:cs="Times New Roman"/>
              </w:rPr>
              <w:t>list</w:t>
            </w:r>
            <w:r w:rsidR="04E74277" w:rsidRPr="00B130D4">
              <w:rPr>
                <w:rFonts w:ascii="Times New Roman" w:hAnsi="Times New Roman" w:cs="Times New Roman"/>
              </w:rPr>
              <w:t xml:space="preserve"> explicitly AI </w:t>
            </w:r>
            <w:r w:rsidR="199AA51B" w:rsidRPr="00B130D4">
              <w:rPr>
                <w:rFonts w:ascii="Times New Roman" w:hAnsi="Times New Roman" w:cs="Times New Roman"/>
              </w:rPr>
              <w:t>competency</w:t>
            </w:r>
            <w:r w:rsidR="04E74277" w:rsidRPr="00B130D4">
              <w:rPr>
                <w:rFonts w:ascii="Times New Roman" w:hAnsi="Times New Roman" w:cs="Times New Roman"/>
              </w:rPr>
              <w:t xml:space="preserve"> </w:t>
            </w:r>
            <w:r w:rsidR="69F5340B" w:rsidRPr="00B130D4">
              <w:rPr>
                <w:rFonts w:ascii="Times New Roman" w:hAnsi="Times New Roman" w:cs="Times New Roman"/>
              </w:rPr>
              <w:t>as</w:t>
            </w:r>
            <w:r w:rsidR="46A661F2" w:rsidRPr="00B130D4">
              <w:rPr>
                <w:rFonts w:ascii="Times New Roman" w:hAnsi="Times New Roman" w:cs="Times New Roman"/>
              </w:rPr>
              <w:t xml:space="preserve"> a required competency that is</w:t>
            </w:r>
            <w:r w:rsidR="69F5340B" w:rsidRPr="00B130D4">
              <w:rPr>
                <w:rFonts w:ascii="Times New Roman" w:hAnsi="Times New Roman" w:cs="Times New Roman"/>
              </w:rPr>
              <w:t xml:space="preserve"> part of the </w:t>
            </w:r>
            <w:r w:rsidR="04E74277" w:rsidRPr="00B130D4">
              <w:rPr>
                <w:rFonts w:ascii="Times New Roman" w:hAnsi="Times New Roman" w:cs="Times New Roman"/>
              </w:rPr>
              <w:t>Cognitive and Communicative Competency (the first of the three competencies that the</w:t>
            </w:r>
            <w:r w:rsidR="04E74277" w:rsidRPr="38504121">
              <w:rPr>
                <w:rFonts w:ascii="Times New Roman" w:hAnsi="Times New Roman" w:cs="Times New Roman"/>
              </w:rPr>
              <w:t xml:space="preserve"> LC aims to help students develop)</w:t>
            </w:r>
            <w:r w:rsidR="36B3CA18" w:rsidRPr="38504121">
              <w:rPr>
                <w:rFonts w:ascii="Times New Roman" w:hAnsi="Times New Roman" w:cs="Times New Roman"/>
              </w:rPr>
              <w:t>.</w:t>
            </w:r>
            <w:r w:rsidR="2D18913B" w:rsidRPr="38504121">
              <w:rPr>
                <w:rFonts w:ascii="Times New Roman" w:hAnsi="Times New Roman" w:cs="Times New Roman"/>
              </w:rPr>
              <w:t xml:space="preserve"> </w:t>
            </w:r>
            <w:r w:rsidR="642DB89B" w:rsidRPr="38504121">
              <w:rPr>
                <w:rFonts w:ascii="Times New Roman" w:hAnsi="Times New Roman" w:cs="Times New Roman"/>
              </w:rPr>
              <w:t xml:space="preserve">AI competency and TLAs aligning with this </w:t>
            </w:r>
            <w:r w:rsidR="27874D0A" w:rsidRPr="38504121">
              <w:rPr>
                <w:rFonts w:ascii="Times New Roman" w:hAnsi="Times New Roman" w:cs="Times New Roman"/>
              </w:rPr>
              <w:t xml:space="preserve">competency </w:t>
            </w:r>
            <w:r w:rsidR="642DB89B" w:rsidRPr="38504121">
              <w:rPr>
                <w:rFonts w:ascii="Times New Roman" w:hAnsi="Times New Roman" w:cs="Times New Roman"/>
              </w:rPr>
              <w:t>have been incorporated into the syllabi of all English LEP course</w:t>
            </w:r>
            <w:r w:rsidR="3E96DFEA" w:rsidRPr="38504121">
              <w:rPr>
                <w:rFonts w:ascii="Times New Roman" w:hAnsi="Times New Roman" w:cs="Times New Roman"/>
              </w:rPr>
              <w:t xml:space="preserve"> </w:t>
            </w:r>
          </w:p>
        </w:tc>
      </w:tr>
      <w:tr w:rsidR="0007079C" w:rsidRPr="00FE1F01" w14:paraId="3C0BE54D" w14:textId="77777777" w:rsidTr="38504121">
        <w:trPr>
          <w:trHeight w:val="357"/>
        </w:trPr>
        <w:tc>
          <w:tcPr>
            <w:tcW w:w="15304" w:type="dxa"/>
            <w:gridSpan w:val="4"/>
            <w:shd w:val="clear" w:color="auto" w:fill="D9D9D9" w:themeFill="background1" w:themeFillShade="D9"/>
          </w:tcPr>
          <w:p w14:paraId="54C8F27F" w14:textId="22DC9E20" w:rsidR="0007079C" w:rsidRPr="00FE1F01" w:rsidRDefault="0007079C" w:rsidP="002C4FC4">
            <w:pPr>
              <w:jc w:val="both"/>
              <w:rPr>
                <w:rFonts w:ascii="Times New Roman" w:hAnsi="Times New Roman" w:cs="Times New Roman"/>
                <w:b/>
                <w:szCs w:val="24"/>
              </w:rPr>
            </w:pPr>
            <w:r w:rsidRPr="00FE1F01">
              <w:rPr>
                <w:rFonts w:ascii="Times New Roman" w:hAnsi="Times New Roman" w:cs="Times New Roman"/>
                <w:b/>
                <w:szCs w:val="24"/>
              </w:rPr>
              <w:lastRenderedPageBreak/>
              <w:t xml:space="preserve">Response of </w:t>
            </w:r>
            <w:r w:rsidR="00AD686C" w:rsidRPr="00FE1F01">
              <w:rPr>
                <w:rFonts w:ascii="Times New Roman" w:hAnsi="Times New Roman" w:cs="Times New Roman"/>
                <w:b/>
                <w:szCs w:val="24"/>
              </w:rPr>
              <w:t>Unit</w:t>
            </w:r>
          </w:p>
        </w:tc>
      </w:tr>
      <w:tr w:rsidR="0007079C" w:rsidRPr="00FE1F01" w14:paraId="6B936C04" w14:textId="77777777" w:rsidTr="38504121">
        <w:trPr>
          <w:trHeight w:val="2592"/>
        </w:trPr>
        <w:tc>
          <w:tcPr>
            <w:tcW w:w="15304" w:type="dxa"/>
            <w:gridSpan w:val="4"/>
          </w:tcPr>
          <w:p w14:paraId="75C65E85" w14:textId="2B9E0501" w:rsidR="00323EA3" w:rsidRPr="00323EA3" w:rsidRDefault="00B130D4" w:rsidP="00776586">
            <w:pPr>
              <w:jc w:val="both"/>
              <w:rPr>
                <w:rFonts w:ascii="Times New Roman" w:hAnsi="Times New Roman" w:cs="Times New Roman"/>
                <w:szCs w:val="24"/>
              </w:rPr>
            </w:pPr>
            <w:r>
              <w:rPr>
                <w:rFonts w:ascii="Times New Roman" w:hAnsi="Times New Roman" w:cs="Times New Roman"/>
                <w:szCs w:val="24"/>
              </w:rPr>
              <w:t>We appreciate Prof</w:t>
            </w:r>
            <w:r w:rsidR="00CC47A6">
              <w:rPr>
                <w:rFonts w:ascii="Times New Roman" w:hAnsi="Times New Roman" w:cs="Times New Roman"/>
                <w:szCs w:val="24"/>
              </w:rPr>
              <w:t>.</w:t>
            </w:r>
            <w:r>
              <w:rPr>
                <w:rFonts w:ascii="Times New Roman" w:hAnsi="Times New Roman" w:cs="Times New Roman"/>
                <w:szCs w:val="24"/>
              </w:rPr>
              <w:t xml:space="preserve"> Liu’s</w:t>
            </w:r>
            <w:r w:rsidR="00323EA3" w:rsidRPr="00323EA3">
              <w:rPr>
                <w:rFonts w:ascii="Times New Roman" w:hAnsi="Times New Roman" w:cs="Times New Roman"/>
                <w:szCs w:val="24"/>
              </w:rPr>
              <w:t xml:space="preserve"> </w:t>
            </w:r>
            <w:r>
              <w:rPr>
                <w:rFonts w:ascii="Times New Roman" w:hAnsi="Times New Roman" w:cs="Times New Roman"/>
                <w:szCs w:val="24"/>
              </w:rPr>
              <w:t>insightful</w:t>
            </w:r>
            <w:r w:rsidR="00323EA3" w:rsidRPr="00323EA3">
              <w:rPr>
                <w:rFonts w:ascii="Times New Roman" w:hAnsi="Times New Roman" w:cs="Times New Roman"/>
                <w:szCs w:val="24"/>
              </w:rPr>
              <w:t xml:space="preserve"> suggestions on our language programmes and curriculum. We </w:t>
            </w:r>
            <w:r w:rsidR="00323EA3" w:rsidRPr="00776586">
              <w:rPr>
                <w:rFonts w:ascii="Times New Roman" w:hAnsi="Times New Roman" w:cs="Times New Roman"/>
                <w:szCs w:val="24"/>
              </w:rPr>
              <w:t>welcome</w:t>
            </w:r>
            <w:r w:rsidR="00323EA3" w:rsidRPr="00323EA3">
              <w:rPr>
                <w:rFonts w:ascii="Times New Roman" w:hAnsi="Times New Roman" w:cs="Times New Roman"/>
                <w:szCs w:val="24"/>
              </w:rPr>
              <w:t xml:space="preserve"> </w:t>
            </w:r>
            <w:r w:rsidR="00323EA3" w:rsidRPr="00776586">
              <w:rPr>
                <w:rFonts w:ascii="Times New Roman" w:hAnsi="Times New Roman" w:cs="Times New Roman"/>
                <w:szCs w:val="24"/>
              </w:rPr>
              <w:t>the recommendation</w:t>
            </w:r>
            <w:r w:rsidR="00323EA3" w:rsidRPr="00323EA3">
              <w:rPr>
                <w:rFonts w:ascii="Times New Roman" w:hAnsi="Times New Roman" w:cs="Times New Roman"/>
                <w:szCs w:val="24"/>
              </w:rPr>
              <w:t xml:space="preserve"> </w:t>
            </w:r>
            <w:r w:rsidR="00323EA3" w:rsidRPr="00776586">
              <w:rPr>
                <w:rFonts w:ascii="Times New Roman" w:hAnsi="Times New Roman" w:cs="Times New Roman"/>
                <w:szCs w:val="24"/>
              </w:rPr>
              <w:t>of making learning a</w:t>
            </w:r>
            <w:r w:rsidR="00323EA3" w:rsidRPr="00323EA3">
              <w:rPr>
                <w:rFonts w:ascii="Times New Roman" w:hAnsi="Times New Roman" w:cs="Times New Roman"/>
                <w:szCs w:val="24"/>
              </w:rPr>
              <w:t xml:space="preserve"> </w:t>
            </w:r>
            <w:r w:rsidR="00CC47A6" w:rsidRPr="00323EA3">
              <w:rPr>
                <w:rFonts w:ascii="Times New Roman" w:hAnsi="Times New Roman" w:cs="Times New Roman"/>
                <w:szCs w:val="24"/>
              </w:rPr>
              <w:t>foreign language</w:t>
            </w:r>
            <w:r w:rsidR="00323EA3" w:rsidRPr="00776586">
              <w:rPr>
                <w:rFonts w:ascii="Times New Roman" w:hAnsi="Times New Roman" w:cs="Times New Roman"/>
                <w:szCs w:val="24"/>
              </w:rPr>
              <w:t xml:space="preserve"> a requirement</w:t>
            </w:r>
            <w:r w:rsidR="00323EA3" w:rsidRPr="00323EA3">
              <w:rPr>
                <w:rFonts w:ascii="Times New Roman" w:hAnsi="Times New Roman" w:cs="Times New Roman"/>
                <w:szCs w:val="24"/>
              </w:rPr>
              <w:t xml:space="preserve">, as multilingualism is a key component of the University’s Graduate Attributes. </w:t>
            </w:r>
            <w:r w:rsidR="00776586" w:rsidRPr="00776586">
              <w:rPr>
                <w:rFonts w:ascii="Times New Roman" w:hAnsi="Times New Roman" w:cs="Times New Roman"/>
                <w:szCs w:val="24"/>
              </w:rPr>
              <w:t>Our current model is to make foreign language learning a critical part of their intercultural and exchange experiences</w:t>
            </w:r>
            <w:r w:rsidR="00323EA3" w:rsidRPr="00776586">
              <w:rPr>
                <w:rFonts w:ascii="Times New Roman" w:hAnsi="Times New Roman" w:cs="Times New Roman"/>
                <w:szCs w:val="24"/>
              </w:rPr>
              <w:t xml:space="preserve">. Annually </w:t>
            </w:r>
            <w:r w:rsidR="00323EA3" w:rsidRPr="00323EA3">
              <w:rPr>
                <w:rFonts w:ascii="Times New Roman" w:hAnsi="Times New Roman" w:cs="Times New Roman"/>
                <w:szCs w:val="24"/>
              </w:rPr>
              <w:t xml:space="preserve">over 2,000 students enroll in LC credit-bearing </w:t>
            </w:r>
            <w:r w:rsidR="00323EA3" w:rsidRPr="00776586">
              <w:rPr>
                <w:rFonts w:ascii="Times New Roman" w:hAnsi="Times New Roman" w:cs="Times New Roman"/>
                <w:szCs w:val="24"/>
              </w:rPr>
              <w:t xml:space="preserve">foreign </w:t>
            </w:r>
            <w:r w:rsidR="00323EA3" w:rsidRPr="00323EA3">
              <w:rPr>
                <w:rFonts w:ascii="Times New Roman" w:hAnsi="Times New Roman" w:cs="Times New Roman"/>
                <w:szCs w:val="24"/>
              </w:rPr>
              <w:t xml:space="preserve">language courses. As an incentive in AY 2025–26, a new policy </w:t>
            </w:r>
            <w:r w:rsidR="00776586" w:rsidRPr="00776586">
              <w:rPr>
                <w:rFonts w:ascii="Times New Roman" w:hAnsi="Times New Roman" w:cs="Times New Roman"/>
                <w:szCs w:val="24"/>
              </w:rPr>
              <w:t>will</w:t>
            </w:r>
            <w:r w:rsidR="00323EA3" w:rsidRPr="00323EA3">
              <w:rPr>
                <w:rFonts w:ascii="Times New Roman" w:hAnsi="Times New Roman" w:cs="Times New Roman"/>
                <w:szCs w:val="24"/>
              </w:rPr>
              <w:t xml:space="preserve"> refund students who take supplementary foreign-language courses and meet the attendance requirement.</w:t>
            </w:r>
          </w:p>
          <w:p w14:paraId="4F99D41E" w14:textId="77777777" w:rsidR="002475B1" w:rsidRPr="00776586" w:rsidRDefault="002475B1" w:rsidP="00776586">
            <w:pPr>
              <w:pStyle w:val="CommentText"/>
              <w:jc w:val="both"/>
              <w:rPr>
                <w:rFonts w:ascii="Times New Roman" w:hAnsi="Times New Roman" w:cs="Times New Roman"/>
                <w:iCs/>
                <w:sz w:val="24"/>
                <w:szCs w:val="24"/>
              </w:rPr>
            </w:pPr>
          </w:p>
          <w:p w14:paraId="5B6B570B" w14:textId="3D27032E" w:rsidR="002475B1" w:rsidRPr="00776586" w:rsidRDefault="002475B1" w:rsidP="00776586">
            <w:pPr>
              <w:pStyle w:val="CommentText"/>
              <w:jc w:val="both"/>
              <w:rPr>
                <w:rFonts w:ascii="Times New Roman" w:hAnsi="Times New Roman" w:cs="Times New Roman"/>
                <w:iCs/>
                <w:sz w:val="24"/>
                <w:szCs w:val="24"/>
              </w:rPr>
            </w:pPr>
            <w:r w:rsidRPr="00776586">
              <w:rPr>
                <w:rFonts w:ascii="Times New Roman" w:hAnsi="Times New Roman" w:cs="Times New Roman"/>
                <w:iCs/>
                <w:sz w:val="24"/>
                <w:szCs w:val="24"/>
              </w:rPr>
              <w:t xml:space="preserve">Regarding the recommendation on English proficiency, as approved by the Senate, from </w:t>
            </w:r>
            <w:r w:rsidR="00B130D4">
              <w:rPr>
                <w:rFonts w:ascii="Times New Roman" w:hAnsi="Times New Roman" w:cs="Times New Roman"/>
                <w:iCs/>
                <w:sz w:val="24"/>
                <w:szCs w:val="24"/>
              </w:rPr>
              <w:t>AY</w:t>
            </w:r>
            <w:r w:rsidRPr="00776586">
              <w:rPr>
                <w:rFonts w:ascii="Times New Roman" w:hAnsi="Times New Roman" w:cs="Times New Roman"/>
                <w:iCs/>
                <w:sz w:val="24"/>
                <w:szCs w:val="24"/>
              </w:rPr>
              <w:t xml:space="preserve"> 2025/26, the percentage of students achieving a minimum IELTS score of 6.5 or a TOEFL iBT score of 79 </w:t>
            </w:r>
            <w:r w:rsidR="0050009C" w:rsidRPr="00776586">
              <w:rPr>
                <w:rFonts w:ascii="Times New Roman" w:hAnsi="Times New Roman" w:cs="Times New Roman"/>
                <w:iCs/>
                <w:sz w:val="24"/>
                <w:szCs w:val="24"/>
              </w:rPr>
              <w:t>before they graduate</w:t>
            </w:r>
            <w:r w:rsidRPr="00776586">
              <w:rPr>
                <w:rFonts w:ascii="Times New Roman" w:hAnsi="Times New Roman" w:cs="Times New Roman"/>
                <w:iCs/>
                <w:sz w:val="24"/>
                <w:szCs w:val="24"/>
              </w:rPr>
              <w:t xml:space="preserve"> will be used as a key indicator of our students’ English proficiency.</w:t>
            </w:r>
          </w:p>
          <w:p w14:paraId="3FF71A29" w14:textId="77777777" w:rsidR="002475B1" w:rsidRPr="00776586" w:rsidRDefault="002475B1" w:rsidP="00776586">
            <w:pPr>
              <w:pStyle w:val="CommentText"/>
              <w:jc w:val="both"/>
              <w:rPr>
                <w:rFonts w:ascii="Times New Roman" w:hAnsi="Times New Roman" w:cs="Times New Roman"/>
                <w:iCs/>
                <w:sz w:val="24"/>
                <w:szCs w:val="24"/>
              </w:rPr>
            </w:pPr>
          </w:p>
          <w:p w14:paraId="48BB6C8B" w14:textId="310DEA9E" w:rsidR="00883040" w:rsidRDefault="00776586" w:rsidP="00776586">
            <w:pPr>
              <w:jc w:val="both"/>
              <w:rPr>
                <w:rFonts w:ascii="Times New Roman" w:hAnsi="Times New Roman" w:cs="Times New Roman"/>
                <w:szCs w:val="24"/>
              </w:rPr>
            </w:pPr>
            <w:r w:rsidRPr="00323EA3">
              <w:rPr>
                <w:rFonts w:ascii="Times New Roman" w:hAnsi="Times New Roman" w:cs="Times New Roman"/>
                <w:szCs w:val="24"/>
              </w:rPr>
              <w:t>We appreciate the suggestion to include AI competency within Cognitive and Communicative Competency.</w:t>
            </w:r>
            <w:r w:rsidR="4E11DF05" w:rsidRPr="00776586">
              <w:rPr>
                <w:rFonts w:ascii="Times New Roman" w:hAnsi="Times New Roman" w:cs="Times New Roman"/>
                <w:szCs w:val="24"/>
              </w:rPr>
              <w:t xml:space="preserve"> </w:t>
            </w:r>
            <w:r w:rsidR="0C0369E1" w:rsidRPr="00776586">
              <w:rPr>
                <w:rFonts w:ascii="Times New Roman" w:hAnsi="Times New Roman" w:cs="Times New Roman"/>
              </w:rPr>
              <w:t xml:space="preserve">All </w:t>
            </w:r>
            <w:r w:rsidR="4E11DF05" w:rsidRPr="00776586">
              <w:rPr>
                <w:rFonts w:ascii="Times New Roman" w:hAnsi="Times New Roman" w:cs="Times New Roman"/>
              </w:rPr>
              <w:t>L</w:t>
            </w:r>
            <w:r w:rsidR="2DDDD86E" w:rsidRPr="00776586">
              <w:rPr>
                <w:rFonts w:ascii="Times New Roman" w:hAnsi="Times New Roman" w:cs="Times New Roman"/>
              </w:rPr>
              <w:t xml:space="preserve">C credit-bearing </w:t>
            </w:r>
            <w:r w:rsidR="4E11DF05" w:rsidRPr="00776586">
              <w:rPr>
                <w:rFonts w:ascii="Times New Roman" w:hAnsi="Times New Roman" w:cs="Times New Roman"/>
              </w:rPr>
              <w:t xml:space="preserve">courses </w:t>
            </w:r>
            <w:r w:rsidR="0050009C" w:rsidRPr="00776586">
              <w:rPr>
                <w:rFonts w:ascii="Times New Roman" w:hAnsi="Times New Roman" w:cs="Times New Roman"/>
              </w:rPr>
              <w:t xml:space="preserve">have </w:t>
            </w:r>
            <w:r w:rsidR="0050009C" w:rsidRPr="00776586">
              <w:rPr>
                <w:rFonts w:ascii="Times New Roman" w:hAnsi="Times New Roman" w:cs="Times New Roman"/>
                <w:szCs w:val="24"/>
              </w:rPr>
              <w:t xml:space="preserve">been updated </w:t>
            </w:r>
            <w:r w:rsidR="6720A8F7" w:rsidRPr="00776586">
              <w:rPr>
                <w:rFonts w:ascii="Times New Roman" w:hAnsi="Times New Roman" w:cs="Times New Roman"/>
                <w:szCs w:val="24"/>
              </w:rPr>
              <w:t>(some pending procedural approval)</w:t>
            </w:r>
            <w:r w:rsidR="4E11DF05" w:rsidRPr="00776586">
              <w:rPr>
                <w:rFonts w:ascii="Times New Roman" w:hAnsi="Times New Roman" w:cs="Times New Roman"/>
                <w:szCs w:val="24"/>
              </w:rPr>
              <w:t xml:space="preserve"> to include the development of AI competency and the ability to use technological tools for independent language learning as a</w:t>
            </w:r>
            <w:r w:rsidR="49B9B721" w:rsidRPr="00776586">
              <w:rPr>
                <w:rFonts w:ascii="Times New Roman" w:hAnsi="Times New Roman" w:cs="Times New Roman"/>
                <w:szCs w:val="24"/>
              </w:rPr>
              <w:t xml:space="preserve"> course-intended learning </w:t>
            </w:r>
            <w:r w:rsidR="4E11DF05" w:rsidRPr="00776586">
              <w:rPr>
                <w:rFonts w:ascii="Times New Roman" w:hAnsi="Times New Roman" w:cs="Times New Roman"/>
                <w:szCs w:val="24"/>
              </w:rPr>
              <w:t>outcome</w:t>
            </w:r>
            <w:r w:rsidRPr="00776586">
              <w:rPr>
                <w:rFonts w:ascii="Times New Roman" w:hAnsi="Times New Roman" w:cs="Times New Roman"/>
                <w:szCs w:val="24"/>
              </w:rPr>
              <w:t xml:space="preserve"> (CILO)</w:t>
            </w:r>
            <w:r w:rsidR="4E11DF05" w:rsidRPr="00776586">
              <w:rPr>
                <w:rFonts w:ascii="Times New Roman" w:hAnsi="Times New Roman" w:cs="Times New Roman"/>
                <w:szCs w:val="24"/>
              </w:rPr>
              <w:t xml:space="preserve">. </w:t>
            </w:r>
            <w:r w:rsidRPr="00323EA3">
              <w:rPr>
                <w:rFonts w:ascii="Times New Roman" w:hAnsi="Times New Roman" w:cs="Times New Roman"/>
                <w:szCs w:val="24"/>
              </w:rPr>
              <w:t>Additionally, e</w:t>
            </w:r>
            <w:r w:rsidR="00B130D4">
              <w:rPr>
                <w:rFonts w:ascii="Times New Roman" w:hAnsi="Times New Roman" w:cs="Times New Roman"/>
                <w:szCs w:val="24"/>
              </w:rPr>
              <w:t>-</w:t>
            </w:r>
            <w:r w:rsidRPr="00323EA3">
              <w:rPr>
                <w:rFonts w:ascii="Times New Roman" w:hAnsi="Times New Roman" w:cs="Times New Roman"/>
                <w:szCs w:val="24"/>
              </w:rPr>
              <w:t>tools, including AI, have been actively integrated into classroom activities to enhance student learning experience.</w:t>
            </w:r>
            <w:r w:rsidRPr="00776586">
              <w:rPr>
                <w:rFonts w:ascii="Times New Roman" w:hAnsi="Times New Roman" w:cs="Times New Roman"/>
                <w:szCs w:val="24"/>
              </w:rPr>
              <w:t xml:space="preserve"> </w:t>
            </w:r>
          </w:p>
          <w:p w14:paraId="51829C3C" w14:textId="77777777" w:rsidR="00CA4A39" w:rsidRDefault="00CA4A39" w:rsidP="00776586">
            <w:pPr>
              <w:jc w:val="both"/>
              <w:rPr>
                <w:ins w:id="0" w:author="WANG Ho Simon" w:date="2025-09-10T20:58:00Z" w16du:dateUtc="2025-09-10T12:58:00Z"/>
                <w:rFonts w:ascii="Times New Roman" w:hAnsi="Times New Roman" w:cs="Times New Roman"/>
                <w:szCs w:val="24"/>
              </w:rPr>
            </w:pPr>
          </w:p>
          <w:p w14:paraId="2C4F8E12" w14:textId="7FD1CEA4" w:rsidR="00CA4A39" w:rsidRPr="00776586" w:rsidRDefault="00CA4A39" w:rsidP="00776586">
            <w:pPr>
              <w:jc w:val="both"/>
              <w:rPr>
                <w:rFonts w:ascii="Times New Roman" w:hAnsi="Times New Roman" w:cs="Times New Roman"/>
                <w:szCs w:val="24"/>
              </w:rPr>
            </w:pPr>
            <w:ins w:id="1" w:author="WANG Ho Simon" w:date="2025-09-10T20:58:00Z" w16du:dateUtc="2025-09-10T12:58:00Z">
              <w:r w:rsidRPr="00CA4A39">
                <w:rPr>
                  <w:rFonts w:ascii="Times New Roman" w:hAnsi="Times New Roman" w:cs="Times New Roman"/>
                  <w:szCs w:val="24"/>
                </w:rPr>
                <w:t xml:space="preserve">The Language Center will </w:t>
              </w:r>
            </w:ins>
            <w:ins w:id="2" w:author="WANG Ho Simon" w:date="2025-09-10T20:59:00Z" w16du:dateUtc="2025-09-10T12:59:00Z">
              <w:r w:rsidR="00D72085">
                <w:rPr>
                  <w:rFonts w:ascii="Times New Roman" w:hAnsi="Times New Roman" w:cs="Times New Roman" w:hint="eastAsia"/>
                  <w:szCs w:val="24"/>
                  <w:lang w:eastAsia="zh-CN"/>
                </w:rPr>
                <w:t xml:space="preserve">develop a comprehensive framework for </w:t>
              </w:r>
              <w:r w:rsidR="00D72085">
                <w:rPr>
                  <w:rFonts w:ascii="Times New Roman" w:hAnsi="Times New Roman" w:cs="Times New Roman"/>
                  <w:szCs w:val="24"/>
                  <w:lang w:eastAsia="zh-CN"/>
                </w:rPr>
                <w:t>…</w:t>
              </w:r>
              <w:r w:rsidR="00D72085">
                <w:rPr>
                  <w:rFonts w:ascii="Times New Roman" w:hAnsi="Times New Roman" w:cs="Times New Roman" w:hint="eastAsia"/>
                  <w:szCs w:val="24"/>
                  <w:lang w:eastAsia="zh-CN"/>
                </w:rPr>
                <w:t>(check Joshua</w:t>
              </w:r>
              <w:r w:rsidR="00D72085">
                <w:rPr>
                  <w:rFonts w:ascii="Times New Roman" w:hAnsi="Times New Roman" w:cs="Times New Roman"/>
                  <w:szCs w:val="24"/>
                  <w:lang w:eastAsia="zh-CN"/>
                </w:rPr>
                <w:t>’</w:t>
              </w:r>
              <w:r w:rsidR="00D72085">
                <w:rPr>
                  <w:rFonts w:ascii="Times New Roman" w:hAnsi="Times New Roman" w:cs="Times New Roman" w:hint="eastAsia"/>
                  <w:szCs w:val="24"/>
                  <w:lang w:eastAsia="zh-CN"/>
                </w:rPr>
                <w:t xml:space="preserve">s term used in the </w:t>
              </w:r>
              <w:r w:rsidR="00D72085">
                <w:rPr>
                  <w:rFonts w:ascii="Times New Roman" w:hAnsi="Times New Roman" w:cs="Times New Roman"/>
                  <w:szCs w:val="24"/>
                  <w:lang w:eastAsia="zh-CN"/>
                </w:rPr>
                <w:t>departmental</w:t>
              </w:r>
              <w:r w:rsidR="00D72085">
                <w:rPr>
                  <w:rFonts w:ascii="Times New Roman" w:hAnsi="Times New Roman" w:cs="Times New Roman" w:hint="eastAsia"/>
                  <w:szCs w:val="24"/>
                  <w:lang w:eastAsia="zh-CN"/>
                </w:rPr>
                <w:t xml:space="preserve"> meeting) and </w:t>
              </w:r>
            </w:ins>
            <w:ins w:id="3" w:author="WANG Ho Simon" w:date="2025-09-10T20:58:00Z" w16du:dateUtc="2025-09-10T12:58:00Z">
              <w:r w:rsidRPr="00CA4A39">
                <w:rPr>
                  <w:rFonts w:ascii="Times New Roman" w:hAnsi="Times New Roman" w:cs="Times New Roman"/>
                  <w:szCs w:val="24"/>
                </w:rPr>
                <w:t>integrate measurable AI competency development across all credit-bearing courses by AY 2025-26, with rubric-based assessment and faculty training support.</w:t>
              </w:r>
            </w:ins>
          </w:p>
          <w:p w14:paraId="5B2D1535" w14:textId="4DD43B10" w:rsidR="00323EA3" w:rsidRPr="00FE1F01" w:rsidRDefault="00323EA3" w:rsidP="00776586">
            <w:pPr>
              <w:rPr>
                <w:rFonts w:ascii="Times New Roman" w:hAnsi="Times New Roman" w:cs="Times New Roman"/>
                <w:color w:val="0070C0"/>
                <w:szCs w:val="24"/>
              </w:rPr>
            </w:pPr>
          </w:p>
        </w:tc>
      </w:tr>
    </w:tbl>
    <w:p w14:paraId="546298CD" w14:textId="77777777" w:rsidR="0007079C" w:rsidRPr="006A4654" w:rsidRDefault="0007079C" w:rsidP="007959D9">
      <w:pPr>
        <w:jc w:val="both"/>
        <w:rPr>
          <w:rFonts w:ascii="Times New Roman" w:hAnsi="Times New Roman" w:cs="Times New Roman"/>
          <w:szCs w:val="24"/>
        </w:rPr>
      </w:pPr>
    </w:p>
    <w:p w14:paraId="5303B9E7" w14:textId="77777777" w:rsidR="00863F55" w:rsidRPr="006A4654" w:rsidRDefault="0012539F" w:rsidP="007959D9">
      <w:pPr>
        <w:pStyle w:val="ListParagraph"/>
        <w:numPr>
          <w:ilvl w:val="0"/>
          <w:numId w:val="5"/>
        </w:numPr>
        <w:spacing w:line="280" w:lineRule="exact"/>
        <w:ind w:leftChars="0"/>
        <w:contextualSpacing/>
        <w:jc w:val="both"/>
        <w:rPr>
          <w:color w:val="0000FF"/>
        </w:rPr>
      </w:pPr>
      <w:r w:rsidRPr="006A4654">
        <w:rPr>
          <w:b/>
          <w:color w:val="0000FF"/>
        </w:rPr>
        <w:t xml:space="preserve">Staffing </w:t>
      </w:r>
    </w:p>
    <w:tbl>
      <w:tblPr>
        <w:tblStyle w:val="TableGrid"/>
        <w:tblW w:w="0" w:type="auto"/>
        <w:tblLayout w:type="fixed"/>
        <w:tblLook w:val="04A0" w:firstRow="1" w:lastRow="0" w:firstColumn="1" w:lastColumn="0" w:noHBand="0" w:noVBand="1"/>
      </w:tblPr>
      <w:tblGrid>
        <w:gridCol w:w="5098"/>
        <w:gridCol w:w="3119"/>
        <w:gridCol w:w="3544"/>
        <w:gridCol w:w="3543"/>
      </w:tblGrid>
      <w:tr w:rsidR="00584FD7" w:rsidRPr="006A4654" w14:paraId="7AD2C8CF" w14:textId="1D59653A" w:rsidTr="38504121">
        <w:tc>
          <w:tcPr>
            <w:tcW w:w="15304" w:type="dxa"/>
            <w:gridSpan w:val="4"/>
            <w:shd w:val="clear" w:color="auto" w:fill="EAF1DD" w:themeFill="accent3" w:themeFillTint="33"/>
          </w:tcPr>
          <w:p w14:paraId="098D273C" w14:textId="0D839A88" w:rsidR="00584FD7" w:rsidRPr="006A4654" w:rsidRDefault="00584FD7" w:rsidP="005825F3">
            <w:pPr>
              <w:contextualSpacing/>
              <w:rPr>
                <w:rFonts w:ascii="Times New Roman" w:hAnsi="Times New Roman" w:cs="Times New Roman"/>
                <w:b/>
                <w:szCs w:val="24"/>
              </w:rPr>
            </w:pPr>
            <w:r w:rsidRPr="006A4654">
              <w:rPr>
                <w:rFonts w:ascii="Times New Roman" w:hAnsi="Times New Roman" w:cs="Times New Roman"/>
                <w:b/>
                <w:szCs w:val="24"/>
              </w:rPr>
              <w:t>Resources</w:t>
            </w:r>
          </w:p>
        </w:tc>
      </w:tr>
      <w:tr w:rsidR="00584FD7" w:rsidRPr="006A4654" w14:paraId="3492ADA8" w14:textId="0726CF04" w:rsidTr="00E92511">
        <w:tc>
          <w:tcPr>
            <w:tcW w:w="5098" w:type="dxa"/>
            <w:shd w:val="clear" w:color="auto" w:fill="D9D9D9" w:themeFill="background1" w:themeFillShade="D9"/>
          </w:tcPr>
          <w:p w14:paraId="036EB486" w14:textId="289497AB" w:rsidR="00584FD7" w:rsidRPr="006A4654" w:rsidRDefault="00584FD7" w:rsidP="002C4FC4">
            <w:pPr>
              <w:spacing w:line="280" w:lineRule="exact"/>
              <w:contextualSpacing/>
              <w:rPr>
                <w:rFonts w:ascii="Times New Roman" w:hAnsi="Times New Roman" w:cs="Times New Roman"/>
                <w:b/>
                <w:szCs w:val="24"/>
              </w:rPr>
            </w:pPr>
            <w:r w:rsidRPr="006A4654">
              <w:rPr>
                <w:rFonts w:ascii="Times New Roman" w:hAnsi="Times New Roman" w:cs="Times New Roman"/>
                <w:b/>
                <w:szCs w:val="24"/>
              </w:rPr>
              <w:t>Observations</w:t>
            </w:r>
          </w:p>
        </w:tc>
        <w:tc>
          <w:tcPr>
            <w:tcW w:w="3119" w:type="dxa"/>
            <w:shd w:val="clear" w:color="auto" w:fill="D9D9D9" w:themeFill="background1" w:themeFillShade="D9"/>
          </w:tcPr>
          <w:p w14:paraId="49102DF4" w14:textId="29610AA7" w:rsidR="00584FD7" w:rsidRPr="006A4654" w:rsidRDefault="00584FD7" w:rsidP="002C4FC4">
            <w:pPr>
              <w:spacing w:line="280" w:lineRule="exact"/>
              <w:contextualSpacing/>
              <w:rPr>
                <w:rFonts w:ascii="Times New Roman" w:hAnsi="Times New Roman" w:cs="Times New Roman"/>
                <w:b/>
                <w:szCs w:val="24"/>
              </w:rPr>
            </w:pPr>
            <w:r w:rsidRPr="006A4654">
              <w:rPr>
                <w:rFonts w:ascii="Times New Roman" w:hAnsi="Times New Roman" w:cs="Times New Roman"/>
                <w:b/>
                <w:szCs w:val="24"/>
              </w:rPr>
              <w:t>Follow-up on ACP recommendation(s)</w:t>
            </w:r>
            <w:r w:rsidR="00091FE0" w:rsidRPr="006A4654">
              <w:rPr>
                <w:rFonts w:ascii="Times New Roman" w:hAnsi="Times New Roman" w:cs="Times New Roman"/>
                <w:b/>
                <w:szCs w:val="24"/>
              </w:rPr>
              <w:t xml:space="preserve"> and suggestions</w:t>
            </w:r>
            <w:r w:rsidRPr="006A4654">
              <w:rPr>
                <w:rFonts w:ascii="Times New Roman" w:hAnsi="Times New Roman" w:cs="Times New Roman"/>
                <w:b/>
                <w:szCs w:val="24"/>
              </w:rPr>
              <w:t xml:space="preserve">, if applicable </w:t>
            </w:r>
          </w:p>
        </w:tc>
        <w:tc>
          <w:tcPr>
            <w:tcW w:w="3544" w:type="dxa"/>
            <w:shd w:val="clear" w:color="auto" w:fill="D9D9D9" w:themeFill="background1" w:themeFillShade="D9"/>
          </w:tcPr>
          <w:p w14:paraId="0CBFC91A" w14:textId="7CB028A9" w:rsidR="00584FD7" w:rsidRPr="006A4654" w:rsidRDefault="00584FD7" w:rsidP="002C4FC4">
            <w:pPr>
              <w:spacing w:line="280" w:lineRule="exact"/>
              <w:contextualSpacing/>
              <w:rPr>
                <w:rFonts w:ascii="Times New Roman" w:hAnsi="Times New Roman" w:cs="Times New Roman"/>
                <w:b/>
                <w:szCs w:val="24"/>
              </w:rPr>
            </w:pPr>
            <w:r w:rsidRPr="006A4654">
              <w:rPr>
                <w:rFonts w:ascii="Times New Roman" w:hAnsi="Times New Roman" w:cs="Times New Roman"/>
                <w:b/>
                <w:szCs w:val="24"/>
              </w:rPr>
              <w:t xml:space="preserve">Benchmarking of the policy/practice/standard against </w:t>
            </w:r>
            <w:r w:rsidR="00326EF7" w:rsidRPr="006A4654">
              <w:rPr>
                <w:rFonts w:ascii="Times New Roman" w:hAnsi="Times New Roman" w:cs="Times New Roman"/>
                <w:b/>
                <w:szCs w:val="24"/>
              </w:rPr>
              <w:t>overseas</w:t>
            </w:r>
            <w:r w:rsidR="00BB651D" w:rsidRPr="006A4654">
              <w:rPr>
                <w:rFonts w:ascii="Times New Roman" w:hAnsi="Times New Roman" w:cs="Times New Roman" w:hint="eastAsia"/>
                <w:b/>
                <w:szCs w:val="24"/>
                <w:vertAlign w:val="superscript"/>
              </w:rPr>
              <w:t>*</w:t>
            </w:r>
            <w:r w:rsidR="00326EF7" w:rsidRPr="006A4654">
              <w:rPr>
                <w:rFonts w:ascii="Times New Roman" w:hAnsi="Times New Roman" w:cs="Times New Roman"/>
                <w:b/>
                <w:szCs w:val="24"/>
              </w:rPr>
              <w:t xml:space="preserve"> institutions leading in the field</w:t>
            </w:r>
            <w:r w:rsidRPr="006A4654">
              <w:rPr>
                <w:rFonts w:ascii="Times New Roman" w:hAnsi="Times New Roman" w:cs="Times New Roman"/>
                <w:b/>
                <w:szCs w:val="24"/>
              </w:rPr>
              <w:t xml:space="preserve"> </w:t>
            </w:r>
          </w:p>
        </w:tc>
        <w:tc>
          <w:tcPr>
            <w:tcW w:w="3543" w:type="dxa"/>
            <w:shd w:val="clear" w:color="auto" w:fill="D9D9D9" w:themeFill="background1" w:themeFillShade="D9"/>
          </w:tcPr>
          <w:p w14:paraId="76E071FD" w14:textId="0FA475A1" w:rsidR="00584FD7" w:rsidRPr="006A4654" w:rsidRDefault="00584FD7" w:rsidP="002C4FC4">
            <w:pPr>
              <w:spacing w:line="280" w:lineRule="exact"/>
              <w:contextualSpacing/>
              <w:rPr>
                <w:rFonts w:ascii="Times New Roman" w:hAnsi="Times New Roman" w:cs="Times New Roman"/>
                <w:b/>
                <w:szCs w:val="24"/>
              </w:rPr>
            </w:pPr>
            <w:r w:rsidRPr="006A4654">
              <w:rPr>
                <w:rFonts w:ascii="Times New Roman" w:hAnsi="Times New Roman" w:cs="Times New Roman"/>
                <w:b/>
                <w:szCs w:val="24"/>
              </w:rPr>
              <w:t>Recommendations for Improvement</w:t>
            </w:r>
          </w:p>
        </w:tc>
      </w:tr>
      <w:tr w:rsidR="00C74A20" w:rsidRPr="006A4654" w14:paraId="4D04BBBB" w14:textId="1B81F731" w:rsidTr="00E92511">
        <w:trPr>
          <w:trHeight w:val="1415"/>
        </w:trPr>
        <w:tc>
          <w:tcPr>
            <w:tcW w:w="5098" w:type="dxa"/>
          </w:tcPr>
          <w:p w14:paraId="7A1CDD3F" w14:textId="478A2480" w:rsidR="00C74A20" w:rsidRPr="006A4654" w:rsidRDefault="14C81AAF" w:rsidP="309667BC">
            <w:pPr>
              <w:jc w:val="both"/>
              <w:rPr>
                <w:rFonts w:ascii="Times New Roman" w:hAnsi="Times New Roman" w:cs="Times New Roman"/>
              </w:rPr>
            </w:pPr>
            <w:r w:rsidRPr="0C56EA20">
              <w:rPr>
                <w:rFonts w:ascii="Times New Roman" w:hAnsi="Times New Roman" w:cs="Times New Roman"/>
              </w:rPr>
              <w:t xml:space="preserve">The </w:t>
            </w:r>
            <w:r w:rsidR="00A032B6" w:rsidRPr="0C56EA20">
              <w:rPr>
                <w:rFonts w:ascii="Times New Roman" w:hAnsi="Times New Roman" w:cs="Times New Roman"/>
              </w:rPr>
              <w:t xml:space="preserve">LC teaching </w:t>
            </w:r>
            <w:r w:rsidRPr="0C56EA20">
              <w:rPr>
                <w:rFonts w:ascii="Times New Roman" w:hAnsi="Times New Roman" w:cs="Times New Roman"/>
              </w:rPr>
              <w:t>staff</w:t>
            </w:r>
            <w:r w:rsidR="00A032B6" w:rsidRPr="0C56EA20">
              <w:rPr>
                <w:rFonts w:ascii="Times New Roman" w:hAnsi="Times New Roman" w:cs="Times New Roman"/>
              </w:rPr>
              <w:t xml:space="preserve"> </w:t>
            </w:r>
            <w:r w:rsidRPr="0C56EA20">
              <w:rPr>
                <w:rFonts w:ascii="Times New Roman" w:hAnsi="Times New Roman" w:cs="Times New Roman"/>
              </w:rPr>
              <w:t xml:space="preserve">are all highly competent language instructors </w:t>
            </w:r>
            <w:r w:rsidR="00F92CFF" w:rsidRPr="0C56EA20">
              <w:rPr>
                <w:rFonts w:ascii="Times New Roman" w:hAnsi="Times New Roman" w:cs="Times New Roman"/>
              </w:rPr>
              <w:t>boasting</w:t>
            </w:r>
            <w:r w:rsidRPr="0C56EA20">
              <w:rPr>
                <w:rFonts w:ascii="Times New Roman" w:hAnsi="Times New Roman" w:cs="Times New Roman"/>
              </w:rPr>
              <w:t xml:space="preserve"> excellent credentials. Many of them possess a doctoral degree in their </w:t>
            </w:r>
            <w:r w:rsidR="0094478E" w:rsidRPr="0C56EA20">
              <w:rPr>
                <w:rFonts w:ascii="Times New Roman" w:hAnsi="Times New Roman" w:cs="Times New Roman"/>
              </w:rPr>
              <w:t>area</w:t>
            </w:r>
            <w:r w:rsidRPr="0C56EA20">
              <w:rPr>
                <w:rFonts w:ascii="Times New Roman" w:hAnsi="Times New Roman" w:cs="Times New Roman"/>
              </w:rPr>
              <w:t xml:space="preserve">s of </w:t>
            </w:r>
            <w:r w:rsidR="0094478E" w:rsidRPr="0C56EA20">
              <w:rPr>
                <w:rFonts w:ascii="Times New Roman" w:hAnsi="Times New Roman" w:cs="Times New Roman"/>
              </w:rPr>
              <w:t xml:space="preserve">language </w:t>
            </w:r>
            <w:r w:rsidRPr="0C56EA20">
              <w:rPr>
                <w:rFonts w:ascii="Times New Roman" w:hAnsi="Times New Roman" w:cs="Times New Roman"/>
              </w:rPr>
              <w:t>study a</w:t>
            </w:r>
            <w:r w:rsidR="00345139" w:rsidRPr="0C56EA20">
              <w:rPr>
                <w:rFonts w:ascii="Times New Roman" w:hAnsi="Times New Roman" w:cs="Times New Roman"/>
              </w:rPr>
              <w:t xml:space="preserve">s well as </w:t>
            </w:r>
            <w:r w:rsidRPr="0C56EA20">
              <w:rPr>
                <w:rFonts w:ascii="Times New Roman" w:hAnsi="Times New Roman" w:cs="Times New Roman"/>
              </w:rPr>
              <w:t>extensive teaching experience</w:t>
            </w:r>
            <w:r w:rsidR="00345139" w:rsidRPr="0C56EA20">
              <w:rPr>
                <w:rFonts w:ascii="Times New Roman" w:hAnsi="Times New Roman" w:cs="Times New Roman"/>
              </w:rPr>
              <w:t xml:space="preserve"> at the tertiary level</w:t>
            </w:r>
            <w:r w:rsidRPr="0C56EA20">
              <w:rPr>
                <w:rFonts w:ascii="Times New Roman" w:hAnsi="Times New Roman" w:cs="Times New Roman"/>
              </w:rPr>
              <w:t xml:space="preserve">. </w:t>
            </w:r>
            <w:r w:rsidRPr="0C56EA20">
              <w:rPr>
                <w:rFonts w:ascii="Times New Roman" w:hAnsi="Times New Roman" w:cs="Times New Roman"/>
              </w:rPr>
              <w:lastRenderedPageBreak/>
              <w:t xml:space="preserve">Furthermore, </w:t>
            </w:r>
            <w:r w:rsidR="0094478E" w:rsidRPr="0C56EA20">
              <w:rPr>
                <w:rFonts w:ascii="Times New Roman" w:hAnsi="Times New Roman" w:cs="Times New Roman"/>
              </w:rPr>
              <w:t xml:space="preserve">as noted above, </w:t>
            </w:r>
            <w:r w:rsidRPr="0C56EA20">
              <w:rPr>
                <w:rFonts w:ascii="Times New Roman" w:hAnsi="Times New Roman" w:cs="Times New Roman"/>
              </w:rPr>
              <w:t>t</w:t>
            </w:r>
            <w:r w:rsidR="2F9FAB5B" w:rsidRPr="0C56EA20">
              <w:rPr>
                <w:rFonts w:ascii="Times New Roman" w:hAnsi="Times New Roman" w:cs="Times New Roman"/>
              </w:rPr>
              <w:t xml:space="preserve">he morale and energy of the staff of the LC are </w:t>
            </w:r>
            <w:r w:rsidR="5F0FA45B" w:rsidRPr="0C56EA20">
              <w:rPr>
                <w:rFonts w:ascii="Times New Roman" w:hAnsi="Times New Roman" w:cs="Times New Roman"/>
              </w:rPr>
              <w:t>exuberant</w:t>
            </w:r>
            <w:r w:rsidR="2F9FAB5B" w:rsidRPr="0C56EA20">
              <w:rPr>
                <w:rFonts w:ascii="Times New Roman" w:hAnsi="Times New Roman" w:cs="Times New Roman"/>
              </w:rPr>
              <w:t xml:space="preserve"> and the center is successfully accomplishing its mission</w:t>
            </w:r>
            <w:r w:rsidR="0094478E" w:rsidRPr="0C56EA20">
              <w:rPr>
                <w:rFonts w:ascii="Times New Roman" w:hAnsi="Times New Roman" w:cs="Times New Roman"/>
              </w:rPr>
              <w:t xml:space="preserve"> and objectives</w:t>
            </w:r>
            <w:r w:rsidRPr="0C56EA20">
              <w:rPr>
                <w:rFonts w:ascii="Times New Roman" w:hAnsi="Times New Roman" w:cs="Times New Roman"/>
              </w:rPr>
              <w:t xml:space="preserve">. </w:t>
            </w:r>
            <w:r w:rsidR="0094478E" w:rsidRPr="0C56EA20">
              <w:rPr>
                <w:rFonts w:ascii="Times New Roman" w:hAnsi="Times New Roman" w:cs="Times New Roman"/>
              </w:rPr>
              <w:t>However, it</w:t>
            </w:r>
            <w:r w:rsidRPr="0C56EA20">
              <w:rPr>
                <w:rFonts w:ascii="Times New Roman" w:hAnsi="Times New Roman" w:cs="Times New Roman"/>
              </w:rPr>
              <w:t xml:space="preserve"> is important to note that</w:t>
            </w:r>
            <w:r w:rsidR="2F9FAB5B" w:rsidRPr="0C56EA20">
              <w:rPr>
                <w:rFonts w:ascii="Times New Roman" w:hAnsi="Times New Roman" w:cs="Times New Roman"/>
              </w:rPr>
              <w:t xml:space="preserve"> the average teaching load of the staff is a higher than the typical load </w:t>
            </w:r>
            <w:r w:rsidR="0094478E" w:rsidRPr="0C56EA20">
              <w:rPr>
                <w:rFonts w:ascii="Times New Roman" w:hAnsi="Times New Roman" w:cs="Times New Roman"/>
              </w:rPr>
              <w:t xml:space="preserve">not only </w:t>
            </w:r>
            <w:r w:rsidR="46F3D799" w:rsidRPr="0C56EA20">
              <w:rPr>
                <w:rFonts w:ascii="Times New Roman" w:hAnsi="Times New Roman" w:cs="Times New Roman"/>
              </w:rPr>
              <w:t xml:space="preserve">in the other units at HKBU </w:t>
            </w:r>
            <w:r w:rsidR="0094478E" w:rsidRPr="0C56EA20">
              <w:rPr>
                <w:rFonts w:ascii="Times New Roman" w:hAnsi="Times New Roman" w:cs="Times New Roman"/>
              </w:rPr>
              <w:t xml:space="preserve">but at </w:t>
            </w:r>
            <w:r w:rsidR="46F3D799" w:rsidRPr="0C56EA20">
              <w:rPr>
                <w:rFonts w:ascii="Times New Roman" w:hAnsi="Times New Roman" w:cs="Times New Roman"/>
              </w:rPr>
              <w:t xml:space="preserve">similar units in </w:t>
            </w:r>
            <w:r w:rsidR="2F9FAB5B" w:rsidRPr="0C56EA20">
              <w:rPr>
                <w:rFonts w:ascii="Times New Roman" w:hAnsi="Times New Roman" w:cs="Times New Roman"/>
              </w:rPr>
              <w:t>US universit</w:t>
            </w:r>
            <w:r w:rsidR="46F3D799" w:rsidRPr="0C56EA20">
              <w:rPr>
                <w:rFonts w:ascii="Times New Roman" w:hAnsi="Times New Roman" w:cs="Times New Roman"/>
              </w:rPr>
              <w:t>ies</w:t>
            </w:r>
            <w:r w:rsidR="0094478E" w:rsidRPr="0C56EA20">
              <w:rPr>
                <w:rFonts w:ascii="Times New Roman" w:hAnsi="Times New Roman" w:cs="Times New Roman"/>
              </w:rPr>
              <w:t xml:space="preserve">. This is </w:t>
            </w:r>
            <w:r w:rsidR="46F3D799" w:rsidRPr="0C56EA20">
              <w:rPr>
                <w:rFonts w:ascii="Times New Roman" w:hAnsi="Times New Roman" w:cs="Times New Roman"/>
              </w:rPr>
              <w:t xml:space="preserve">an issue </w:t>
            </w:r>
            <w:r w:rsidR="0094478E" w:rsidRPr="0C56EA20">
              <w:rPr>
                <w:rFonts w:ascii="Times New Roman" w:hAnsi="Times New Roman" w:cs="Times New Roman"/>
              </w:rPr>
              <w:t xml:space="preserve">concerning which </w:t>
            </w:r>
            <w:r w:rsidR="46F3D799" w:rsidRPr="0C56EA20">
              <w:rPr>
                <w:rFonts w:ascii="Times New Roman" w:hAnsi="Times New Roman" w:cs="Times New Roman"/>
              </w:rPr>
              <w:t>the  ACP ma</w:t>
            </w:r>
            <w:r w:rsidR="7442A05D" w:rsidRPr="0C56EA20">
              <w:rPr>
                <w:rFonts w:ascii="Times New Roman" w:hAnsi="Times New Roman" w:cs="Times New Roman"/>
              </w:rPr>
              <w:t>de</w:t>
            </w:r>
            <w:r w:rsidR="46F3D799" w:rsidRPr="0C56EA20">
              <w:rPr>
                <w:rFonts w:ascii="Times New Roman" w:hAnsi="Times New Roman" w:cs="Times New Roman"/>
              </w:rPr>
              <w:t xml:space="preserve"> two recommendations </w:t>
            </w:r>
            <w:r w:rsidR="0094478E" w:rsidRPr="0C56EA20">
              <w:rPr>
                <w:rFonts w:ascii="Times New Roman" w:hAnsi="Times New Roman" w:cs="Times New Roman"/>
              </w:rPr>
              <w:t xml:space="preserve">in 2022 </w:t>
            </w:r>
            <w:r w:rsidR="46F3D799" w:rsidRPr="0C56EA20">
              <w:rPr>
                <w:rFonts w:ascii="Times New Roman" w:hAnsi="Times New Roman" w:cs="Times New Roman"/>
              </w:rPr>
              <w:t>(</w:t>
            </w:r>
            <w:r w:rsidR="7442A05D" w:rsidRPr="0C56EA20">
              <w:rPr>
                <w:rFonts w:ascii="Times New Roman" w:hAnsi="Times New Roman" w:cs="Times New Roman"/>
              </w:rPr>
              <w:t xml:space="preserve">specifics about the recommendations are discussed in the next column). Some of </w:t>
            </w:r>
            <w:r w:rsidR="46F3D799" w:rsidRPr="0C56EA20">
              <w:rPr>
                <w:rFonts w:ascii="Times New Roman" w:hAnsi="Times New Roman" w:cs="Times New Roman"/>
              </w:rPr>
              <w:t xml:space="preserve">the sections or programs </w:t>
            </w:r>
            <w:r w:rsidR="0094478E" w:rsidRPr="0C56EA20">
              <w:rPr>
                <w:rFonts w:ascii="Times New Roman" w:hAnsi="Times New Roman" w:cs="Times New Roman"/>
              </w:rPr>
              <w:t xml:space="preserve">in the LC </w:t>
            </w:r>
            <w:r w:rsidR="46F3D799" w:rsidRPr="0C56EA20">
              <w:rPr>
                <w:rFonts w:ascii="Times New Roman" w:hAnsi="Times New Roman" w:cs="Times New Roman"/>
              </w:rPr>
              <w:t>appear</w:t>
            </w:r>
            <w:r w:rsidR="7442A05D" w:rsidRPr="0C56EA20">
              <w:rPr>
                <w:rFonts w:ascii="Times New Roman" w:hAnsi="Times New Roman" w:cs="Times New Roman"/>
              </w:rPr>
              <w:t xml:space="preserve"> to lack </w:t>
            </w:r>
            <w:r w:rsidR="0094478E" w:rsidRPr="0C56EA20">
              <w:rPr>
                <w:rFonts w:ascii="Times New Roman" w:hAnsi="Times New Roman" w:cs="Times New Roman"/>
              </w:rPr>
              <w:t>adequate</w:t>
            </w:r>
            <w:r w:rsidR="7442A05D" w:rsidRPr="0C56EA20">
              <w:rPr>
                <w:rFonts w:ascii="Times New Roman" w:hAnsi="Times New Roman" w:cs="Times New Roman"/>
              </w:rPr>
              <w:t xml:space="preserve"> staff. For example, the Language Enhancement Program (LEP) reports needs for more manpower (and more resources) for providing </w:t>
            </w:r>
            <w:r w:rsidR="0094478E" w:rsidRPr="0C56EA20">
              <w:rPr>
                <w:rFonts w:ascii="Times New Roman" w:hAnsi="Times New Roman" w:cs="Times New Roman"/>
              </w:rPr>
              <w:t xml:space="preserve">English </w:t>
            </w:r>
            <w:r w:rsidR="7442A05D" w:rsidRPr="0C56EA20">
              <w:rPr>
                <w:rFonts w:ascii="Times New Roman" w:hAnsi="Times New Roman" w:cs="Times New Roman"/>
              </w:rPr>
              <w:t>assistance</w:t>
            </w:r>
            <w:r w:rsidR="0094478E" w:rsidRPr="0C56EA20">
              <w:rPr>
                <w:rFonts w:ascii="Times New Roman" w:hAnsi="Times New Roman" w:cs="Times New Roman"/>
              </w:rPr>
              <w:t xml:space="preserve"> or service </w:t>
            </w:r>
            <w:r w:rsidR="7442A05D" w:rsidRPr="0C56EA20">
              <w:rPr>
                <w:rFonts w:ascii="Times New Roman" w:hAnsi="Times New Roman" w:cs="Times New Roman"/>
              </w:rPr>
              <w:t xml:space="preserve"> to </w:t>
            </w:r>
            <w:r w:rsidR="001F1428">
              <w:rPr>
                <w:rFonts w:ascii="Times New Roman" w:hAnsi="Times New Roman" w:cs="Times New Roman"/>
              </w:rPr>
              <w:t xml:space="preserve">students (especially </w:t>
            </w:r>
            <w:r w:rsidR="7442A05D" w:rsidRPr="0C56EA20">
              <w:rPr>
                <w:rFonts w:ascii="Times New Roman" w:hAnsi="Times New Roman" w:cs="Times New Roman"/>
              </w:rPr>
              <w:t>self-funded graduate students</w:t>
            </w:r>
            <w:r w:rsidR="001F1428">
              <w:rPr>
                <w:rFonts w:ascii="Times New Roman" w:hAnsi="Times New Roman" w:cs="Times New Roman"/>
              </w:rPr>
              <w:t>),</w:t>
            </w:r>
            <w:r w:rsidR="7442A05D" w:rsidRPr="0C56EA20">
              <w:rPr>
                <w:rFonts w:ascii="Times New Roman" w:hAnsi="Times New Roman" w:cs="Times New Roman"/>
              </w:rPr>
              <w:t xml:space="preserve"> as evidenced by the fact that in th</w:t>
            </w:r>
            <w:r w:rsidR="0094478E" w:rsidRPr="0C56EA20">
              <w:rPr>
                <w:rFonts w:ascii="Times New Roman" w:hAnsi="Times New Roman" w:cs="Times New Roman"/>
              </w:rPr>
              <w:t>is</w:t>
            </w:r>
            <w:r w:rsidR="7442A05D" w:rsidRPr="0C56EA20">
              <w:rPr>
                <w:rFonts w:ascii="Times New Roman" w:hAnsi="Times New Roman" w:cs="Times New Roman"/>
              </w:rPr>
              <w:t xml:space="preserve"> fall semester</w:t>
            </w:r>
            <w:r w:rsidR="001F1428">
              <w:rPr>
                <w:rFonts w:ascii="Times New Roman" w:hAnsi="Times New Roman" w:cs="Times New Roman"/>
              </w:rPr>
              <w:t xml:space="preserve"> (i.e., fall of 2024)</w:t>
            </w:r>
            <w:r w:rsidR="7442A05D" w:rsidRPr="0C56EA20">
              <w:rPr>
                <w:rFonts w:ascii="Times New Roman" w:hAnsi="Times New Roman" w:cs="Times New Roman"/>
              </w:rPr>
              <w:t xml:space="preserve">, 225 </w:t>
            </w:r>
            <w:r w:rsidR="51410188" w:rsidRPr="0C56EA20">
              <w:rPr>
                <w:rFonts w:ascii="Times New Roman" w:hAnsi="Times New Roman" w:cs="Times New Roman"/>
              </w:rPr>
              <w:t xml:space="preserve"> students </w:t>
            </w:r>
            <w:r w:rsidR="7442A05D" w:rsidRPr="0C56EA20">
              <w:rPr>
                <w:rFonts w:ascii="Times New Roman" w:hAnsi="Times New Roman" w:cs="Times New Roman"/>
              </w:rPr>
              <w:t>signed up</w:t>
            </w:r>
            <w:r w:rsidR="51410188" w:rsidRPr="0C56EA20">
              <w:rPr>
                <w:rFonts w:ascii="Times New Roman" w:hAnsi="Times New Roman" w:cs="Times New Roman"/>
              </w:rPr>
              <w:t xml:space="preserve"> for LEP service, but LEP was</w:t>
            </w:r>
            <w:r w:rsidR="7442A05D" w:rsidRPr="0C56EA20">
              <w:rPr>
                <w:rFonts w:ascii="Times New Roman" w:hAnsi="Times New Roman" w:cs="Times New Roman"/>
              </w:rPr>
              <w:t xml:space="preserve"> only able to serve 50 students</w:t>
            </w:r>
            <w:r w:rsidR="51410188" w:rsidRPr="0C56EA20">
              <w:rPr>
                <w:rFonts w:ascii="Times New Roman" w:hAnsi="Times New Roman" w:cs="Times New Roman"/>
              </w:rPr>
              <w:t>.</w:t>
            </w:r>
            <w:r w:rsidR="7442A05D" w:rsidRPr="0C56EA20">
              <w:rPr>
                <w:rFonts w:ascii="Times New Roman" w:hAnsi="Times New Roman" w:cs="Times New Roman"/>
              </w:rPr>
              <w:t xml:space="preserve"> </w:t>
            </w:r>
            <w:r w:rsidR="0094478E" w:rsidRPr="0C56EA20">
              <w:rPr>
                <w:rFonts w:ascii="Times New Roman" w:hAnsi="Times New Roman" w:cs="Times New Roman"/>
              </w:rPr>
              <w:t>O</w:t>
            </w:r>
            <w:r w:rsidR="7442A05D" w:rsidRPr="0C56EA20">
              <w:rPr>
                <w:rFonts w:ascii="Times New Roman" w:hAnsi="Times New Roman" w:cs="Times New Roman"/>
              </w:rPr>
              <w:t xml:space="preserve">ne-on-one service </w:t>
            </w:r>
            <w:r w:rsidR="51410188" w:rsidRPr="0C56EA20">
              <w:rPr>
                <w:rFonts w:ascii="Times New Roman" w:hAnsi="Times New Roman" w:cs="Times New Roman"/>
              </w:rPr>
              <w:t xml:space="preserve">is </w:t>
            </w:r>
            <w:r w:rsidR="7442A05D" w:rsidRPr="0C56EA20">
              <w:rPr>
                <w:rFonts w:ascii="Times New Roman" w:hAnsi="Times New Roman" w:cs="Times New Roman"/>
              </w:rPr>
              <w:t xml:space="preserve">in high demand, but </w:t>
            </w:r>
            <w:r w:rsidR="51410188" w:rsidRPr="0C56EA20">
              <w:rPr>
                <w:rFonts w:ascii="Times New Roman" w:hAnsi="Times New Roman" w:cs="Times New Roman"/>
              </w:rPr>
              <w:t xml:space="preserve">LEP does not have </w:t>
            </w:r>
            <w:r w:rsidR="7442A05D" w:rsidRPr="0C56EA20">
              <w:rPr>
                <w:rFonts w:ascii="Times New Roman" w:hAnsi="Times New Roman" w:cs="Times New Roman"/>
              </w:rPr>
              <w:t>enough manpower to meet th</w:t>
            </w:r>
            <w:r w:rsidR="0094478E" w:rsidRPr="0C56EA20">
              <w:rPr>
                <w:rFonts w:ascii="Times New Roman" w:hAnsi="Times New Roman" w:cs="Times New Roman"/>
              </w:rPr>
              <w:t xml:space="preserve">is academic </w:t>
            </w:r>
            <w:r w:rsidR="00910312" w:rsidRPr="0C56EA20">
              <w:rPr>
                <w:rFonts w:ascii="Times New Roman" w:hAnsi="Times New Roman" w:cs="Times New Roman"/>
              </w:rPr>
              <w:t xml:space="preserve">service </w:t>
            </w:r>
            <w:r w:rsidR="7442A05D" w:rsidRPr="0C56EA20">
              <w:rPr>
                <w:rFonts w:ascii="Times New Roman" w:hAnsi="Times New Roman" w:cs="Times New Roman"/>
              </w:rPr>
              <w:t>demand</w:t>
            </w:r>
            <w:r w:rsidR="51410188" w:rsidRPr="0C56EA20">
              <w:rPr>
                <w:rFonts w:ascii="Times New Roman" w:hAnsi="Times New Roman" w:cs="Times New Roman"/>
              </w:rPr>
              <w:t>.</w:t>
            </w:r>
          </w:p>
        </w:tc>
        <w:tc>
          <w:tcPr>
            <w:tcW w:w="3119" w:type="dxa"/>
          </w:tcPr>
          <w:p w14:paraId="4060A436" w14:textId="1156CBC0" w:rsidR="00C74A20" w:rsidRPr="006A4654" w:rsidRDefault="00FF1A59" w:rsidP="00C74A20">
            <w:pPr>
              <w:jc w:val="both"/>
              <w:rPr>
                <w:rFonts w:ascii="Times New Roman" w:hAnsi="Times New Roman" w:cs="Times New Roman"/>
                <w:szCs w:val="24"/>
              </w:rPr>
            </w:pPr>
            <w:r w:rsidRPr="006A4654">
              <w:rPr>
                <w:rFonts w:ascii="Times New Roman" w:hAnsi="Times New Roman" w:cs="Times New Roman"/>
                <w:szCs w:val="24"/>
              </w:rPr>
              <w:lastRenderedPageBreak/>
              <w:t xml:space="preserve">The ACP made the following two recommendations: 1) “LC strike a balance with more full-time staff hired for the monitoring of its course </w:t>
            </w:r>
            <w:r w:rsidRPr="006A4654">
              <w:rPr>
                <w:rFonts w:ascii="Times New Roman" w:hAnsi="Times New Roman" w:cs="Times New Roman"/>
                <w:szCs w:val="24"/>
              </w:rPr>
              <w:lastRenderedPageBreak/>
              <w:t>quality and the coordination of its teaching for consistent practices, particularly for foreign language courses” and 2) “the teaching load of staff of LC be reviewed to ensure its comparability with that of the rest of the University.”</w:t>
            </w:r>
            <w:r w:rsidR="0013105E" w:rsidRPr="006A4654">
              <w:rPr>
                <w:rFonts w:ascii="Times New Roman" w:hAnsi="Times New Roman" w:cs="Times New Roman"/>
                <w:szCs w:val="24"/>
              </w:rPr>
              <w:t xml:space="preserve"> </w:t>
            </w:r>
            <w:r w:rsidR="00C74A20" w:rsidRPr="006A4654">
              <w:rPr>
                <w:rFonts w:ascii="Times New Roman" w:hAnsi="Times New Roman" w:cs="Times New Roman"/>
                <w:szCs w:val="24"/>
              </w:rPr>
              <w:t xml:space="preserve">Following the ACP recommendation for hiring more full-time </w:t>
            </w:r>
            <w:r w:rsidR="0094478E">
              <w:rPr>
                <w:rFonts w:ascii="Times New Roman" w:hAnsi="Times New Roman" w:cs="Times New Roman"/>
                <w:szCs w:val="24"/>
              </w:rPr>
              <w:t>teaching staff</w:t>
            </w:r>
            <w:r w:rsidR="00C74A20" w:rsidRPr="006A4654">
              <w:rPr>
                <w:rFonts w:ascii="Times New Roman" w:hAnsi="Times New Roman" w:cs="Times New Roman"/>
                <w:szCs w:val="24"/>
              </w:rPr>
              <w:t xml:space="preserve"> </w:t>
            </w:r>
            <w:r w:rsidR="0094478E">
              <w:rPr>
                <w:rFonts w:ascii="Times New Roman" w:hAnsi="Times New Roman" w:cs="Times New Roman"/>
                <w:szCs w:val="24"/>
              </w:rPr>
              <w:t xml:space="preserve">to </w:t>
            </w:r>
            <w:r w:rsidR="00C74A20" w:rsidRPr="006A4654">
              <w:rPr>
                <w:rFonts w:ascii="Times New Roman" w:hAnsi="Times New Roman" w:cs="Times New Roman"/>
                <w:szCs w:val="24"/>
              </w:rPr>
              <w:t xml:space="preserve"> monitor and ensur</w:t>
            </w:r>
            <w:r w:rsidR="0094478E">
              <w:rPr>
                <w:rFonts w:ascii="Times New Roman" w:hAnsi="Times New Roman" w:cs="Times New Roman"/>
                <w:szCs w:val="24"/>
              </w:rPr>
              <w:t>e</w:t>
            </w:r>
            <w:r w:rsidR="00C74A20" w:rsidRPr="006A4654">
              <w:rPr>
                <w:rFonts w:ascii="Times New Roman" w:hAnsi="Times New Roman" w:cs="Times New Roman"/>
                <w:szCs w:val="24"/>
              </w:rPr>
              <w:t xml:space="preserve"> the quality of courses</w:t>
            </w:r>
            <w:r w:rsidRPr="006A4654">
              <w:rPr>
                <w:rFonts w:ascii="Times New Roman" w:hAnsi="Times New Roman" w:cs="Times New Roman"/>
                <w:szCs w:val="24"/>
              </w:rPr>
              <w:t xml:space="preserve">, especially for those </w:t>
            </w:r>
            <w:r w:rsidR="00C74A20" w:rsidRPr="006A4654">
              <w:rPr>
                <w:rFonts w:ascii="Times New Roman" w:hAnsi="Times New Roman" w:cs="Times New Roman"/>
                <w:szCs w:val="24"/>
              </w:rPr>
              <w:t xml:space="preserve">offered for foreign language courses, the LC has hired four full-time lecturers to oversee French, German, Japanese and Spanish language courses. Regarding the ACP’s suggestion for reviewing and lowering the average teaching load of the LC </w:t>
            </w:r>
            <w:r w:rsidR="004200AD">
              <w:rPr>
                <w:rFonts w:ascii="Times New Roman" w:hAnsi="Times New Roman" w:cs="Times New Roman"/>
                <w:szCs w:val="24"/>
              </w:rPr>
              <w:t>teaching staff</w:t>
            </w:r>
            <w:r w:rsidR="00C74A20" w:rsidRPr="006A4654">
              <w:rPr>
                <w:rFonts w:ascii="Times New Roman" w:hAnsi="Times New Roman" w:cs="Times New Roman"/>
                <w:szCs w:val="24"/>
              </w:rPr>
              <w:t xml:space="preserve">, the center has been hoping and waiting for the Faculty of Arts to conduct this important review (for some time) and now for the VP of T&amp;L office since the LC became a teaching unit </w:t>
            </w:r>
            <w:r w:rsidR="00C74A20" w:rsidRPr="006A4654">
              <w:rPr>
                <w:rFonts w:ascii="Times New Roman" w:hAnsi="Times New Roman" w:cs="Times New Roman"/>
                <w:szCs w:val="24"/>
              </w:rPr>
              <w:lastRenderedPageBreak/>
              <w:t>directly under the VP of T&amp;L office in July of 2024.</w:t>
            </w:r>
          </w:p>
        </w:tc>
        <w:tc>
          <w:tcPr>
            <w:tcW w:w="3544" w:type="dxa"/>
          </w:tcPr>
          <w:p w14:paraId="3ADAD007" w14:textId="29017036" w:rsidR="00C74A20" w:rsidRPr="006A4654" w:rsidRDefault="00C74A20" w:rsidP="00C74A20">
            <w:pPr>
              <w:jc w:val="both"/>
              <w:rPr>
                <w:rFonts w:ascii="Times New Roman" w:hAnsi="Times New Roman" w:cs="Times New Roman"/>
                <w:szCs w:val="24"/>
              </w:rPr>
            </w:pPr>
            <w:r w:rsidRPr="006A4654">
              <w:rPr>
                <w:rFonts w:ascii="Times New Roman" w:hAnsi="Times New Roman" w:cs="Times New Roman"/>
                <w:szCs w:val="24"/>
              </w:rPr>
              <w:lastRenderedPageBreak/>
              <w:t xml:space="preserve">The typical teaching load of an instructor/lecturer in a US university is 12 hours per week, </w:t>
            </w:r>
            <w:r w:rsidR="004200AD">
              <w:rPr>
                <w:rFonts w:ascii="Times New Roman" w:hAnsi="Times New Roman" w:cs="Times New Roman"/>
                <w:szCs w:val="24"/>
              </w:rPr>
              <w:t xml:space="preserve">which means that </w:t>
            </w:r>
            <w:r w:rsidRPr="006A4654">
              <w:rPr>
                <w:rFonts w:ascii="Times New Roman" w:hAnsi="Times New Roman" w:cs="Times New Roman"/>
                <w:szCs w:val="24"/>
              </w:rPr>
              <w:t xml:space="preserve">the </w:t>
            </w:r>
            <w:r w:rsidR="004200AD">
              <w:rPr>
                <w:rFonts w:ascii="Times New Roman" w:hAnsi="Times New Roman" w:cs="Times New Roman"/>
                <w:szCs w:val="24"/>
              </w:rPr>
              <w:t xml:space="preserve">LC’s </w:t>
            </w:r>
            <w:r w:rsidRPr="006A4654">
              <w:rPr>
                <w:rFonts w:ascii="Times New Roman" w:hAnsi="Times New Roman" w:cs="Times New Roman"/>
                <w:szCs w:val="24"/>
              </w:rPr>
              <w:t xml:space="preserve">average 17 hours per week </w:t>
            </w:r>
            <w:r w:rsidR="004200AD">
              <w:rPr>
                <w:rFonts w:ascii="Times New Roman" w:hAnsi="Times New Roman" w:cs="Times New Roman"/>
                <w:szCs w:val="24"/>
              </w:rPr>
              <w:t>teaching l</w:t>
            </w:r>
            <w:r w:rsidRPr="006A4654">
              <w:rPr>
                <w:rFonts w:ascii="Times New Roman" w:hAnsi="Times New Roman" w:cs="Times New Roman"/>
                <w:szCs w:val="24"/>
              </w:rPr>
              <w:t xml:space="preserve">oad is </w:t>
            </w:r>
            <w:r w:rsidRPr="006A4654">
              <w:rPr>
                <w:rFonts w:ascii="Times New Roman" w:hAnsi="Times New Roman" w:cs="Times New Roman"/>
                <w:szCs w:val="24"/>
              </w:rPr>
              <w:lastRenderedPageBreak/>
              <w:t>much higher</w:t>
            </w:r>
            <w:r w:rsidR="00E01E0D">
              <w:rPr>
                <w:rFonts w:ascii="Times New Roman" w:hAnsi="Times New Roman" w:cs="Times New Roman"/>
                <w:szCs w:val="24"/>
              </w:rPr>
              <w:t xml:space="preserve"> than that in the US universities</w:t>
            </w:r>
            <w:r w:rsidRPr="006A4654">
              <w:rPr>
                <w:rFonts w:ascii="Times New Roman" w:hAnsi="Times New Roman" w:cs="Times New Roman"/>
                <w:szCs w:val="24"/>
              </w:rPr>
              <w:t xml:space="preserve">.  </w:t>
            </w:r>
          </w:p>
          <w:p w14:paraId="776B73FB" w14:textId="77777777" w:rsidR="00C74A20" w:rsidRPr="006A4654" w:rsidRDefault="00C74A20" w:rsidP="00C74A20">
            <w:pPr>
              <w:jc w:val="both"/>
              <w:rPr>
                <w:rFonts w:ascii="Times New Roman" w:hAnsi="Times New Roman" w:cs="Times New Roman"/>
                <w:szCs w:val="24"/>
              </w:rPr>
            </w:pPr>
          </w:p>
          <w:p w14:paraId="56887BDD" w14:textId="6E965584" w:rsidR="00C74A20" w:rsidRPr="006A4654" w:rsidRDefault="00C74A20" w:rsidP="00C74A20">
            <w:pPr>
              <w:jc w:val="both"/>
              <w:rPr>
                <w:rFonts w:ascii="Times New Roman" w:hAnsi="Times New Roman" w:cs="Times New Roman"/>
                <w:szCs w:val="24"/>
              </w:rPr>
            </w:pPr>
          </w:p>
        </w:tc>
        <w:tc>
          <w:tcPr>
            <w:tcW w:w="3543" w:type="dxa"/>
          </w:tcPr>
          <w:p w14:paraId="63F4C513" w14:textId="7803A6EA" w:rsidR="00B10DA6" w:rsidRPr="006A4654" w:rsidRDefault="53284933" w:rsidP="2046E2AE">
            <w:pPr>
              <w:jc w:val="both"/>
              <w:rPr>
                <w:rFonts w:ascii="Times New Roman" w:hAnsi="Times New Roman" w:cs="Times New Roman"/>
              </w:rPr>
            </w:pPr>
            <w:r w:rsidRPr="5F99F143">
              <w:rPr>
                <w:rFonts w:ascii="Times New Roman" w:hAnsi="Times New Roman" w:cs="Times New Roman"/>
              </w:rPr>
              <w:lastRenderedPageBreak/>
              <w:t xml:space="preserve">To address the relatively high teaching load of the LC </w:t>
            </w:r>
            <w:r w:rsidR="70466356" w:rsidRPr="5F99F143">
              <w:rPr>
                <w:rFonts w:ascii="Times New Roman" w:hAnsi="Times New Roman" w:cs="Times New Roman"/>
              </w:rPr>
              <w:t>teaching staff and the shortage of manpower in the LEP</w:t>
            </w:r>
            <w:r w:rsidRPr="5F99F143">
              <w:rPr>
                <w:rFonts w:ascii="Times New Roman" w:hAnsi="Times New Roman" w:cs="Times New Roman"/>
              </w:rPr>
              <w:t xml:space="preserve">, it is recommended that </w:t>
            </w:r>
            <w:del w:id="4" w:author="Hermine CHAN" w:date="2025-07-07T06:40:00Z">
              <w:r w:rsidR="35910731" w:rsidRPr="5F99F143" w:rsidDel="6EBE44B7">
                <w:rPr>
                  <w:rFonts w:ascii="Times New Roman" w:hAnsi="Times New Roman" w:cs="Times New Roman"/>
                </w:rPr>
                <w:delText xml:space="preserve"> </w:delText>
              </w:r>
            </w:del>
            <w:r w:rsidRPr="5F99F143">
              <w:rPr>
                <w:rFonts w:ascii="Times New Roman" w:hAnsi="Times New Roman" w:cs="Times New Roman"/>
              </w:rPr>
              <w:t xml:space="preserve">the VP of T&amp;L office </w:t>
            </w:r>
            <w:r w:rsidR="70466356" w:rsidRPr="5F99F143">
              <w:rPr>
                <w:rFonts w:ascii="Times New Roman" w:hAnsi="Times New Roman" w:cs="Times New Roman"/>
              </w:rPr>
              <w:t xml:space="preserve">1) </w:t>
            </w:r>
            <w:r w:rsidRPr="000F06AD">
              <w:rPr>
                <w:rFonts w:ascii="Times New Roman" w:hAnsi="Times New Roman" w:cs="Times New Roman"/>
              </w:rPr>
              <w:t xml:space="preserve">conduct a </w:t>
            </w:r>
            <w:r w:rsidRPr="000F06AD">
              <w:rPr>
                <w:rFonts w:ascii="Times New Roman" w:hAnsi="Times New Roman" w:cs="Times New Roman"/>
              </w:rPr>
              <w:lastRenderedPageBreak/>
              <w:t>review of this issue as soon as possible</w:t>
            </w:r>
            <w:r w:rsidR="70466356" w:rsidRPr="000F06AD">
              <w:rPr>
                <w:rFonts w:ascii="Times New Roman" w:hAnsi="Times New Roman" w:cs="Times New Roman"/>
              </w:rPr>
              <w:t xml:space="preserve"> and </w:t>
            </w:r>
            <w:r w:rsidR="033F6834" w:rsidRPr="000F06AD">
              <w:rPr>
                <w:rFonts w:ascii="Times New Roman" w:hAnsi="Times New Roman" w:cs="Times New Roman"/>
              </w:rPr>
              <w:t>2</w:t>
            </w:r>
            <w:r w:rsidR="70466356" w:rsidRPr="000F06AD">
              <w:rPr>
                <w:rFonts w:ascii="Times New Roman" w:hAnsi="Times New Roman" w:cs="Times New Roman"/>
              </w:rPr>
              <w:t>)</w:t>
            </w:r>
            <w:r w:rsidR="033F6834" w:rsidRPr="000F06AD">
              <w:rPr>
                <w:rFonts w:ascii="Times New Roman" w:hAnsi="Times New Roman" w:cs="Times New Roman"/>
              </w:rPr>
              <w:t xml:space="preserve"> </w:t>
            </w:r>
            <w:r w:rsidR="70466356" w:rsidRPr="000F06AD">
              <w:rPr>
                <w:rFonts w:ascii="Times New Roman" w:hAnsi="Times New Roman" w:cs="Times New Roman"/>
              </w:rPr>
              <w:t>i</w:t>
            </w:r>
            <w:r w:rsidR="033F6834" w:rsidRPr="000F06AD">
              <w:rPr>
                <w:rFonts w:ascii="Times New Roman" w:hAnsi="Times New Roman" w:cs="Times New Roman"/>
              </w:rPr>
              <w:t>f possible, find ways to provide more manpower and resources to LEP.</w:t>
            </w:r>
            <w:r w:rsidR="033F6834" w:rsidRPr="5F99F143">
              <w:rPr>
                <w:rFonts w:ascii="Times New Roman" w:hAnsi="Times New Roman" w:cs="Times New Roman"/>
              </w:rPr>
              <w:t xml:space="preserve"> </w:t>
            </w:r>
          </w:p>
        </w:tc>
      </w:tr>
      <w:tr w:rsidR="00C74A20" w:rsidRPr="006A4654" w14:paraId="046224EF" w14:textId="40396589" w:rsidTr="38504121">
        <w:trPr>
          <w:trHeight w:val="357"/>
        </w:trPr>
        <w:tc>
          <w:tcPr>
            <w:tcW w:w="15304" w:type="dxa"/>
            <w:gridSpan w:val="4"/>
            <w:shd w:val="clear" w:color="auto" w:fill="D9D9D9" w:themeFill="background1" w:themeFillShade="D9"/>
          </w:tcPr>
          <w:p w14:paraId="74F9075E" w14:textId="1E9C9C56" w:rsidR="00C74A20" w:rsidRPr="006A4654" w:rsidRDefault="00C74A20" w:rsidP="00C74A20">
            <w:pPr>
              <w:jc w:val="both"/>
              <w:rPr>
                <w:rFonts w:ascii="Times New Roman" w:hAnsi="Times New Roman" w:cs="Times New Roman"/>
                <w:b/>
                <w:szCs w:val="24"/>
              </w:rPr>
            </w:pPr>
            <w:r w:rsidRPr="006A4654">
              <w:rPr>
                <w:rFonts w:ascii="Times New Roman" w:hAnsi="Times New Roman" w:cs="Times New Roman"/>
                <w:b/>
                <w:szCs w:val="24"/>
              </w:rPr>
              <w:lastRenderedPageBreak/>
              <w:t>Response of Unit</w:t>
            </w:r>
          </w:p>
        </w:tc>
      </w:tr>
      <w:tr w:rsidR="00C74A20" w:rsidRPr="006A4654" w14:paraId="7325FA4B" w14:textId="109C8FBF" w:rsidTr="38504121">
        <w:trPr>
          <w:trHeight w:val="1428"/>
        </w:trPr>
        <w:tc>
          <w:tcPr>
            <w:tcW w:w="15304" w:type="dxa"/>
            <w:gridSpan w:val="4"/>
          </w:tcPr>
          <w:p w14:paraId="614349C2" w14:textId="72E6A0DB" w:rsidR="00C74A20" w:rsidRPr="00B130D4" w:rsidRDefault="00B130D4" w:rsidP="00B130D4">
            <w:pPr>
              <w:pStyle w:val="CommentText"/>
              <w:spacing w:line="259" w:lineRule="auto"/>
              <w:rPr>
                <w:rFonts w:ascii="Times New Roman" w:hAnsi="Times New Roman" w:cs="Times New Roman"/>
                <w:sz w:val="24"/>
                <w:szCs w:val="24"/>
              </w:rPr>
            </w:pPr>
            <w:r>
              <w:rPr>
                <w:rFonts w:ascii="Times New Roman" w:hAnsi="Times New Roman" w:cs="Times New Roman"/>
                <w:sz w:val="24"/>
                <w:szCs w:val="24"/>
              </w:rPr>
              <w:t>We appreciate Prof</w:t>
            </w:r>
            <w:r w:rsidR="00CC47A6">
              <w:rPr>
                <w:rFonts w:ascii="Times New Roman" w:hAnsi="Times New Roman" w:cs="Times New Roman"/>
                <w:sz w:val="24"/>
                <w:szCs w:val="24"/>
              </w:rPr>
              <w:t>.</w:t>
            </w:r>
            <w:r>
              <w:rPr>
                <w:rFonts w:ascii="Times New Roman" w:hAnsi="Times New Roman" w:cs="Times New Roman"/>
                <w:sz w:val="24"/>
                <w:szCs w:val="24"/>
              </w:rPr>
              <w:t xml:space="preserve"> Liu’s</w:t>
            </w:r>
            <w:r w:rsidR="1806315E" w:rsidRPr="00973C9F">
              <w:rPr>
                <w:rFonts w:ascii="Times New Roman" w:hAnsi="Times New Roman" w:cs="Times New Roman"/>
                <w:sz w:val="24"/>
                <w:szCs w:val="24"/>
              </w:rPr>
              <w:t xml:space="preserve"> </w:t>
            </w:r>
            <w:r>
              <w:rPr>
                <w:rFonts w:ascii="Times New Roman" w:hAnsi="Times New Roman" w:cs="Times New Roman"/>
                <w:sz w:val="24"/>
                <w:szCs w:val="24"/>
              </w:rPr>
              <w:t xml:space="preserve">thoughtful </w:t>
            </w:r>
            <w:r w:rsidR="1806315E" w:rsidRPr="00973C9F">
              <w:rPr>
                <w:rFonts w:ascii="Times New Roman" w:hAnsi="Times New Roman" w:cs="Times New Roman"/>
                <w:sz w:val="24"/>
                <w:szCs w:val="24"/>
              </w:rPr>
              <w:t xml:space="preserve">recommendation regarding the teaching load and manpower. At the LC, teaching hours are set at 238 per semester, a model established </w:t>
            </w:r>
            <w:r>
              <w:rPr>
                <w:rFonts w:ascii="Times New Roman" w:hAnsi="Times New Roman" w:cs="Times New Roman"/>
                <w:sz w:val="24"/>
                <w:szCs w:val="24"/>
              </w:rPr>
              <w:t>back in 2009</w:t>
            </w:r>
            <w:r w:rsidR="1806315E" w:rsidRPr="00973C9F">
              <w:rPr>
                <w:rFonts w:ascii="Times New Roman" w:hAnsi="Times New Roman" w:cs="Times New Roman"/>
                <w:sz w:val="24"/>
                <w:szCs w:val="24"/>
              </w:rPr>
              <w:t xml:space="preserve"> to ensure teachers’ commitment to student learning. We </w:t>
            </w:r>
            <w:proofErr w:type="spellStart"/>
            <w:r w:rsidR="1806315E" w:rsidRPr="00973C9F">
              <w:rPr>
                <w:rFonts w:ascii="Times New Roman" w:hAnsi="Times New Roman" w:cs="Times New Roman"/>
                <w:sz w:val="24"/>
                <w:szCs w:val="24"/>
              </w:rPr>
              <w:t>recognise</w:t>
            </w:r>
            <w:proofErr w:type="spellEnd"/>
            <w:r w:rsidR="1806315E" w:rsidRPr="00973C9F">
              <w:rPr>
                <w:rFonts w:ascii="Times New Roman" w:hAnsi="Times New Roman" w:cs="Times New Roman"/>
                <w:sz w:val="24"/>
                <w:szCs w:val="24"/>
              </w:rPr>
              <w:t xml:space="preserve"> the importance of balancing teaching quality with staff </w:t>
            </w:r>
            <w:r w:rsidR="00CC47A6" w:rsidRPr="00973C9F">
              <w:rPr>
                <w:rFonts w:ascii="Times New Roman" w:hAnsi="Times New Roman" w:cs="Times New Roman"/>
                <w:sz w:val="24"/>
                <w:szCs w:val="24"/>
              </w:rPr>
              <w:t>well-being,</w:t>
            </w:r>
            <w:r w:rsidR="36EEA475" w:rsidRPr="00973C9F">
              <w:rPr>
                <w:rFonts w:ascii="Times New Roman" w:hAnsi="Times New Roman" w:cs="Times New Roman"/>
                <w:sz w:val="24"/>
                <w:szCs w:val="24"/>
              </w:rPr>
              <w:t xml:space="preserve"> </w:t>
            </w:r>
            <w:r w:rsidR="61DF2C56" w:rsidRPr="00973C9F">
              <w:rPr>
                <w:rFonts w:ascii="Times New Roman" w:hAnsi="Times New Roman" w:cs="Times New Roman"/>
                <w:sz w:val="24"/>
                <w:szCs w:val="24"/>
              </w:rPr>
              <w:t xml:space="preserve">and we will relate this issue to </w:t>
            </w:r>
            <w:r w:rsidR="000F06AD" w:rsidRPr="00973C9F">
              <w:rPr>
                <w:rFonts w:ascii="Times New Roman" w:hAnsi="Times New Roman" w:cs="Times New Roman"/>
                <w:sz w:val="24"/>
                <w:szCs w:val="24"/>
              </w:rPr>
              <w:t>senior</w:t>
            </w:r>
            <w:r w:rsidR="61DF2C56" w:rsidRPr="00973C9F">
              <w:rPr>
                <w:rFonts w:ascii="Times New Roman" w:hAnsi="Times New Roman" w:cs="Times New Roman"/>
                <w:sz w:val="24"/>
                <w:szCs w:val="24"/>
              </w:rPr>
              <w:t xml:space="preserve"> manag</w:t>
            </w:r>
            <w:r w:rsidR="593FEA0B" w:rsidRPr="00973C9F">
              <w:rPr>
                <w:rFonts w:ascii="Times New Roman" w:hAnsi="Times New Roman" w:cs="Times New Roman"/>
                <w:sz w:val="24"/>
                <w:szCs w:val="24"/>
              </w:rPr>
              <w:t>e</w:t>
            </w:r>
            <w:r w:rsidR="61DF2C56" w:rsidRPr="00973C9F">
              <w:rPr>
                <w:rFonts w:ascii="Times New Roman" w:hAnsi="Times New Roman" w:cs="Times New Roman"/>
                <w:sz w:val="24"/>
                <w:szCs w:val="24"/>
              </w:rPr>
              <w:t xml:space="preserve">ment. Within the LC, </w:t>
            </w:r>
            <w:r w:rsidR="36EEA475" w:rsidRPr="00973C9F">
              <w:rPr>
                <w:rFonts w:ascii="Times New Roman" w:hAnsi="Times New Roman" w:cs="Times New Roman"/>
                <w:sz w:val="24"/>
                <w:szCs w:val="24"/>
              </w:rPr>
              <w:t xml:space="preserve">LEP </w:t>
            </w:r>
            <w:r w:rsidR="131A3216" w:rsidRPr="00973C9F">
              <w:rPr>
                <w:rFonts w:ascii="Times New Roman" w:hAnsi="Times New Roman" w:cs="Times New Roman"/>
                <w:sz w:val="24"/>
                <w:szCs w:val="24"/>
              </w:rPr>
              <w:t xml:space="preserve">resources will be </w:t>
            </w:r>
            <w:r w:rsidR="34A467B7" w:rsidRPr="00973C9F">
              <w:rPr>
                <w:rFonts w:ascii="Times New Roman" w:hAnsi="Times New Roman" w:cs="Times New Roman"/>
                <w:sz w:val="24"/>
                <w:szCs w:val="24"/>
              </w:rPr>
              <w:t xml:space="preserve">further </w:t>
            </w:r>
            <w:proofErr w:type="spellStart"/>
            <w:r w:rsidR="43931E82" w:rsidRPr="00973C9F">
              <w:rPr>
                <w:rFonts w:ascii="Times New Roman" w:hAnsi="Times New Roman" w:cs="Times New Roman"/>
                <w:sz w:val="24"/>
                <w:szCs w:val="24"/>
              </w:rPr>
              <w:t>optimised</w:t>
            </w:r>
            <w:proofErr w:type="spellEnd"/>
            <w:r w:rsidR="43931E82" w:rsidRPr="00973C9F">
              <w:rPr>
                <w:rFonts w:ascii="Times New Roman" w:hAnsi="Times New Roman" w:cs="Times New Roman"/>
                <w:sz w:val="24"/>
                <w:szCs w:val="24"/>
              </w:rPr>
              <w:t xml:space="preserve"> </w:t>
            </w:r>
            <w:r w:rsidR="099D0679" w:rsidRPr="00973C9F">
              <w:rPr>
                <w:rFonts w:ascii="Times New Roman" w:hAnsi="Times New Roman" w:cs="Times New Roman"/>
                <w:sz w:val="24"/>
                <w:szCs w:val="24"/>
              </w:rPr>
              <w:t xml:space="preserve">for </w:t>
            </w:r>
            <w:r w:rsidR="3C9BD625" w:rsidRPr="00973C9F">
              <w:rPr>
                <w:rFonts w:ascii="Times New Roman" w:hAnsi="Times New Roman" w:cs="Times New Roman"/>
                <w:sz w:val="24"/>
                <w:szCs w:val="24"/>
              </w:rPr>
              <w:t xml:space="preserve">higher </w:t>
            </w:r>
            <w:r w:rsidR="218268A2" w:rsidRPr="00973C9F">
              <w:rPr>
                <w:rFonts w:ascii="Times New Roman" w:hAnsi="Times New Roman" w:cs="Times New Roman"/>
                <w:sz w:val="24"/>
                <w:szCs w:val="24"/>
              </w:rPr>
              <w:t>efficiency</w:t>
            </w:r>
            <w:r w:rsidR="498DDF92" w:rsidRPr="00973C9F">
              <w:rPr>
                <w:rFonts w:ascii="Times New Roman" w:hAnsi="Times New Roman" w:cs="Times New Roman"/>
                <w:sz w:val="24"/>
                <w:szCs w:val="24"/>
              </w:rPr>
              <w:t xml:space="preserve">. </w:t>
            </w:r>
            <w:r w:rsidR="4DD31CE8" w:rsidRPr="00973C9F">
              <w:rPr>
                <w:rFonts w:ascii="Times New Roman" w:hAnsi="Times New Roman" w:cs="Times New Roman"/>
                <w:sz w:val="24"/>
                <w:szCs w:val="24"/>
              </w:rPr>
              <w:t>We welcome the continuation of the VPTL Office’s review to ensure sustainability of course</w:t>
            </w:r>
            <w:r w:rsidR="7C5C72A6" w:rsidRPr="00973C9F">
              <w:rPr>
                <w:rFonts w:ascii="Times New Roman" w:hAnsi="Times New Roman" w:cs="Times New Roman"/>
                <w:sz w:val="24"/>
                <w:szCs w:val="24"/>
              </w:rPr>
              <w:t xml:space="preserve"> and </w:t>
            </w:r>
            <w:r w:rsidR="4DD31CE8" w:rsidRPr="00973C9F">
              <w:rPr>
                <w:rFonts w:ascii="Times New Roman" w:hAnsi="Times New Roman" w:cs="Times New Roman"/>
                <w:sz w:val="24"/>
                <w:szCs w:val="24"/>
              </w:rPr>
              <w:t xml:space="preserve">service offerings in </w:t>
            </w:r>
            <w:r w:rsidR="000F06AD" w:rsidRPr="00973C9F">
              <w:rPr>
                <w:rFonts w:ascii="Times New Roman" w:hAnsi="Times New Roman" w:cs="Times New Roman"/>
                <w:sz w:val="24"/>
                <w:szCs w:val="24"/>
              </w:rPr>
              <w:t>the LC</w:t>
            </w:r>
            <w:r w:rsidR="4DD31CE8" w:rsidRPr="00973C9F">
              <w:rPr>
                <w:rFonts w:ascii="Times New Roman" w:hAnsi="Times New Roman" w:cs="Times New Roman"/>
                <w:sz w:val="24"/>
                <w:szCs w:val="24"/>
              </w:rPr>
              <w:t>.</w:t>
            </w:r>
          </w:p>
        </w:tc>
      </w:tr>
      <w:tr w:rsidR="00C74A20" w:rsidRPr="006A4654" w14:paraId="03FBC4ED" w14:textId="6D717A3B" w:rsidTr="38504121">
        <w:trPr>
          <w:trHeight w:val="252"/>
        </w:trPr>
        <w:tc>
          <w:tcPr>
            <w:tcW w:w="15304" w:type="dxa"/>
            <w:gridSpan w:val="4"/>
            <w:shd w:val="clear" w:color="auto" w:fill="EAF1DD" w:themeFill="accent3" w:themeFillTint="33"/>
          </w:tcPr>
          <w:p w14:paraId="356B12B5" w14:textId="6D09AB97" w:rsidR="00C74A20" w:rsidRPr="006A4654" w:rsidRDefault="00C74A20" w:rsidP="00C74A20">
            <w:pPr>
              <w:jc w:val="both"/>
              <w:rPr>
                <w:rFonts w:ascii="Times New Roman" w:hAnsi="Times New Roman" w:cs="Times New Roman"/>
                <w:b/>
                <w:szCs w:val="24"/>
              </w:rPr>
            </w:pPr>
            <w:r w:rsidRPr="006A4654">
              <w:rPr>
                <w:rFonts w:ascii="Times New Roman" w:hAnsi="Times New Roman" w:cs="Times New Roman"/>
                <w:b/>
                <w:szCs w:val="24"/>
              </w:rPr>
              <w:t>Recruitment</w:t>
            </w:r>
          </w:p>
        </w:tc>
      </w:tr>
      <w:tr w:rsidR="00C74A20" w:rsidRPr="006A4654" w14:paraId="1BFB8AE5" w14:textId="67B98B89" w:rsidTr="00E92511">
        <w:tc>
          <w:tcPr>
            <w:tcW w:w="5098" w:type="dxa"/>
            <w:shd w:val="clear" w:color="auto" w:fill="D9D9D9" w:themeFill="background1" w:themeFillShade="D9"/>
          </w:tcPr>
          <w:p w14:paraId="6CBE64C1" w14:textId="012B3449" w:rsidR="00C74A20" w:rsidRPr="006A4654" w:rsidRDefault="00C74A20" w:rsidP="00C74A20">
            <w:pPr>
              <w:spacing w:line="280" w:lineRule="exact"/>
              <w:contextualSpacing/>
              <w:rPr>
                <w:rFonts w:ascii="Times New Roman" w:hAnsi="Times New Roman" w:cs="Times New Roman"/>
                <w:b/>
                <w:szCs w:val="24"/>
              </w:rPr>
            </w:pPr>
            <w:r w:rsidRPr="006A4654">
              <w:rPr>
                <w:rFonts w:ascii="Times New Roman" w:hAnsi="Times New Roman" w:cs="Times New Roman"/>
                <w:b/>
                <w:szCs w:val="24"/>
              </w:rPr>
              <w:t>Observations</w:t>
            </w:r>
          </w:p>
        </w:tc>
        <w:tc>
          <w:tcPr>
            <w:tcW w:w="3119" w:type="dxa"/>
            <w:shd w:val="clear" w:color="auto" w:fill="D9D9D9" w:themeFill="background1" w:themeFillShade="D9"/>
          </w:tcPr>
          <w:p w14:paraId="5F2C23D7" w14:textId="6352F35F" w:rsidR="00C74A20" w:rsidRPr="006A4654" w:rsidRDefault="00C74A20" w:rsidP="00C74A20">
            <w:pPr>
              <w:spacing w:line="280" w:lineRule="exact"/>
              <w:contextualSpacing/>
              <w:rPr>
                <w:rFonts w:ascii="Times New Roman" w:hAnsi="Times New Roman" w:cs="Times New Roman"/>
                <w:b/>
                <w:szCs w:val="24"/>
              </w:rPr>
            </w:pPr>
            <w:r w:rsidRPr="006A4654">
              <w:rPr>
                <w:rFonts w:ascii="Times New Roman" w:hAnsi="Times New Roman" w:cs="Times New Roman"/>
                <w:b/>
                <w:szCs w:val="24"/>
              </w:rPr>
              <w:t xml:space="preserve">Follow-up on ACP recommendation(s) and suggestions, if applicable </w:t>
            </w:r>
          </w:p>
        </w:tc>
        <w:tc>
          <w:tcPr>
            <w:tcW w:w="3544" w:type="dxa"/>
            <w:shd w:val="clear" w:color="auto" w:fill="D9D9D9" w:themeFill="background1" w:themeFillShade="D9"/>
          </w:tcPr>
          <w:p w14:paraId="3B67E651" w14:textId="45461072" w:rsidR="00C74A20" w:rsidRPr="006A4654" w:rsidRDefault="00C74A20" w:rsidP="00C74A20">
            <w:pPr>
              <w:spacing w:line="280" w:lineRule="exact"/>
              <w:contextualSpacing/>
              <w:rPr>
                <w:rFonts w:ascii="Times New Roman" w:hAnsi="Times New Roman" w:cs="Times New Roman"/>
                <w:b/>
                <w:szCs w:val="24"/>
              </w:rPr>
            </w:pPr>
            <w:r w:rsidRPr="006A4654">
              <w:rPr>
                <w:rFonts w:ascii="Times New Roman" w:hAnsi="Times New Roman" w:cs="Times New Roman"/>
                <w:b/>
                <w:szCs w:val="24"/>
              </w:rPr>
              <w:t>Benchmarking of the policy/practice/standard against overseas</w:t>
            </w:r>
            <w:r w:rsidRPr="006A4654">
              <w:rPr>
                <w:rFonts w:ascii="Times New Roman" w:hAnsi="Times New Roman" w:cs="Times New Roman" w:hint="eastAsia"/>
                <w:b/>
                <w:szCs w:val="24"/>
                <w:vertAlign w:val="superscript"/>
              </w:rPr>
              <w:t>*</w:t>
            </w:r>
            <w:r w:rsidRPr="006A4654">
              <w:rPr>
                <w:rFonts w:ascii="Times New Roman" w:hAnsi="Times New Roman" w:cs="Times New Roman"/>
                <w:b/>
                <w:szCs w:val="24"/>
              </w:rPr>
              <w:t xml:space="preserve"> institutions leading in the field </w:t>
            </w:r>
          </w:p>
        </w:tc>
        <w:tc>
          <w:tcPr>
            <w:tcW w:w="3543" w:type="dxa"/>
            <w:shd w:val="clear" w:color="auto" w:fill="D9D9D9" w:themeFill="background1" w:themeFillShade="D9"/>
          </w:tcPr>
          <w:p w14:paraId="542AE22E" w14:textId="4006BE4D" w:rsidR="00C74A20" w:rsidRPr="006A4654" w:rsidRDefault="00C74A20" w:rsidP="00C74A20">
            <w:pPr>
              <w:spacing w:line="280" w:lineRule="exact"/>
              <w:contextualSpacing/>
              <w:rPr>
                <w:rFonts w:ascii="Times New Roman" w:hAnsi="Times New Roman" w:cs="Times New Roman"/>
                <w:b/>
                <w:szCs w:val="24"/>
              </w:rPr>
            </w:pPr>
            <w:r w:rsidRPr="006A4654">
              <w:rPr>
                <w:rFonts w:ascii="Times New Roman" w:hAnsi="Times New Roman" w:cs="Times New Roman"/>
                <w:b/>
                <w:szCs w:val="24"/>
              </w:rPr>
              <w:t>Recommendations for Improvement</w:t>
            </w:r>
          </w:p>
        </w:tc>
      </w:tr>
      <w:tr w:rsidR="00C74A20" w:rsidRPr="006A4654" w14:paraId="7715285E" w14:textId="0C33EFA2" w:rsidTr="00E92511">
        <w:trPr>
          <w:trHeight w:val="1501"/>
        </w:trPr>
        <w:tc>
          <w:tcPr>
            <w:tcW w:w="5098" w:type="dxa"/>
          </w:tcPr>
          <w:p w14:paraId="1C0C2206" w14:textId="26F7054C" w:rsidR="00C74A20" w:rsidRPr="006A4654" w:rsidRDefault="48C8F245" w:rsidP="42D72E56">
            <w:pPr>
              <w:jc w:val="both"/>
              <w:rPr>
                <w:rFonts w:ascii="Times New Roman" w:hAnsi="Times New Roman" w:cs="Times New Roman"/>
              </w:rPr>
            </w:pPr>
            <w:r w:rsidRPr="42D72E56">
              <w:rPr>
                <w:rFonts w:ascii="Times New Roman" w:hAnsi="Times New Roman" w:cs="Times New Roman"/>
              </w:rPr>
              <w:t xml:space="preserve">The LC is very successful and effective in recruiting high quality </w:t>
            </w:r>
            <w:r w:rsidR="56636563" w:rsidRPr="42D72E56">
              <w:rPr>
                <w:rFonts w:ascii="Times New Roman" w:hAnsi="Times New Roman" w:cs="Times New Roman"/>
              </w:rPr>
              <w:t>teaching staff</w:t>
            </w:r>
            <w:r w:rsidRPr="42D72E56">
              <w:rPr>
                <w:rFonts w:ascii="Times New Roman" w:hAnsi="Times New Roman" w:cs="Times New Roman"/>
              </w:rPr>
              <w:t xml:space="preserve"> as evidenced by the </w:t>
            </w:r>
            <w:proofErr w:type="gramStart"/>
            <w:r w:rsidR="682EEC1D" w:rsidRPr="42D72E56">
              <w:rPr>
                <w:rFonts w:ascii="Times New Roman" w:hAnsi="Times New Roman" w:cs="Times New Roman"/>
              </w:rPr>
              <w:t xml:space="preserve">aforementioned </w:t>
            </w:r>
            <w:r w:rsidRPr="42D72E56">
              <w:rPr>
                <w:rFonts w:ascii="Times New Roman" w:hAnsi="Times New Roman" w:cs="Times New Roman"/>
              </w:rPr>
              <w:t>fact</w:t>
            </w:r>
            <w:proofErr w:type="gramEnd"/>
            <w:r w:rsidRPr="42D72E56">
              <w:rPr>
                <w:rFonts w:ascii="Times New Roman" w:hAnsi="Times New Roman" w:cs="Times New Roman"/>
              </w:rPr>
              <w:t xml:space="preserve"> that a large majority of its </w:t>
            </w:r>
            <w:r w:rsidR="5AD8276C" w:rsidRPr="42D72E56">
              <w:rPr>
                <w:rFonts w:ascii="Times New Roman" w:hAnsi="Times New Roman" w:cs="Times New Roman"/>
              </w:rPr>
              <w:t>teaching staff</w:t>
            </w:r>
            <w:r w:rsidRPr="42D72E56">
              <w:rPr>
                <w:rFonts w:ascii="Times New Roman" w:hAnsi="Times New Roman" w:cs="Times New Roman"/>
              </w:rPr>
              <w:t xml:space="preserve"> members hold </w:t>
            </w:r>
            <w:r w:rsidR="003E6D5E">
              <w:rPr>
                <w:rFonts w:ascii="Times New Roman" w:hAnsi="Times New Roman" w:cs="Times New Roman"/>
              </w:rPr>
              <w:t>doctoral</w:t>
            </w:r>
            <w:r w:rsidRPr="42D72E56">
              <w:rPr>
                <w:rFonts w:ascii="Times New Roman" w:hAnsi="Times New Roman" w:cs="Times New Roman"/>
              </w:rPr>
              <w:t xml:space="preserve"> degrees and boast extensive teaching experience at the tertiary level. In fact, the LC recently hired four highly qualified </w:t>
            </w:r>
            <w:r w:rsidR="56636563" w:rsidRPr="42D72E56">
              <w:rPr>
                <w:rFonts w:ascii="Times New Roman" w:hAnsi="Times New Roman" w:cs="Times New Roman"/>
              </w:rPr>
              <w:t>staff</w:t>
            </w:r>
            <w:r w:rsidRPr="42D72E56">
              <w:rPr>
                <w:rFonts w:ascii="Times New Roman" w:hAnsi="Times New Roman" w:cs="Times New Roman"/>
              </w:rPr>
              <w:t xml:space="preserve"> members to </w:t>
            </w:r>
            <w:r w:rsidR="4DA5AB9B" w:rsidRPr="42D72E56">
              <w:rPr>
                <w:rFonts w:ascii="Times New Roman" w:hAnsi="Times New Roman" w:cs="Times New Roman"/>
              </w:rPr>
              <w:t>manage and oversee the quality</w:t>
            </w:r>
            <w:r w:rsidRPr="42D72E56">
              <w:rPr>
                <w:rFonts w:ascii="Times New Roman" w:hAnsi="Times New Roman" w:cs="Times New Roman"/>
              </w:rPr>
              <w:t xml:space="preserve"> </w:t>
            </w:r>
            <w:r w:rsidR="32B1C8F5" w:rsidRPr="42D72E56">
              <w:rPr>
                <w:rFonts w:ascii="Times New Roman" w:hAnsi="Times New Roman" w:cs="Times New Roman"/>
              </w:rPr>
              <w:t xml:space="preserve">of the </w:t>
            </w:r>
            <w:r w:rsidR="5AD8276C" w:rsidRPr="42D72E56">
              <w:rPr>
                <w:rFonts w:ascii="Times New Roman" w:hAnsi="Times New Roman" w:cs="Times New Roman"/>
              </w:rPr>
              <w:t>courses in four foreign languages</w:t>
            </w:r>
            <w:r w:rsidRPr="42D72E56">
              <w:rPr>
                <w:rFonts w:ascii="Times New Roman" w:hAnsi="Times New Roman" w:cs="Times New Roman"/>
              </w:rPr>
              <w:t xml:space="preserve"> (</w:t>
            </w:r>
            <w:r w:rsidR="5AD8276C" w:rsidRPr="42D72E56">
              <w:rPr>
                <w:rFonts w:ascii="Times New Roman" w:hAnsi="Times New Roman" w:cs="Times New Roman"/>
              </w:rPr>
              <w:t xml:space="preserve">French, Japanese, German, and </w:t>
            </w:r>
            <w:r w:rsidR="5CA2936B" w:rsidRPr="42D72E56">
              <w:rPr>
                <w:rFonts w:ascii="Times New Roman" w:hAnsi="Times New Roman" w:cs="Times New Roman"/>
              </w:rPr>
              <w:t>S</w:t>
            </w:r>
            <w:r w:rsidRPr="42D72E56">
              <w:rPr>
                <w:rFonts w:ascii="Times New Roman" w:hAnsi="Times New Roman" w:cs="Times New Roman"/>
              </w:rPr>
              <w:t>panish</w:t>
            </w:r>
            <w:r w:rsidR="5AD8276C" w:rsidRPr="42D72E56">
              <w:rPr>
                <w:rFonts w:ascii="Times New Roman" w:hAnsi="Times New Roman" w:cs="Times New Roman"/>
              </w:rPr>
              <w:t>)</w:t>
            </w:r>
            <w:r w:rsidR="56636563" w:rsidRPr="42D72E56">
              <w:rPr>
                <w:rFonts w:ascii="Times New Roman" w:hAnsi="Times New Roman" w:cs="Times New Roman"/>
              </w:rPr>
              <w:t xml:space="preserve"> in the Foreign Languages section.</w:t>
            </w:r>
          </w:p>
        </w:tc>
        <w:tc>
          <w:tcPr>
            <w:tcW w:w="3119" w:type="dxa"/>
          </w:tcPr>
          <w:p w14:paraId="08BBC691" w14:textId="259FF628" w:rsidR="00C74A20" w:rsidRPr="006A4654" w:rsidRDefault="00B10DA6" w:rsidP="00C74A20">
            <w:pPr>
              <w:jc w:val="both"/>
              <w:rPr>
                <w:rFonts w:ascii="Times New Roman" w:hAnsi="Times New Roman" w:cs="Times New Roman"/>
                <w:szCs w:val="24"/>
              </w:rPr>
            </w:pPr>
            <w:r w:rsidRPr="006A4654">
              <w:rPr>
                <w:rFonts w:ascii="Times New Roman" w:hAnsi="Times New Roman" w:cs="Times New Roman"/>
                <w:szCs w:val="24"/>
              </w:rPr>
              <w:t>The ACP made no recommendations</w:t>
            </w:r>
            <w:r w:rsidR="00910312">
              <w:rPr>
                <w:rFonts w:ascii="Times New Roman" w:hAnsi="Times New Roman" w:cs="Times New Roman"/>
                <w:szCs w:val="24"/>
              </w:rPr>
              <w:t xml:space="preserve"> or suggestions</w:t>
            </w:r>
            <w:r w:rsidR="004200AD">
              <w:rPr>
                <w:rFonts w:ascii="Times New Roman" w:hAnsi="Times New Roman" w:cs="Times New Roman"/>
                <w:szCs w:val="24"/>
              </w:rPr>
              <w:t xml:space="preserve"> regarding recruitment</w:t>
            </w:r>
            <w:r w:rsidRPr="006A4654">
              <w:rPr>
                <w:rFonts w:ascii="Times New Roman" w:hAnsi="Times New Roman" w:cs="Times New Roman"/>
                <w:szCs w:val="24"/>
              </w:rPr>
              <w:t>.</w:t>
            </w:r>
          </w:p>
          <w:p w14:paraId="188207D0" w14:textId="77777777" w:rsidR="00C74A20" w:rsidRPr="006A4654" w:rsidRDefault="00C74A20" w:rsidP="00C74A20">
            <w:pPr>
              <w:jc w:val="both"/>
              <w:rPr>
                <w:rFonts w:ascii="Times New Roman" w:hAnsi="Times New Roman" w:cs="Times New Roman"/>
                <w:szCs w:val="24"/>
              </w:rPr>
            </w:pPr>
          </w:p>
        </w:tc>
        <w:tc>
          <w:tcPr>
            <w:tcW w:w="3544" w:type="dxa"/>
          </w:tcPr>
          <w:p w14:paraId="4F7282EA" w14:textId="320EBF71" w:rsidR="00C74A20" w:rsidRPr="006A4654" w:rsidRDefault="00D165F5" w:rsidP="00C74A20">
            <w:pPr>
              <w:jc w:val="both"/>
              <w:rPr>
                <w:rFonts w:ascii="Times New Roman" w:hAnsi="Times New Roman" w:cs="Times New Roman"/>
                <w:szCs w:val="24"/>
              </w:rPr>
            </w:pPr>
            <w:r w:rsidRPr="006A4654">
              <w:rPr>
                <w:rFonts w:ascii="Times New Roman" w:hAnsi="Times New Roman" w:cs="Times New Roman"/>
                <w:szCs w:val="24"/>
              </w:rPr>
              <w:t xml:space="preserve">The qualifications of the LC teaching staff are comparable with those in </w:t>
            </w:r>
            <w:r w:rsidR="004200AD">
              <w:rPr>
                <w:rFonts w:ascii="Times New Roman" w:hAnsi="Times New Roman" w:cs="Times New Roman"/>
                <w:szCs w:val="24"/>
              </w:rPr>
              <w:t xml:space="preserve">the equivalent unit(s) at </w:t>
            </w:r>
            <w:r w:rsidR="00E01E0D">
              <w:rPr>
                <w:rFonts w:ascii="Times New Roman" w:hAnsi="Times New Roman" w:cs="Times New Roman"/>
                <w:szCs w:val="24"/>
              </w:rPr>
              <w:t xml:space="preserve">most US universities leading in the </w:t>
            </w:r>
            <w:r w:rsidR="0010535A">
              <w:rPr>
                <w:rFonts w:ascii="Times New Roman" w:hAnsi="Times New Roman" w:cs="Times New Roman"/>
                <w:szCs w:val="24"/>
              </w:rPr>
              <w:t xml:space="preserve">field of </w:t>
            </w:r>
            <w:r w:rsidR="00E01E0D">
              <w:rPr>
                <w:rFonts w:ascii="Times New Roman" w:hAnsi="Times New Roman" w:cs="Times New Roman"/>
                <w:szCs w:val="24"/>
              </w:rPr>
              <w:t>language teaching</w:t>
            </w:r>
            <w:r w:rsidRPr="006A4654">
              <w:rPr>
                <w:rFonts w:ascii="Times New Roman" w:hAnsi="Times New Roman" w:cs="Times New Roman"/>
                <w:szCs w:val="24"/>
              </w:rPr>
              <w:t>.</w:t>
            </w:r>
          </w:p>
        </w:tc>
        <w:tc>
          <w:tcPr>
            <w:tcW w:w="3543" w:type="dxa"/>
          </w:tcPr>
          <w:p w14:paraId="5A487BCE" w14:textId="77777777" w:rsidR="00C74A20" w:rsidRDefault="00D165F5" w:rsidP="00C74A20">
            <w:pPr>
              <w:jc w:val="both"/>
              <w:rPr>
                <w:rFonts w:ascii="Times New Roman" w:hAnsi="Times New Roman" w:cs="Times New Roman"/>
                <w:szCs w:val="24"/>
              </w:rPr>
            </w:pPr>
            <w:r w:rsidRPr="006A4654">
              <w:rPr>
                <w:rFonts w:ascii="Times New Roman" w:hAnsi="Times New Roman" w:cs="Times New Roman"/>
                <w:szCs w:val="24"/>
              </w:rPr>
              <w:t>N</w:t>
            </w:r>
            <w:r w:rsidR="00B10DA6" w:rsidRPr="006A4654">
              <w:rPr>
                <w:rFonts w:ascii="Times New Roman" w:hAnsi="Times New Roman" w:cs="Times New Roman"/>
                <w:szCs w:val="24"/>
              </w:rPr>
              <w:t>o</w:t>
            </w:r>
            <w:r w:rsidRPr="006A4654">
              <w:rPr>
                <w:rFonts w:ascii="Times New Roman" w:hAnsi="Times New Roman" w:cs="Times New Roman"/>
                <w:szCs w:val="24"/>
              </w:rPr>
              <w:t>.</w:t>
            </w:r>
          </w:p>
          <w:p w14:paraId="3F7CC310" w14:textId="3AFFBDD9" w:rsidR="005F2147" w:rsidRPr="006A4654" w:rsidRDefault="005F2147" w:rsidP="00C74A20">
            <w:pPr>
              <w:jc w:val="both"/>
              <w:rPr>
                <w:rFonts w:ascii="Times New Roman" w:hAnsi="Times New Roman" w:cs="Times New Roman"/>
                <w:szCs w:val="24"/>
              </w:rPr>
            </w:pPr>
          </w:p>
        </w:tc>
      </w:tr>
      <w:tr w:rsidR="00C74A20" w:rsidRPr="006A4654" w14:paraId="6B772130" w14:textId="305412E8" w:rsidTr="38504121">
        <w:trPr>
          <w:trHeight w:val="357"/>
        </w:trPr>
        <w:tc>
          <w:tcPr>
            <w:tcW w:w="15304" w:type="dxa"/>
            <w:gridSpan w:val="4"/>
            <w:shd w:val="clear" w:color="auto" w:fill="D9D9D9" w:themeFill="background1" w:themeFillShade="D9"/>
          </w:tcPr>
          <w:p w14:paraId="24661CCF" w14:textId="1A369B28" w:rsidR="00C74A20" w:rsidRPr="006A4654" w:rsidRDefault="00C74A20" w:rsidP="00C74A20">
            <w:pPr>
              <w:jc w:val="both"/>
              <w:rPr>
                <w:rFonts w:ascii="Times New Roman" w:hAnsi="Times New Roman" w:cs="Times New Roman"/>
                <w:b/>
                <w:szCs w:val="24"/>
              </w:rPr>
            </w:pPr>
            <w:r w:rsidRPr="006A4654">
              <w:rPr>
                <w:rFonts w:ascii="Times New Roman" w:hAnsi="Times New Roman" w:cs="Times New Roman"/>
                <w:b/>
                <w:szCs w:val="24"/>
              </w:rPr>
              <w:t>Response of Unit</w:t>
            </w:r>
          </w:p>
        </w:tc>
      </w:tr>
      <w:tr w:rsidR="00C74A20" w14:paraId="5FD8BE2B" w14:textId="7C6BF275" w:rsidTr="000F06AD">
        <w:trPr>
          <w:trHeight w:val="655"/>
        </w:trPr>
        <w:tc>
          <w:tcPr>
            <w:tcW w:w="15304" w:type="dxa"/>
            <w:gridSpan w:val="4"/>
          </w:tcPr>
          <w:p w14:paraId="70D6EFF7" w14:textId="57F23FBA" w:rsidR="00C74A20" w:rsidRPr="000F06AD" w:rsidRDefault="000F06AD" w:rsidP="00C74A20">
            <w:pPr>
              <w:jc w:val="both"/>
              <w:rPr>
                <w:rFonts w:ascii="Times New Roman" w:hAnsi="Times New Roman" w:cs="Times New Roman"/>
                <w:szCs w:val="24"/>
              </w:rPr>
            </w:pPr>
            <w:r w:rsidRPr="000F06AD">
              <w:rPr>
                <w:rFonts w:ascii="Times New Roman" w:hAnsi="Times New Roman" w:cs="Times New Roman"/>
                <w:szCs w:val="24"/>
              </w:rPr>
              <w:t xml:space="preserve">We appreciate Prof Liu’s </w:t>
            </w:r>
            <w:r w:rsidR="00973C9F">
              <w:rPr>
                <w:rFonts w:ascii="Times New Roman" w:hAnsi="Times New Roman" w:cs="Times New Roman"/>
                <w:szCs w:val="24"/>
              </w:rPr>
              <w:t xml:space="preserve">observations and </w:t>
            </w:r>
            <w:r w:rsidRPr="000F06AD">
              <w:rPr>
                <w:rFonts w:ascii="Times New Roman" w:hAnsi="Times New Roman" w:cs="Times New Roman"/>
                <w:szCs w:val="24"/>
              </w:rPr>
              <w:t xml:space="preserve">positive </w:t>
            </w:r>
            <w:r>
              <w:rPr>
                <w:rFonts w:ascii="Times New Roman" w:hAnsi="Times New Roman" w:cs="Times New Roman"/>
                <w:szCs w:val="24"/>
              </w:rPr>
              <w:t>comments</w:t>
            </w:r>
            <w:r w:rsidRPr="000F06AD">
              <w:rPr>
                <w:rFonts w:ascii="Times New Roman" w:hAnsi="Times New Roman" w:cs="Times New Roman"/>
                <w:szCs w:val="24"/>
              </w:rPr>
              <w:t>.</w:t>
            </w:r>
          </w:p>
          <w:p w14:paraId="54417AB9" w14:textId="77777777" w:rsidR="00C74A20" w:rsidRPr="000F06AD" w:rsidRDefault="00C74A20" w:rsidP="00C74A20">
            <w:pPr>
              <w:jc w:val="both"/>
              <w:rPr>
                <w:rFonts w:ascii="Times New Roman" w:hAnsi="Times New Roman" w:cs="Times New Roman"/>
                <w:sz w:val="26"/>
                <w:szCs w:val="26"/>
              </w:rPr>
            </w:pPr>
          </w:p>
        </w:tc>
      </w:tr>
      <w:tr w:rsidR="00C74A20" w14:paraId="57B87663" w14:textId="6F0DED96" w:rsidTr="38504121">
        <w:trPr>
          <w:trHeight w:val="296"/>
        </w:trPr>
        <w:tc>
          <w:tcPr>
            <w:tcW w:w="15304" w:type="dxa"/>
            <w:gridSpan w:val="4"/>
            <w:shd w:val="clear" w:color="auto" w:fill="EAF1DD" w:themeFill="accent3" w:themeFillTint="33"/>
          </w:tcPr>
          <w:p w14:paraId="0460804B" w14:textId="032F77C6" w:rsidR="00C74A20" w:rsidRDefault="00C74A20" w:rsidP="00C74A20">
            <w:pPr>
              <w:jc w:val="both"/>
              <w:rPr>
                <w:rFonts w:ascii="Times New Roman" w:hAnsi="Times New Roman" w:cs="Times New Roman"/>
                <w:b/>
              </w:rPr>
            </w:pPr>
            <w:r>
              <w:rPr>
                <w:rFonts w:ascii="Times New Roman" w:hAnsi="Times New Roman" w:cs="Times New Roman"/>
                <w:b/>
              </w:rPr>
              <w:t>Development</w:t>
            </w:r>
          </w:p>
        </w:tc>
      </w:tr>
      <w:tr w:rsidR="00C74A20" w:rsidRPr="002C5F8F" w14:paraId="25E2CF80" w14:textId="052666D6" w:rsidTr="00E92511">
        <w:tc>
          <w:tcPr>
            <w:tcW w:w="5098" w:type="dxa"/>
            <w:shd w:val="clear" w:color="auto" w:fill="D9D9D9" w:themeFill="background1" w:themeFillShade="D9"/>
          </w:tcPr>
          <w:p w14:paraId="5AA2AAF3" w14:textId="16A25FFB" w:rsidR="00C74A20" w:rsidRPr="002C5F8F" w:rsidRDefault="00C74A20" w:rsidP="00C74A20">
            <w:pPr>
              <w:spacing w:line="280" w:lineRule="exact"/>
              <w:contextualSpacing/>
              <w:rPr>
                <w:rFonts w:ascii="Times New Roman" w:hAnsi="Times New Roman" w:cs="Times New Roman"/>
                <w:b/>
              </w:rPr>
            </w:pPr>
            <w:r>
              <w:rPr>
                <w:rFonts w:ascii="Times New Roman" w:hAnsi="Times New Roman" w:cs="Times New Roman"/>
                <w:b/>
              </w:rPr>
              <w:t>Observations</w:t>
            </w:r>
          </w:p>
        </w:tc>
        <w:tc>
          <w:tcPr>
            <w:tcW w:w="3119" w:type="dxa"/>
            <w:shd w:val="clear" w:color="auto" w:fill="D9D9D9" w:themeFill="background1" w:themeFillShade="D9"/>
          </w:tcPr>
          <w:p w14:paraId="2D851734" w14:textId="4C7E2C42" w:rsidR="00C74A20" w:rsidRPr="00687F93" w:rsidRDefault="00C74A20" w:rsidP="00C74A20">
            <w:pPr>
              <w:spacing w:line="280" w:lineRule="exact"/>
              <w:contextualSpacing/>
              <w:rPr>
                <w:rFonts w:ascii="Times New Roman" w:hAnsi="Times New Roman" w:cs="Times New Roman"/>
                <w:b/>
              </w:rPr>
            </w:pPr>
            <w:r w:rsidRPr="00687F93">
              <w:rPr>
                <w:rFonts w:ascii="Times New Roman" w:hAnsi="Times New Roman" w:cs="Times New Roman"/>
                <w:b/>
              </w:rPr>
              <w:t xml:space="preserve">Follow-up on ACP </w:t>
            </w:r>
            <w:r w:rsidRPr="00687F93">
              <w:rPr>
                <w:rFonts w:ascii="Times New Roman" w:hAnsi="Times New Roman" w:cs="Times New Roman"/>
                <w:b/>
              </w:rPr>
              <w:lastRenderedPageBreak/>
              <w:t xml:space="preserve">recommendation(s) and suggestions, if applicable </w:t>
            </w:r>
          </w:p>
        </w:tc>
        <w:tc>
          <w:tcPr>
            <w:tcW w:w="3544" w:type="dxa"/>
            <w:shd w:val="clear" w:color="auto" w:fill="D9D9D9" w:themeFill="background1" w:themeFillShade="D9"/>
          </w:tcPr>
          <w:p w14:paraId="65D7E115" w14:textId="2BF1B883" w:rsidR="00C74A20" w:rsidRPr="00687F93" w:rsidRDefault="00C74A20" w:rsidP="00C74A20">
            <w:pPr>
              <w:spacing w:line="280" w:lineRule="exact"/>
              <w:contextualSpacing/>
              <w:rPr>
                <w:rFonts w:ascii="Times New Roman" w:hAnsi="Times New Roman" w:cs="Times New Roman"/>
                <w:b/>
              </w:rPr>
            </w:pPr>
            <w:r w:rsidRPr="00687F93">
              <w:rPr>
                <w:rFonts w:ascii="Times New Roman" w:hAnsi="Times New Roman" w:cs="Times New Roman"/>
                <w:b/>
              </w:rPr>
              <w:lastRenderedPageBreak/>
              <w:t xml:space="preserve">Benchmarking of the </w:t>
            </w:r>
            <w:r w:rsidRPr="00687F93">
              <w:rPr>
                <w:rFonts w:ascii="Times New Roman" w:hAnsi="Times New Roman" w:cs="Times New Roman"/>
                <w:b/>
              </w:rPr>
              <w:lastRenderedPageBreak/>
              <w:t>policy/practice/standard against overseas</w:t>
            </w:r>
            <w:r w:rsidRPr="00687F93">
              <w:rPr>
                <w:rFonts w:ascii="Times New Roman" w:hAnsi="Times New Roman" w:cs="Times New Roman" w:hint="eastAsia"/>
                <w:b/>
                <w:vertAlign w:val="superscript"/>
              </w:rPr>
              <w:t>*</w:t>
            </w:r>
            <w:r w:rsidRPr="00687F93">
              <w:rPr>
                <w:rFonts w:ascii="Times New Roman" w:hAnsi="Times New Roman" w:cs="Times New Roman"/>
                <w:b/>
              </w:rPr>
              <w:t xml:space="preserve"> institutions leading in the field </w:t>
            </w:r>
          </w:p>
        </w:tc>
        <w:tc>
          <w:tcPr>
            <w:tcW w:w="3543" w:type="dxa"/>
            <w:shd w:val="clear" w:color="auto" w:fill="D9D9D9" w:themeFill="background1" w:themeFillShade="D9"/>
          </w:tcPr>
          <w:p w14:paraId="2D43CBF4" w14:textId="35D77139" w:rsidR="00C74A20" w:rsidRDefault="00C74A20" w:rsidP="00C74A20">
            <w:pPr>
              <w:spacing w:line="280" w:lineRule="exact"/>
              <w:contextualSpacing/>
              <w:rPr>
                <w:rFonts w:ascii="Times New Roman" w:hAnsi="Times New Roman" w:cs="Times New Roman"/>
                <w:b/>
              </w:rPr>
            </w:pPr>
            <w:r>
              <w:rPr>
                <w:rFonts w:ascii="Times New Roman" w:hAnsi="Times New Roman" w:cs="Times New Roman"/>
                <w:b/>
              </w:rPr>
              <w:lastRenderedPageBreak/>
              <w:t xml:space="preserve">Recommendations for </w:t>
            </w:r>
            <w:r>
              <w:rPr>
                <w:rFonts w:ascii="Times New Roman" w:hAnsi="Times New Roman" w:cs="Times New Roman"/>
                <w:b/>
              </w:rPr>
              <w:lastRenderedPageBreak/>
              <w:t>Improvement</w:t>
            </w:r>
          </w:p>
        </w:tc>
      </w:tr>
      <w:tr w:rsidR="00C74A20" w14:paraId="66DA2464" w14:textId="1CF40990" w:rsidTr="00E92511">
        <w:trPr>
          <w:trHeight w:val="1184"/>
        </w:trPr>
        <w:tc>
          <w:tcPr>
            <w:tcW w:w="5098" w:type="dxa"/>
          </w:tcPr>
          <w:p w14:paraId="093F386C" w14:textId="73237864" w:rsidR="00C74A20" w:rsidRPr="006A4654" w:rsidRDefault="008D3117" w:rsidP="00C74A20">
            <w:pPr>
              <w:jc w:val="both"/>
              <w:rPr>
                <w:rFonts w:ascii="Times New Roman" w:hAnsi="Times New Roman" w:cs="Times New Roman"/>
                <w:szCs w:val="24"/>
              </w:rPr>
            </w:pPr>
            <w:r>
              <w:rPr>
                <w:rFonts w:ascii="Times New Roman" w:hAnsi="Times New Roman" w:cs="Times New Roman"/>
                <w:szCs w:val="24"/>
              </w:rPr>
              <w:lastRenderedPageBreak/>
              <w:t xml:space="preserve">The LC has been outstanding in promoting  professional development </w:t>
            </w:r>
            <w:r w:rsidR="001E2A65">
              <w:rPr>
                <w:rFonts w:ascii="Times New Roman" w:hAnsi="Times New Roman" w:cs="Times New Roman"/>
                <w:szCs w:val="24"/>
              </w:rPr>
              <w:t>for all i</w:t>
            </w:r>
            <w:r>
              <w:rPr>
                <w:rFonts w:ascii="Times New Roman" w:hAnsi="Times New Roman" w:cs="Times New Roman"/>
                <w:szCs w:val="24"/>
              </w:rPr>
              <w:t xml:space="preserve">ts </w:t>
            </w:r>
            <w:r w:rsidR="00F2093C">
              <w:rPr>
                <w:rFonts w:ascii="Times New Roman" w:hAnsi="Times New Roman" w:cs="Times New Roman"/>
                <w:szCs w:val="24"/>
              </w:rPr>
              <w:t xml:space="preserve">teaching </w:t>
            </w:r>
            <w:r>
              <w:rPr>
                <w:rFonts w:ascii="Times New Roman" w:hAnsi="Times New Roman" w:cs="Times New Roman"/>
                <w:szCs w:val="24"/>
              </w:rPr>
              <w:t xml:space="preserve">staff. First, to ensure successful staff development, the center conducts systematic </w:t>
            </w:r>
            <w:r w:rsidR="00851DF7">
              <w:rPr>
                <w:rFonts w:ascii="Times New Roman" w:hAnsi="Times New Roman" w:cs="Times New Roman"/>
                <w:szCs w:val="24"/>
              </w:rPr>
              <w:t>a</w:t>
            </w:r>
            <w:r w:rsidR="009E23D4" w:rsidRPr="009E23D4">
              <w:rPr>
                <w:rFonts w:ascii="Times New Roman" w:hAnsi="Times New Roman" w:cs="Times New Roman"/>
                <w:szCs w:val="24"/>
              </w:rPr>
              <w:t xml:space="preserve">nnual </w:t>
            </w:r>
            <w:r>
              <w:rPr>
                <w:rFonts w:ascii="Times New Roman" w:hAnsi="Times New Roman" w:cs="Times New Roman"/>
                <w:szCs w:val="24"/>
              </w:rPr>
              <w:t>p</w:t>
            </w:r>
            <w:r w:rsidR="009E23D4" w:rsidRPr="009E23D4">
              <w:rPr>
                <w:rFonts w:ascii="Times New Roman" w:hAnsi="Times New Roman" w:cs="Times New Roman"/>
                <w:szCs w:val="24"/>
              </w:rPr>
              <w:t xml:space="preserve">erformance </w:t>
            </w:r>
            <w:r>
              <w:rPr>
                <w:rFonts w:ascii="Times New Roman" w:hAnsi="Times New Roman" w:cs="Times New Roman"/>
                <w:szCs w:val="24"/>
              </w:rPr>
              <w:t>r</w:t>
            </w:r>
            <w:r w:rsidR="009E23D4" w:rsidRPr="009E23D4">
              <w:rPr>
                <w:rFonts w:ascii="Times New Roman" w:hAnsi="Times New Roman" w:cs="Times New Roman"/>
                <w:szCs w:val="24"/>
              </w:rPr>
              <w:t>eview (APR)</w:t>
            </w:r>
            <w:r>
              <w:rPr>
                <w:rFonts w:ascii="Times New Roman" w:hAnsi="Times New Roman" w:cs="Times New Roman"/>
                <w:szCs w:val="24"/>
              </w:rPr>
              <w:t xml:space="preserve"> for all its staff. Second, it </w:t>
            </w:r>
            <w:r w:rsidR="00882187">
              <w:rPr>
                <w:rFonts w:ascii="Times New Roman" w:hAnsi="Times New Roman" w:cs="Times New Roman"/>
                <w:szCs w:val="24"/>
              </w:rPr>
              <w:t xml:space="preserve">has a Research and Teaching Team created specifically for organizing and promoting research and teaching development. Third, the LC </w:t>
            </w:r>
            <w:r>
              <w:rPr>
                <w:rFonts w:ascii="Times New Roman" w:hAnsi="Times New Roman" w:cs="Times New Roman"/>
                <w:szCs w:val="24"/>
              </w:rPr>
              <w:t>has provided a variety of opportunities</w:t>
            </w:r>
            <w:r w:rsidR="00851DF7">
              <w:rPr>
                <w:rFonts w:ascii="Times New Roman" w:hAnsi="Times New Roman" w:cs="Times New Roman"/>
                <w:szCs w:val="24"/>
              </w:rPr>
              <w:t xml:space="preserve"> and supports</w:t>
            </w:r>
            <w:r>
              <w:rPr>
                <w:rFonts w:ascii="Times New Roman" w:hAnsi="Times New Roman" w:cs="Times New Roman"/>
                <w:szCs w:val="24"/>
              </w:rPr>
              <w:t xml:space="preserve"> for development</w:t>
            </w:r>
            <w:r w:rsidR="00851DF7">
              <w:rPr>
                <w:rFonts w:ascii="Times New Roman" w:hAnsi="Times New Roman" w:cs="Times New Roman"/>
                <w:szCs w:val="24"/>
              </w:rPr>
              <w:t>, including</w:t>
            </w:r>
            <w:r w:rsidR="00DE417D" w:rsidRPr="00DE417D">
              <w:rPr>
                <w:rFonts w:ascii="Times New Roman" w:hAnsi="Times New Roman" w:cs="Times New Roman"/>
                <w:szCs w:val="24"/>
              </w:rPr>
              <w:t xml:space="preserve"> regular Teaching Development Seminars</w:t>
            </w:r>
            <w:r w:rsidR="00851DF7">
              <w:rPr>
                <w:rFonts w:ascii="Times New Roman" w:hAnsi="Times New Roman" w:cs="Times New Roman"/>
                <w:szCs w:val="24"/>
              </w:rPr>
              <w:t xml:space="preserve"> and other training activities. For example</w:t>
            </w:r>
            <w:r w:rsidR="006F179B">
              <w:rPr>
                <w:rFonts w:ascii="Times New Roman" w:hAnsi="Times New Roman" w:cs="Times New Roman"/>
                <w:szCs w:val="24"/>
              </w:rPr>
              <w:t xml:space="preserve">, </w:t>
            </w:r>
            <w:r w:rsidR="00A4292D">
              <w:rPr>
                <w:rFonts w:ascii="Times New Roman" w:hAnsi="Times New Roman" w:cs="Times New Roman"/>
                <w:szCs w:val="24"/>
              </w:rPr>
              <w:t xml:space="preserve">just in the 2023-2024 school year, 16 staff development seminars were held (12 English seminars and 4 Chinese/Putonghua seminars). Furthermore,  </w:t>
            </w:r>
            <w:r w:rsidR="006F179B">
              <w:rPr>
                <w:rFonts w:ascii="Times New Roman" w:hAnsi="Times New Roman" w:cs="Times New Roman"/>
                <w:szCs w:val="24"/>
              </w:rPr>
              <w:t>a</w:t>
            </w:r>
            <w:r w:rsidR="006F179B" w:rsidRPr="006F179B">
              <w:rPr>
                <w:rFonts w:ascii="Times New Roman" w:hAnsi="Times New Roman" w:cs="Times New Roman"/>
                <w:szCs w:val="24"/>
              </w:rPr>
              <w:t xml:space="preserve">ll </w:t>
            </w:r>
            <w:r w:rsidR="00A4292D">
              <w:rPr>
                <w:rFonts w:ascii="Times New Roman" w:hAnsi="Times New Roman" w:cs="Times New Roman"/>
                <w:szCs w:val="24"/>
              </w:rPr>
              <w:t xml:space="preserve">LC </w:t>
            </w:r>
            <w:r w:rsidR="006F179B" w:rsidRPr="006F179B">
              <w:rPr>
                <w:rFonts w:ascii="Times New Roman" w:hAnsi="Times New Roman" w:cs="Times New Roman"/>
                <w:szCs w:val="24"/>
              </w:rPr>
              <w:t xml:space="preserve">lecturers </w:t>
            </w:r>
            <w:r w:rsidR="00851DF7">
              <w:rPr>
                <w:rFonts w:ascii="Times New Roman" w:hAnsi="Times New Roman" w:cs="Times New Roman"/>
                <w:szCs w:val="24"/>
              </w:rPr>
              <w:t xml:space="preserve">are required to </w:t>
            </w:r>
            <w:r w:rsidR="006F179B" w:rsidRPr="006F179B">
              <w:rPr>
                <w:rFonts w:ascii="Times New Roman" w:hAnsi="Times New Roman" w:cs="Times New Roman"/>
                <w:szCs w:val="24"/>
              </w:rPr>
              <w:t>attend and report on at least one international conference on applied linguistics, language teaching, and learning/education or a related area that they have attended during the year.</w:t>
            </w:r>
            <w:r w:rsidR="00851DF7">
              <w:rPr>
                <w:rFonts w:ascii="Times New Roman" w:hAnsi="Times New Roman" w:cs="Times New Roman"/>
                <w:szCs w:val="24"/>
              </w:rPr>
              <w:t xml:space="preserve"> </w:t>
            </w:r>
            <w:r w:rsidR="006F7A5D">
              <w:rPr>
                <w:rFonts w:ascii="Times New Roman" w:hAnsi="Times New Roman" w:cs="Times New Roman"/>
                <w:szCs w:val="24"/>
              </w:rPr>
              <w:t>Furthermore, the LC has encouraged its staff to apply for the</w:t>
            </w:r>
            <w:r w:rsidR="006F7A5D">
              <w:t xml:space="preserve"> </w:t>
            </w:r>
            <w:r w:rsidR="006F7A5D" w:rsidRPr="006F7A5D">
              <w:rPr>
                <w:rFonts w:ascii="Times New Roman" w:hAnsi="Times New Roman" w:cs="Times New Roman"/>
                <w:szCs w:val="24"/>
              </w:rPr>
              <w:t>Teaching Development Grant (TDG)</w:t>
            </w:r>
            <w:r w:rsidR="006F7A5D">
              <w:rPr>
                <w:rFonts w:ascii="Times New Roman" w:hAnsi="Times New Roman" w:cs="Times New Roman"/>
                <w:szCs w:val="24"/>
              </w:rPr>
              <w:t xml:space="preserve"> and </w:t>
            </w:r>
            <w:r w:rsidR="00F2093C">
              <w:rPr>
                <w:rFonts w:ascii="Times New Roman" w:hAnsi="Times New Roman" w:cs="Times New Roman"/>
                <w:szCs w:val="24"/>
              </w:rPr>
              <w:t>the</w:t>
            </w:r>
            <w:r w:rsidR="003C6EDF">
              <w:rPr>
                <w:rFonts w:ascii="Times New Roman" w:hAnsi="Times New Roman" w:cs="Times New Roman"/>
                <w:szCs w:val="24"/>
              </w:rPr>
              <w:t xml:space="preserve"> L</w:t>
            </w:r>
            <w:r w:rsidR="006F7A5D">
              <w:rPr>
                <w:rFonts w:ascii="Times New Roman" w:hAnsi="Times New Roman" w:cs="Times New Roman"/>
                <w:szCs w:val="24"/>
              </w:rPr>
              <w:t>C</w:t>
            </w:r>
            <w:r w:rsidR="003C6EDF">
              <w:rPr>
                <w:rFonts w:ascii="Times New Roman" w:hAnsi="Times New Roman" w:cs="Times New Roman"/>
                <w:szCs w:val="24"/>
              </w:rPr>
              <w:t xml:space="preserve"> staff members have received </w:t>
            </w:r>
            <w:r w:rsidR="00063E38">
              <w:rPr>
                <w:rFonts w:ascii="Times New Roman" w:hAnsi="Times New Roman" w:cs="Times New Roman"/>
                <w:szCs w:val="24"/>
              </w:rPr>
              <w:t>five such grants as well as eight other research/teaching related internal and external grants</w:t>
            </w:r>
            <w:r w:rsidR="003C6EDF">
              <w:rPr>
                <w:rFonts w:ascii="Times New Roman" w:hAnsi="Times New Roman" w:cs="Times New Roman"/>
                <w:szCs w:val="24"/>
              </w:rPr>
              <w:t>.</w:t>
            </w:r>
            <w:r w:rsidR="006F7A5D">
              <w:rPr>
                <w:rFonts w:ascii="Times New Roman" w:hAnsi="Times New Roman" w:cs="Times New Roman"/>
                <w:szCs w:val="24"/>
              </w:rPr>
              <w:t xml:space="preserve"> </w:t>
            </w:r>
            <w:r w:rsidR="00EF2038">
              <w:rPr>
                <w:rFonts w:ascii="Times New Roman" w:hAnsi="Times New Roman" w:cs="Times New Roman"/>
                <w:szCs w:val="24"/>
              </w:rPr>
              <w:t xml:space="preserve">Particularly worth mentioning is that two of the five TDG grants are for developing AI-based language teaching and assessment tools.  </w:t>
            </w:r>
            <w:r w:rsidR="00882187">
              <w:rPr>
                <w:rFonts w:ascii="Times New Roman" w:hAnsi="Times New Roman" w:cs="Times New Roman"/>
                <w:szCs w:val="24"/>
              </w:rPr>
              <w:lastRenderedPageBreak/>
              <w:t xml:space="preserve">Additionally, during this </w:t>
            </w:r>
            <w:r w:rsidR="005352AA">
              <w:rPr>
                <w:rFonts w:ascii="Times New Roman" w:hAnsi="Times New Roman" w:cs="Times New Roman"/>
                <w:szCs w:val="24"/>
              </w:rPr>
              <w:t xml:space="preserve">(2024-2025) </w:t>
            </w:r>
            <w:r w:rsidR="00882187">
              <w:rPr>
                <w:rFonts w:ascii="Times New Roman" w:hAnsi="Times New Roman" w:cs="Times New Roman"/>
                <w:szCs w:val="24"/>
              </w:rPr>
              <w:t xml:space="preserve">academic year, a two-day conference on research and teaching was held. There </w:t>
            </w:r>
            <w:r w:rsidR="00372C4A">
              <w:rPr>
                <w:rFonts w:ascii="Times New Roman" w:hAnsi="Times New Roman" w:cs="Times New Roman"/>
                <w:szCs w:val="24"/>
              </w:rPr>
              <w:t xml:space="preserve">have also been biweekly scholarship bulletins published to help promote research development. </w:t>
            </w:r>
            <w:r w:rsidR="003C6EDF">
              <w:rPr>
                <w:rFonts w:ascii="Times New Roman" w:hAnsi="Times New Roman" w:cs="Times New Roman"/>
                <w:szCs w:val="24"/>
              </w:rPr>
              <w:t>All t</w:t>
            </w:r>
            <w:r w:rsidR="00851DF7">
              <w:rPr>
                <w:rFonts w:ascii="Times New Roman" w:hAnsi="Times New Roman" w:cs="Times New Roman"/>
                <w:szCs w:val="24"/>
              </w:rPr>
              <w:t xml:space="preserve">hese </w:t>
            </w:r>
            <w:r w:rsidR="003B0C39">
              <w:rPr>
                <w:rFonts w:ascii="Times New Roman" w:hAnsi="Times New Roman" w:cs="Times New Roman"/>
                <w:szCs w:val="24"/>
              </w:rPr>
              <w:t xml:space="preserve">various development activities have </w:t>
            </w:r>
            <w:r w:rsidR="004200AD">
              <w:rPr>
                <w:rFonts w:ascii="Times New Roman" w:hAnsi="Times New Roman" w:cs="Times New Roman"/>
                <w:szCs w:val="24"/>
              </w:rPr>
              <w:t>helped</w:t>
            </w:r>
            <w:r w:rsidR="00C74A20" w:rsidRPr="006A4654">
              <w:rPr>
                <w:rFonts w:ascii="Times New Roman" w:hAnsi="Times New Roman" w:cs="Times New Roman"/>
                <w:szCs w:val="24"/>
              </w:rPr>
              <w:t xml:space="preserve"> </w:t>
            </w:r>
            <w:r w:rsidR="003B0C39">
              <w:rPr>
                <w:rFonts w:ascii="Times New Roman" w:hAnsi="Times New Roman" w:cs="Times New Roman"/>
                <w:szCs w:val="24"/>
              </w:rPr>
              <w:t xml:space="preserve">effectively and significantly </w:t>
            </w:r>
            <w:r w:rsidR="00C74A20" w:rsidRPr="006A4654">
              <w:rPr>
                <w:rFonts w:ascii="Times New Roman" w:hAnsi="Times New Roman" w:cs="Times New Roman"/>
                <w:szCs w:val="24"/>
              </w:rPr>
              <w:t xml:space="preserve">enhance the teaching staff’s professional knowledge and skills. </w:t>
            </w:r>
          </w:p>
        </w:tc>
        <w:tc>
          <w:tcPr>
            <w:tcW w:w="3119" w:type="dxa"/>
          </w:tcPr>
          <w:p w14:paraId="59642F52" w14:textId="17B5B20B" w:rsidR="00C74A20" w:rsidRPr="006A4654" w:rsidRDefault="00B10DA6" w:rsidP="00C74A20">
            <w:pPr>
              <w:jc w:val="both"/>
              <w:rPr>
                <w:rFonts w:ascii="Times New Roman" w:hAnsi="Times New Roman" w:cs="Times New Roman"/>
                <w:szCs w:val="24"/>
              </w:rPr>
            </w:pPr>
            <w:r w:rsidRPr="006A4654">
              <w:rPr>
                <w:rFonts w:ascii="Times New Roman" w:hAnsi="Times New Roman" w:cs="Times New Roman"/>
                <w:szCs w:val="24"/>
              </w:rPr>
              <w:lastRenderedPageBreak/>
              <w:t>The ACP made no recommendations</w:t>
            </w:r>
            <w:r w:rsidR="004200AD">
              <w:rPr>
                <w:rFonts w:ascii="Times New Roman" w:hAnsi="Times New Roman" w:cs="Times New Roman"/>
                <w:szCs w:val="24"/>
              </w:rPr>
              <w:t xml:space="preserve"> in this regard</w:t>
            </w:r>
            <w:r w:rsidRPr="006A4654">
              <w:rPr>
                <w:rFonts w:ascii="Times New Roman" w:hAnsi="Times New Roman" w:cs="Times New Roman"/>
                <w:szCs w:val="24"/>
              </w:rPr>
              <w:t>.</w:t>
            </w:r>
          </w:p>
        </w:tc>
        <w:tc>
          <w:tcPr>
            <w:tcW w:w="3544" w:type="dxa"/>
          </w:tcPr>
          <w:p w14:paraId="73783D72" w14:textId="75182A8C" w:rsidR="00C74A20" w:rsidRPr="006A4654" w:rsidRDefault="00B10DA6" w:rsidP="00C74A20">
            <w:pPr>
              <w:jc w:val="both"/>
              <w:rPr>
                <w:rFonts w:ascii="Times New Roman" w:hAnsi="Times New Roman" w:cs="Times New Roman"/>
                <w:szCs w:val="24"/>
              </w:rPr>
            </w:pPr>
            <w:r w:rsidRPr="006A4654">
              <w:rPr>
                <w:rFonts w:ascii="Times New Roman" w:hAnsi="Times New Roman" w:cs="Times New Roman"/>
                <w:szCs w:val="24"/>
              </w:rPr>
              <w:t xml:space="preserve">What the LC has been doing in </w:t>
            </w:r>
            <w:r w:rsidR="003B1483">
              <w:rPr>
                <w:rFonts w:ascii="Times New Roman" w:hAnsi="Times New Roman" w:cs="Times New Roman"/>
                <w:szCs w:val="24"/>
              </w:rPr>
              <w:t>staff</w:t>
            </w:r>
            <w:r w:rsidRPr="006A4654">
              <w:rPr>
                <w:rFonts w:ascii="Times New Roman" w:hAnsi="Times New Roman" w:cs="Times New Roman"/>
                <w:szCs w:val="24"/>
              </w:rPr>
              <w:t xml:space="preserve"> development is in line with its comparable unit</w:t>
            </w:r>
            <w:r w:rsidR="00E01E0D">
              <w:rPr>
                <w:rFonts w:ascii="Times New Roman" w:hAnsi="Times New Roman" w:cs="Times New Roman"/>
                <w:szCs w:val="24"/>
              </w:rPr>
              <w:t>s</w:t>
            </w:r>
            <w:r w:rsidRPr="006A4654">
              <w:rPr>
                <w:rFonts w:ascii="Times New Roman" w:hAnsi="Times New Roman" w:cs="Times New Roman"/>
                <w:szCs w:val="24"/>
              </w:rPr>
              <w:t xml:space="preserve"> </w:t>
            </w:r>
            <w:r w:rsidR="004200AD">
              <w:rPr>
                <w:rFonts w:ascii="Times New Roman" w:hAnsi="Times New Roman" w:cs="Times New Roman"/>
                <w:szCs w:val="24"/>
              </w:rPr>
              <w:t>at</w:t>
            </w:r>
            <w:r w:rsidRPr="006A4654">
              <w:rPr>
                <w:rFonts w:ascii="Times New Roman" w:hAnsi="Times New Roman" w:cs="Times New Roman"/>
                <w:szCs w:val="24"/>
              </w:rPr>
              <w:t xml:space="preserve"> US</w:t>
            </w:r>
            <w:r w:rsidR="00E01E0D">
              <w:rPr>
                <w:rFonts w:ascii="Times New Roman" w:hAnsi="Times New Roman" w:cs="Times New Roman"/>
                <w:szCs w:val="24"/>
              </w:rPr>
              <w:t xml:space="preserve"> </w:t>
            </w:r>
            <w:r w:rsidRPr="006A4654">
              <w:rPr>
                <w:rFonts w:ascii="Times New Roman" w:hAnsi="Times New Roman" w:cs="Times New Roman"/>
                <w:szCs w:val="24"/>
              </w:rPr>
              <w:t xml:space="preserve"> universit</w:t>
            </w:r>
            <w:r w:rsidR="00E01E0D">
              <w:rPr>
                <w:rFonts w:ascii="Times New Roman" w:hAnsi="Times New Roman" w:cs="Times New Roman"/>
                <w:szCs w:val="24"/>
              </w:rPr>
              <w:t xml:space="preserve">ies leading in the </w:t>
            </w:r>
            <w:r w:rsidR="0010535A">
              <w:rPr>
                <w:rFonts w:ascii="Times New Roman" w:hAnsi="Times New Roman" w:cs="Times New Roman"/>
                <w:szCs w:val="24"/>
              </w:rPr>
              <w:t xml:space="preserve">field of </w:t>
            </w:r>
            <w:r w:rsidR="00E01E0D">
              <w:rPr>
                <w:rFonts w:ascii="Times New Roman" w:hAnsi="Times New Roman" w:cs="Times New Roman"/>
                <w:szCs w:val="24"/>
              </w:rPr>
              <w:t>language teaching</w:t>
            </w:r>
            <w:r w:rsidRPr="006A4654">
              <w:rPr>
                <w:rFonts w:ascii="Times New Roman" w:hAnsi="Times New Roman" w:cs="Times New Roman"/>
                <w:szCs w:val="24"/>
              </w:rPr>
              <w:t xml:space="preserve">. </w:t>
            </w:r>
          </w:p>
        </w:tc>
        <w:tc>
          <w:tcPr>
            <w:tcW w:w="3543" w:type="dxa"/>
          </w:tcPr>
          <w:p w14:paraId="130E33FF" w14:textId="77777777" w:rsidR="00C74A20" w:rsidRPr="00E92511" w:rsidRDefault="132C3144" w:rsidP="18165E3C">
            <w:pPr>
              <w:jc w:val="both"/>
              <w:rPr>
                <w:rFonts w:ascii="Times New Roman" w:hAnsi="Times New Roman" w:cs="Times New Roman"/>
              </w:rPr>
            </w:pPr>
            <w:r w:rsidRPr="38504121">
              <w:rPr>
                <w:rFonts w:ascii="Times New Roman" w:hAnsi="Times New Roman" w:cs="Times New Roman"/>
              </w:rPr>
              <w:t xml:space="preserve">While </w:t>
            </w:r>
            <w:r w:rsidR="609ADD92" w:rsidRPr="38504121">
              <w:rPr>
                <w:rFonts w:ascii="Times New Roman" w:hAnsi="Times New Roman" w:cs="Times New Roman"/>
              </w:rPr>
              <w:t>the University</w:t>
            </w:r>
            <w:r w:rsidRPr="38504121">
              <w:rPr>
                <w:rFonts w:ascii="Times New Roman" w:hAnsi="Times New Roman" w:cs="Times New Roman"/>
              </w:rPr>
              <w:t xml:space="preserve"> and the LC have offered various opportunities and assistance to the teaching staff regarding the use of AI in language learning and teaching, </w:t>
            </w:r>
            <w:r w:rsidR="5D8FDD2F" w:rsidRPr="00E92511">
              <w:rPr>
                <w:rFonts w:ascii="Times New Roman" w:hAnsi="Times New Roman" w:cs="Times New Roman"/>
              </w:rPr>
              <w:t xml:space="preserve">it is recommended that </w:t>
            </w:r>
            <w:r w:rsidRPr="00E92511">
              <w:rPr>
                <w:rFonts w:ascii="Times New Roman" w:hAnsi="Times New Roman" w:cs="Times New Roman"/>
              </w:rPr>
              <w:t xml:space="preserve">more </w:t>
            </w:r>
            <w:r w:rsidR="3ECCA6FB" w:rsidRPr="00E92511">
              <w:rPr>
                <w:rFonts w:ascii="Times New Roman" w:hAnsi="Times New Roman" w:cs="Times New Roman"/>
              </w:rPr>
              <w:t>hands-on training on  AI use in language teaching and assessment</w:t>
            </w:r>
            <w:r w:rsidRPr="00E92511">
              <w:rPr>
                <w:rFonts w:ascii="Times New Roman" w:hAnsi="Times New Roman" w:cs="Times New Roman"/>
              </w:rPr>
              <w:t xml:space="preserve"> be provided</w:t>
            </w:r>
            <w:r w:rsidR="0DF7F4A4" w:rsidRPr="00E92511">
              <w:rPr>
                <w:rFonts w:ascii="Times New Roman" w:hAnsi="Times New Roman" w:cs="Times New Roman"/>
              </w:rPr>
              <w:t>, including</w:t>
            </w:r>
            <w:r w:rsidR="3ECCA6FB" w:rsidRPr="00E92511">
              <w:rPr>
                <w:rFonts w:ascii="Times New Roman" w:hAnsi="Times New Roman" w:cs="Times New Roman"/>
              </w:rPr>
              <w:t xml:space="preserve"> </w:t>
            </w:r>
            <w:r w:rsidRPr="00E92511">
              <w:rPr>
                <w:rFonts w:ascii="Times New Roman" w:hAnsi="Times New Roman" w:cs="Times New Roman"/>
              </w:rPr>
              <w:t xml:space="preserve">workshops and research on </w:t>
            </w:r>
            <w:r w:rsidR="3ECCA6FB" w:rsidRPr="00E92511">
              <w:rPr>
                <w:rFonts w:ascii="Times New Roman" w:hAnsi="Times New Roman" w:cs="Times New Roman"/>
              </w:rPr>
              <w:t>how to assess students’ assignments produced with AI-assistance.</w:t>
            </w:r>
            <w:r w:rsidR="71D5032A" w:rsidRPr="00E92511">
              <w:rPr>
                <w:rFonts w:ascii="Times New Roman" w:hAnsi="Times New Roman" w:cs="Times New Roman"/>
              </w:rPr>
              <w:t xml:space="preserve"> </w:t>
            </w:r>
          </w:p>
          <w:p w14:paraId="591F9C72" w14:textId="65CC5B82" w:rsidR="007F40D0" w:rsidRPr="006A4654" w:rsidRDefault="007F40D0" w:rsidP="000F06AD">
            <w:pPr>
              <w:jc w:val="both"/>
              <w:rPr>
                <w:rFonts w:ascii="Times New Roman" w:hAnsi="Times New Roman" w:cs="Times New Roman"/>
                <w:highlight w:val="yellow"/>
              </w:rPr>
            </w:pPr>
          </w:p>
        </w:tc>
      </w:tr>
      <w:tr w:rsidR="00C74A20" w14:paraId="410A7711" w14:textId="2CC1B807" w:rsidTr="38504121">
        <w:trPr>
          <w:trHeight w:val="357"/>
        </w:trPr>
        <w:tc>
          <w:tcPr>
            <w:tcW w:w="15304" w:type="dxa"/>
            <w:gridSpan w:val="4"/>
            <w:shd w:val="clear" w:color="auto" w:fill="D9D9D9" w:themeFill="background1" w:themeFillShade="D9"/>
          </w:tcPr>
          <w:p w14:paraId="1EBDACA0" w14:textId="1B4937A6" w:rsidR="00C74A20" w:rsidRPr="00687F93" w:rsidRDefault="00C74A20" w:rsidP="00C74A20">
            <w:pPr>
              <w:jc w:val="both"/>
              <w:rPr>
                <w:rFonts w:ascii="Times New Roman" w:hAnsi="Times New Roman" w:cs="Times New Roman"/>
                <w:b/>
                <w:szCs w:val="26"/>
              </w:rPr>
            </w:pPr>
            <w:r w:rsidRPr="00687F93">
              <w:rPr>
                <w:rFonts w:ascii="Times New Roman" w:hAnsi="Times New Roman" w:cs="Times New Roman"/>
                <w:b/>
                <w:szCs w:val="26"/>
              </w:rPr>
              <w:t xml:space="preserve">Response of </w:t>
            </w:r>
            <w:r>
              <w:rPr>
                <w:rFonts w:ascii="Times New Roman" w:hAnsi="Times New Roman" w:cs="Times New Roman"/>
                <w:b/>
                <w:szCs w:val="26"/>
              </w:rPr>
              <w:t>Unit</w:t>
            </w:r>
          </w:p>
        </w:tc>
      </w:tr>
      <w:tr w:rsidR="00C74A20" w14:paraId="4DD8DCBE" w14:textId="6D9445EC" w:rsidTr="38504121">
        <w:trPr>
          <w:trHeight w:val="1193"/>
        </w:trPr>
        <w:tc>
          <w:tcPr>
            <w:tcW w:w="15304" w:type="dxa"/>
            <w:gridSpan w:val="4"/>
          </w:tcPr>
          <w:p w14:paraId="6C4B59BB" w14:textId="2AC42972" w:rsidR="0066011C" w:rsidRPr="00E61440" w:rsidRDefault="000F06AD" w:rsidP="002E7355">
            <w:pPr>
              <w:jc w:val="both"/>
              <w:rPr>
                <w:rFonts w:ascii="Times New Roman" w:eastAsia="Times New Roman" w:hAnsi="Times New Roman" w:cs="Times New Roman"/>
                <w:color w:val="00B050"/>
              </w:rPr>
            </w:pPr>
            <w:r w:rsidRPr="00E92511">
              <w:rPr>
                <w:rFonts w:ascii="Times New Roman" w:hAnsi="Times New Roman" w:cs="Times New Roman"/>
                <w:szCs w:val="24"/>
              </w:rPr>
              <w:t>We</w:t>
            </w:r>
            <w:r w:rsidR="54DA0DCD" w:rsidRPr="00E92511">
              <w:rPr>
                <w:rFonts w:ascii="Times New Roman" w:hAnsi="Times New Roman" w:cs="Times New Roman"/>
                <w:szCs w:val="24"/>
              </w:rPr>
              <w:t xml:space="preserve"> </w:t>
            </w:r>
            <w:r w:rsidR="00CC47A6" w:rsidRPr="00E92511">
              <w:rPr>
                <w:rFonts w:ascii="Times New Roman" w:hAnsi="Times New Roman" w:cs="Times New Roman"/>
                <w:szCs w:val="24"/>
              </w:rPr>
              <w:t>appreciate</w:t>
            </w:r>
            <w:r w:rsidR="54DA0DCD" w:rsidRPr="00E92511">
              <w:rPr>
                <w:rFonts w:ascii="Times New Roman" w:hAnsi="Times New Roman" w:cs="Times New Roman"/>
                <w:szCs w:val="24"/>
              </w:rPr>
              <w:t xml:space="preserve"> </w:t>
            </w:r>
            <w:r w:rsidR="00973C9F" w:rsidRPr="00E92511">
              <w:rPr>
                <w:rFonts w:ascii="Times New Roman" w:hAnsi="Times New Roman" w:cs="Times New Roman"/>
                <w:szCs w:val="24"/>
              </w:rPr>
              <w:t>Prof</w:t>
            </w:r>
            <w:r w:rsidR="00CC47A6">
              <w:rPr>
                <w:rFonts w:ascii="Times New Roman" w:hAnsi="Times New Roman" w:cs="Times New Roman"/>
                <w:szCs w:val="24"/>
              </w:rPr>
              <w:t>.</w:t>
            </w:r>
            <w:r w:rsidR="00973C9F" w:rsidRPr="00E92511">
              <w:rPr>
                <w:rFonts w:ascii="Times New Roman" w:hAnsi="Times New Roman" w:cs="Times New Roman"/>
                <w:szCs w:val="24"/>
              </w:rPr>
              <w:t xml:space="preserve"> Liu’s</w:t>
            </w:r>
            <w:r w:rsidR="54DA0DCD" w:rsidRPr="00E92511">
              <w:rPr>
                <w:rFonts w:ascii="Times New Roman" w:hAnsi="Times New Roman" w:cs="Times New Roman"/>
                <w:szCs w:val="24"/>
              </w:rPr>
              <w:t xml:space="preserve"> </w:t>
            </w:r>
            <w:r w:rsidR="007C7DF8">
              <w:rPr>
                <w:rFonts w:ascii="Times New Roman" w:hAnsi="Times New Roman" w:cs="Times New Roman"/>
                <w:szCs w:val="24"/>
              </w:rPr>
              <w:t>generous comments and constructive suggestions</w:t>
            </w:r>
            <w:r w:rsidR="54DA0DCD" w:rsidRPr="00E92511">
              <w:rPr>
                <w:rFonts w:ascii="Times New Roman" w:hAnsi="Times New Roman" w:cs="Times New Roman"/>
                <w:szCs w:val="24"/>
              </w:rPr>
              <w:t xml:space="preserve"> to enhance AI training and assessment. To address this, we will implement the following key initiatives: (1) </w:t>
            </w:r>
            <w:r w:rsidRPr="00E92511">
              <w:rPr>
                <w:rFonts w:ascii="Times New Roman" w:hAnsi="Times New Roman" w:cs="Times New Roman"/>
                <w:szCs w:val="24"/>
              </w:rPr>
              <w:t xml:space="preserve">to </w:t>
            </w:r>
            <w:r w:rsidR="54DA0DCD" w:rsidRPr="00E92511">
              <w:rPr>
                <w:rFonts w:ascii="Times New Roman" w:hAnsi="Times New Roman" w:cs="Times New Roman"/>
                <w:szCs w:val="24"/>
              </w:rPr>
              <w:t xml:space="preserve">introduce </w:t>
            </w:r>
            <w:r w:rsidR="7126A92E" w:rsidRPr="00E92511">
              <w:rPr>
                <w:rFonts w:ascii="Times New Roman" w:hAnsi="Times New Roman" w:cs="Times New Roman"/>
                <w:szCs w:val="24"/>
              </w:rPr>
              <w:t xml:space="preserve">more </w:t>
            </w:r>
            <w:r w:rsidR="54DA0DCD" w:rsidRPr="00E92511">
              <w:rPr>
                <w:rFonts w:ascii="Times New Roman" w:hAnsi="Times New Roman" w:cs="Times New Roman"/>
                <w:szCs w:val="24"/>
              </w:rPr>
              <w:t xml:space="preserve">hands-on AI workshops </w:t>
            </w:r>
            <w:r w:rsidR="6E7698CE" w:rsidRPr="00E92511">
              <w:rPr>
                <w:rFonts w:ascii="Times New Roman" w:hAnsi="Times New Roman" w:cs="Times New Roman"/>
                <w:szCs w:val="24"/>
              </w:rPr>
              <w:t xml:space="preserve">for teachers </w:t>
            </w:r>
            <w:r w:rsidR="54DA0DCD" w:rsidRPr="00E92511">
              <w:rPr>
                <w:rFonts w:ascii="Times New Roman" w:hAnsi="Times New Roman" w:cs="Times New Roman"/>
                <w:szCs w:val="24"/>
              </w:rPr>
              <w:t xml:space="preserve">in </w:t>
            </w:r>
            <w:r w:rsidR="007C7DF8">
              <w:rPr>
                <w:rFonts w:ascii="Times New Roman" w:hAnsi="Times New Roman" w:cs="Times New Roman"/>
                <w:szCs w:val="24"/>
              </w:rPr>
              <w:t>AY</w:t>
            </w:r>
            <w:r w:rsidR="54DA0DCD" w:rsidRPr="00E92511">
              <w:rPr>
                <w:rFonts w:ascii="Times New Roman" w:hAnsi="Times New Roman" w:cs="Times New Roman"/>
                <w:szCs w:val="24"/>
              </w:rPr>
              <w:t xml:space="preserve"> 2025-2026; (2) </w:t>
            </w:r>
            <w:r w:rsidRPr="00E92511">
              <w:rPr>
                <w:rFonts w:ascii="Times New Roman" w:hAnsi="Times New Roman" w:cs="Times New Roman"/>
                <w:szCs w:val="24"/>
              </w:rPr>
              <w:t xml:space="preserve">to </w:t>
            </w:r>
            <w:r w:rsidR="54DA0DCD" w:rsidRPr="00E92511">
              <w:rPr>
                <w:rFonts w:ascii="Times New Roman" w:hAnsi="Times New Roman" w:cs="Times New Roman"/>
                <w:szCs w:val="24"/>
              </w:rPr>
              <w:t xml:space="preserve">actively share effective AI strategies </w:t>
            </w:r>
            <w:r w:rsidR="10C86B77" w:rsidRPr="00E92511">
              <w:rPr>
                <w:rFonts w:ascii="Times New Roman" w:hAnsi="Times New Roman" w:cs="Times New Roman"/>
                <w:szCs w:val="24"/>
              </w:rPr>
              <w:t xml:space="preserve">for </w:t>
            </w:r>
            <w:r w:rsidR="0BDE76A5" w:rsidRPr="00E92511">
              <w:rPr>
                <w:rFonts w:ascii="Times New Roman" w:hAnsi="Times New Roman" w:cs="Times New Roman"/>
                <w:szCs w:val="24"/>
              </w:rPr>
              <w:t xml:space="preserve">teaching and </w:t>
            </w:r>
            <w:r w:rsidR="10C86B77" w:rsidRPr="00E92511">
              <w:rPr>
                <w:rFonts w:ascii="Times New Roman" w:hAnsi="Times New Roman" w:cs="Times New Roman"/>
                <w:szCs w:val="24"/>
              </w:rPr>
              <w:t xml:space="preserve">assessment </w:t>
            </w:r>
            <w:r w:rsidR="54DA0DCD" w:rsidRPr="00E92511">
              <w:rPr>
                <w:rFonts w:ascii="Times New Roman" w:hAnsi="Times New Roman" w:cs="Times New Roman"/>
                <w:szCs w:val="24"/>
              </w:rPr>
              <w:t xml:space="preserve">among LC colleagues through our ongoing Teaching Development Seminars and scholarship bulletins; (3) </w:t>
            </w:r>
            <w:r w:rsidRPr="00E92511">
              <w:rPr>
                <w:rFonts w:ascii="Times New Roman" w:hAnsi="Times New Roman" w:cs="Times New Roman"/>
                <w:szCs w:val="24"/>
              </w:rPr>
              <w:t xml:space="preserve">to form </w:t>
            </w:r>
            <w:r w:rsidR="25DE6110" w:rsidRPr="00E92511">
              <w:rPr>
                <w:rFonts w:ascii="Times New Roman" w:hAnsi="Times New Roman" w:cs="Times New Roman"/>
                <w:szCs w:val="24"/>
              </w:rPr>
              <w:t>an</w:t>
            </w:r>
            <w:r w:rsidR="54DA0DCD" w:rsidRPr="00E92511">
              <w:rPr>
                <w:rFonts w:ascii="Times New Roman" w:hAnsi="Times New Roman" w:cs="Times New Roman"/>
                <w:szCs w:val="24"/>
              </w:rPr>
              <w:t xml:space="preserve"> AI Task Force to develop long-term policies. </w:t>
            </w:r>
            <w:r w:rsidR="54DA0DCD" w:rsidRPr="00E92511">
              <w:rPr>
                <w:rFonts w:ascii="Times New Roman" w:hAnsi="Times New Roman" w:cs="Times New Roman"/>
              </w:rPr>
              <w:t>In addition to these internal efforts, we will continue to encourage colleagues to attend the AI training workshops offered by CHTL.</w:t>
            </w:r>
          </w:p>
        </w:tc>
      </w:tr>
      <w:tr w:rsidR="00C74A20" w14:paraId="7C211285" w14:textId="21BE4376" w:rsidTr="38504121">
        <w:trPr>
          <w:trHeight w:val="354"/>
        </w:trPr>
        <w:tc>
          <w:tcPr>
            <w:tcW w:w="15304" w:type="dxa"/>
            <w:gridSpan w:val="4"/>
            <w:shd w:val="clear" w:color="auto" w:fill="EAF1DD" w:themeFill="accent3" w:themeFillTint="33"/>
          </w:tcPr>
          <w:p w14:paraId="1B2EC855" w14:textId="595ECA26" w:rsidR="00C74A20" w:rsidRPr="00687F93" w:rsidRDefault="00C74A20" w:rsidP="00C74A20">
            <w:pPr>
              <w:jc w:val="both"/>
              <w:rPr>
                <w:rFonts w:ascii="Times New Roman" w:hAnsi="Times New Roman" w:cs="Times New Roman"/>
                <w:b/>
              </w:rPr>
            </w:pPr>
            <w:r w:rsidRPr="00687F93">
              <w:rPr>
                <w:rFonts w:ascii="Times New Roman" w:hAnsi="Times New Roman" w:cs="Times New Roman"/>
                <w:b/>
              </w:rPr>
              <w:t>Achievements</w:t>
            </w:r>
          </w:p>
        </w:tc>
      </w:tr>
      <w:tr w:rsidR="00C74A20" w:rsidRPr="002C5F8F" w14:paraId="4F5579DB" w14:textId="6CC81CC6" w:rsidTr="00E92511">
        <w:tc>
          <w:tcPr>
            <w:tcW w:w="5098" w:type="dxa"/>
            <w:shd w:val="clear" w:color="auto" w:fill="D9D9D9" w:themeFill="background1" w:themeFillShade="D9"/>
          </w:tcPr>
          <w:p w14:paraId="1BD06770" w14:textId="7D6653DB" w:rsidR="00C74A20" w:rsidRPr="002C5F8F" w:rsidRDefault="00C74A20" w:rsidP="00C74A20">
            <w:pPr>
              <w:spacing w:line="280" w:lineRule="exact"/>
              <w:contextualSpacing/>
              <w:rPr>
                <w:rFonts w:ascii="Times New Roman" w:hAnsi="Times New Roman" w:cs="Times New Roman"/>
                <w:b/>
              </w:rPr>
            </w:pPr>
            <w:r>
              <w:rPr>
                <w:rFonts w:ascii="Times New Roman" w:hAnsi="Times New Roman" w:cs="Times New Roman"/>
                <w:b/>
              </w:rPr>
              <w:t>Observations</w:t>
            </w:r>
          </w:p>
        </w:tc>
        <w:tc>
          <w:tcPr>
            <w:tcW w:w="3119" w:type="dxa"/>
            <w:shd w:val="clear" w:color="auto" w:fill="D9D9D9" w:themeFill="background1" w:themeFillShade="D9"/>
          </w:tcPr>
          <w:p w14:paraId="251CF58D" w14:textId="251F5693" w:rsidR="00C74A20" w:rsidRPr="00687F93" w:rsidRDefault="00C74A20" w:rsidP="00C74A20">
            <w:pPr>
              <w:spacing w:line="280" w:lineRule="exact"/>
              <w:contextualSpacing/>
              <w:rPr>
                <w:rFonts w:ascii="Times New Roman" w:hAnsi="Times New Roman" w:cs="Times New Roman"/>
                <w:b/>
              </w:rPr>
            </w:pPr>
            <w:r w:rsidRPr="00687F93">
              <w:rPr>
                <w:rFonts w:ascii="Times New Roman" w:hAnsi="Times New Roman" w:cs="Times New Roman"/>
                <w:b/>
              </w:rPr>
              <w:t xml:space="preserve">Follow-up on ACP recommendation(s) and suggestions, if applicable </w:t>
            </w:r>
          </w:p>
        </w:tc>
        <w:tc>
          <w:tcPr>
            <w:tcW w:w="3544" w:type="dxa"/>
            <w:shd w:val="clear" w:color="auto" w:fill="D9D9D9" w:themeFill="background1" w:themeFillShade="D9"/>
          </w:tcPr>
          <w:p w14:paraId="6304EF19" w14:textId="73403DEC" w:rsidR="00C74A20" w:rsidRPr="00687F93" w:rsidRDefault="00C74A20" w:rsidP="00C74A20">
            <w:pPr>
              <w:spacing w:line="280" w:lineRule="exact"/>
              <w:contextualSpacing/>
              <w:rPr>
                <w:rFonts w:ascii="Times New Roman" w:hAnsi="Times New Roman" w:cs="Times New Roman"/>
                <w:b/>
              </w:rPr>
            </w:pPr>
            <w:r w:rsidRPr="00687F93">
              <w:rPr>
                <w:rFonts w:ascii="Times New Roman" w:hAnsi="Times New Roman" w:cs="Times New Roman"/>
                <w:b/>
              </w:rPr>
              <w:t>Benchmarking of the policy/practice/standard against overseas</w:t>
            </w:r>
            <w:r w:rsidRPr="00687F93">
              <w:rPr>
                <w:rFonts w:ascii="Times New Roman" w:hAnsi="Times New Roman" w:cs="Times New Roman" w:hint="eastAsia"/>
                <w:b/>
                <w:vertAlign w:val="superscript"/>
              </w:rPr>
              <w:t>*</w:t>
            </w:r>
            <w:r w:rsidRPr="00687F93">
              <w:rPr>
                <w:rFonts w:ascii="Times New Roman" w:hAnsi="Times New Roman" w:cs="Times New Roman"/>
                <w:b/>
              </w:rPr>
              <w:t xml:space="preserve"> institutions leading in the field </w:t>
            </w:r>
          </w:p>
        </w:tc>
        <w:tc>
          <w:tcPr>
            <w:tcW w:w="3543" w:type="dxa"/>
            <w:shd w:val="clear" w:color="auto" w:fill="D9D9D9" w:themeFill="background1" w:themeFillShade="D9"/>
          </w:tcPr>
          <w:p w14:paraId="5404C519" w14:textId="50B4A750" w:rsidR="00C74A20" w:rsidRDefault="00C74A20" w:rsidP="00C74A20">
            <w:pPr>
              <w:spacing w:line="280" w:lineRule="exact"/>
              <w:contextualSpacing/>
              <w:rPr>
                <w:rFonts w:ascii="Times New Roman" w:hAnsi="Times New Roman" w:cs="Times New Roman"/>
                <w:b/>
              </w:rPr>
            </w:pPr>
            <w:r>
              <w:rPr>
                <w:rFonts w:ascii="Times New Roman" w:hAnsi="Times New Roman" w:cs="Times New Roman"/>
                <w:b/>
              </w:rPr>
              <w:t>Recommendations for Improvement</w:t>
            </w:r>
          </w:p>
        </w:tc>
      </w:tr>
      <w:tr w:rsidR="00C74A20" w14:paraId="27D9D928" w14:textId="560A42F2" w:rsidTr="00E92511">
        <w:trPr>
          <w:trHeight w:val="841"/>
        </w:trPr>
        <w:tc>
          <w:tcPr>
            <w:tcW w:w="5098" w:type="dxa"/>
          </w:tcPr>
          <w:p w14:paraId="1D30B65B" w14:textId="07151413" w:rsidR="00C74A20" w:rsidRPr="00C74CBC" w:rsidRDefault="006F7A5D" w:rsidP="00D8455B">
            <w:pPr>
              <w:jc w:val="both"/>
              <w:rPr>
                <w:rFonts w:ascii="Times New Roman" w:hAnsi="Times New Roman" w:cs="Times New Roman"/>
                <w:szCs w:val="24"/>
              </w:rPr>
            </w:pPr>
            <w:r>
              <w:rPr>
                <w:rFonts w:ascii="Times New Roman" w:hAnsi="Times New Roman" w:cs="Times New Roman"/>
                <w:szCs w:val="24"/>
              </w:rPr>
              <w:t xml:space="preserve">The </w:t>
            </w:r>
            <w:r w:rsidR="00C74A20" w:rsidRPr="00C74CBC">
              <w:rPr>
                <w:rFonts w:ascii="Times New Roman" w:hAnsi="Times New Roman" w:cs="Times New Roman"/>
                <w:szCs w:val="24"/>
              </w:rPr>
              <w:t xml:space="preserve">achievements </w:t>
            </w:r>
            <w:r w:rsidR="001E2A65">
              <w:rPr>
                <w:rFonts w:ascii="Times New Roman" w:hAnsi="Times New Roman" w:cs="Times New Roman"/>
                <w:szCs w:val="24"/>
              </w:rPr>
              <w:t xml:space="preserve">accomplished </w:t>
            </w:r>
            <w:r w:rsidR="00C74A20" w:rsidRPr="00C74CBC">
              <w:rPr>
                <w:rFonts w:ascii="Times New Roman" w:hAnsi="Times New Roman" w:cs="Times New Roman"/>
                <w:szCs w:val="24"/>
              </w:rPr>
              <w:t>by the LC</w:t>
            </w:r>
            <w:r>
              <w:rPr>
                <w:rFonts w:ascii="Times New Roman" w:hAnsi="Times New Roman" w:cs="Times New Roman"/>
                <w:szCs w:val="24"/>
              </w:rPr>
              <w:t>, its staff, and the students whom it has taught are truly admirable.</w:t>
            </w:r>
            <w:r w:rsidR="001E2A65">
              <w:rPr>
                <w:rFonts w:ascii="Times New Roman" w:hAnsi="Times New Roman" w:cs="Times New Roman"/>
                <w:szCs w:val="24"/>
              </w:rPr>
              <w:t xml:space="preserve"> Its</w:t>
            </w:r>
            <w:r w:rsidR="00527FC2" w:rsidRPr="00527FC2">
              <w:rPr>
                <w:rFonts w:ascii="Times New Roman" w:hAnsi="Times New Roman" w:cs="Times New Roman"/>
                <w:szCs w:val="24"/>
              </w:rPr>
              <w:t xml:space="preserve"> </w:t>
            </w:r>
            <w:r w:rsidR="00B3796E">
              <w:rPr>
                <w:rFonts w:ascii="Times New Roman" w:hAnsi="Times New Roman" w:cs="Times New Roman"/>
                <w:szCs w:val="24"/>
              </w:rPr>
              <w:t>s</w:t>
            </w:r>
            <w:r w:rsidR="00527FC2" w:rsidRPr="00527FC2">
              <w:rPr>
                <w:rFonts w:ascii="Times New Roman" w:hAnsi="Times New Roman" w:cs="Times New Roman"/>
                <w:szCs w:val="24"/>
              </w:rPr>
              <w:t xml:space="preserve">taff members from </w:t>
            </w:r>
            <w:r w:rsidR="007F2C01">
              <w:rPr>
                <w:rFonts w:ascii="Times New Roman" w:hAnsi="Times New Roman" w:cs="Times New Roman"/>
                <w:szCs w:val="24"/>
              </w:rPr>
              <w:t xml:space="preserve">all four sections have </w:t>
            </w:r>
            <w:r w:rsidR="00527FC2" w:rsidRPr="00527FC2">
              <w:rPr>
                <w:rFonts w:ascii="Times New Roman" w:hAnsi="Times New Roman" w:cs="Times New Roman"/>
                <w:szCs w:val="24"/>
              </w:rPr>
              <w:t xml:space="preserve"> consistently produce</w:t>
            </w:r>
            <w:r w:rsidR="007F2C01">
              <w:rPr>
                <w:rFonts w:ascii="Times New Roman" w:hAnsi="Times New Roman" w:cs="Times New Roman"/>
                <w:szCs w:val="24"/>
              </w:rPr>
              <w:t xml:space="preserve">d </w:t>
            </w:r>
            <w:r w:rsidR="00321238">
              <w:rPr>
                <w:rFonts w:ascii="Times New Roman" w:hAnsi="Times New Roman" w:cs="Times New Roman"/>
                <w:szCs w:val="24"/>
              </w:rPr>
              <w:t>hi</w:t>
            </w:r>
            <w:r w:rsidR="001E2A65">
              <w:rPr>
                <w:rFonts w:ascii="Times New Roman" w:hAnsi="Times New Roman" w:cs="Times New Roman"/>
                <w:szCs w:val="24"/>
              </w:rPr>
              <w:t>gh-quality</w:t>
            </w:r>
            <w:r w:rsidR="007F2C01">
              <w:rPr>
                <w:rFonts w:ascii="Times New Roman" w:hAnsi="Times New Roman" w:cs="Times New Roman"/>
                <w:szCs w:val="24"/>
              </w:rPr>
              <w:t xml:space="preserve"> scholarly and creative publications</w:t>
            </w:r>
            <w:r w:rsidR="00321238">
              <w:rPr>
                <w:rFonts w:ascii="Times New Roman" w:hAnsi="Times New Roman" w:cs="Times New Roman"/>
                <w:szCs w:val="24"/>
              </w:rPr>
              <w:t xml:space="preserve"> in large numbers</w:t>
            </w:r>
            <w:r w:rsidR="007F2C01">
              <w:rPr>
                <w:rFonts w:ascii="Times New Roman" w:hAnsi="Times New Roman" w:cs="Times New Roman"/>
                <w:szCs w:val="24"/>
              </w:rPr>
              <w:t xml:space="preserve">, including </w:t>
            </w:r>
            <w:r w:rsidR="001E2A65">
              <w:rPr>
                <w:rFonts w:ascii="Times New Roman" w:hAnsi="Times New Roman" w:cs="Times New Roman"/>
                <w:szCs w:val="24"/>
              </w:rPr>
              <w:t>numerous journal articles with many having appeared</w:t>
            </w:r>
            <w:r w:rsidR="007F2C01">
              <w:rPr>
                <w:rFonts w:ascii="Times New Roman" w:hAnsi="Times New Roman" w:cs="Times New Roman"/>
                <w:szCs w:val="24"/>
              </w:rPr>
              <w:t xml:space="preserve"> in prestigious </w:t>
            </w:r>
            <w:r w:rsidR="00527FC2" w:rsidRPr="00527FC2">
              <w:rPr>
                <w:rFonts w:ascii="Times New Roman" w:hAnsi="Times New Roman" w:cs="Times New Roman"/>
                <w:szCs w:val="24"/>
              </w:rPr>
              <w:t>journals a</w:t>
            </w:r>
            <w:r w:rsidR="001E2A65">
              <w:rPr>
                <w:rFonts w:ascii="Times New Roman" w:hAnsi="Times New Roman" w:cs="Times New Roman"/>
                <w:szCs w:val="24"/>
              </w:rPr>
              <w:t xml:space="preserve">s well as many books and book chapters published by </w:t>
            </w:r>
            <w:r w:rsidR="00527FC2" w:rsidRPr="00527FC2">
              <w:rPr>
                <w:rFonts w:ascii="Times New Roman" w:hAnsi="Times New Roman" w:cs="Times New Roman"/>
                <w:szCs w:val="24"/>
              </w:rPr>
              <w:t xml:space="preserve">renowned </w:t>
            </w:r>
            <w:r w:rsidR="007F2C01">
              <w:rPr>
                <w:rFonts w:ascii="Times New Roman" w:hAnsi="Times New Roman" w:cs="Times New Roman"/>
                <w:szCs w:val="24"/>
              </w:rPr>
              <w:t>presses.</w:t>
            </w:r>
            <w:r w:rsidR="00527FC2" w:rsidRPr="00527FC2">
              <w:rPr>
                <w:rFonts w:ascii="Times New Roman" w:hAnsi="Times New Roman" w:cs="Times New Roman"/>
                <w:szCs w:val="24"/>
              </w:rPr>
              <w:t xml:space="preserve"> </w:t>
            </w:r>
            <w:r w:rsidR="00F94F9A">
              <w:rPr>
                <w:rFonts w:ascii="Times New Roman" w:hAnsi="Times New Roman" w:cs="Times New Roman"/>
                <w:szCs w:val="24"/>
              </w:rPr>
              <w:t xml:space="preserve">Just for the 2023-2024 school year, the LC staff produced 21 conference presentations/invited speeches and 22 publications </w:t>
            </w:r>
            <w:r w:rsidR="00F94F9A">
              <w:rPr>
                <w:rFonts w:ascii="Times New Roman" w:hAnsi="Times New Roman" w:cs="Times New Roman"/>
                <w:szCs w:val="24"/>
              </w:rPr>
              <w:lastRenderedPageBreak/>
              <w:t>(journal articles/book chapters/books</w:t>
            </w:r>
            <w:r w:rsidR="00F2093C">
              <w:rPr>
                <w:rFonts w:ascii="Times New Roman" w:hAnsi="Times New Roman" w:cs="Times New Roman"/>
                <w:szCs w:val="24"/>
              </w:rPr>
              <w:t>)</w:t>
            </w:r>
            <w:r w:rsidR="00F94F9A">
              <w:rPr>
                <w:rFonts w:ascii="Times New Roman" w:hAnsi="Times New Roman" w:cs="Times New Roman"/>
                <w:szCs w:val="24"/>
              </w:rPr>
              <w:t xml:space="preserve">. </w:t>
            </w:r>
            <w:r w:rsidR="007F2C01">
              <w:rPr>
                <w:rFonts w:ascii="Times New Roman" w:hAnsi="Times New Roman" w:cs="Times New Roman"/>
                <w:szCs w:val="24"/>
              </w:rPr>
              <w:t xml:space="preserve">Furthermore, </w:t>
            </w:r>
            <w:r w:rsidR="00772122">
              <w:rPr>
                <w:rFonts w:ascii="Times New Roman" w:hAnsi="Times New Roman" w:cs="Times New Roman"/>
                <w:szCs w:val="24"/>
              </w:rPr>
              <w:t xml:space="preserve">numerous </w:t>
            </w:r>
            <w:r w:rsidR="007F2C01">
              <w:rPr>
                <w:rFonts w:ascii="Times New Roman" w:hAnsi="Times New Roman" w:cs="Times New Roman"/>
                <w:szCs w:val="24"/>
              </w:rPr>
              <w:t>staff members have won research</w:t>
            </w:r>
            <w:r w:rsidR="00321238">
              <w:rPr>
                <w:rFonts w:ascii="Times New Roman" w:hAnsi="Times New Roman" w:cs="Times New Roman"/>
                <w:szCs w:val="24"/>
              </w:rPr>
              <w:t>,</w:t>
            </w:r>
            <w:r w:rsidR="007F2C01">
              <w:rPr>
                <w:rFonts w:ascii="Times New Roman" w:hAnsi="Times New Roman" w:cs="Times New Roman"/>
                <w:szCs w:val="24"/>
              </w:rPr>
              <w:t xml:space="preserve"> publication</w:t>
            </w:r>
            <w:r w:rsidR="00321238">
              <w:rPr>
                <w:rFonts w:ascii="Times New Roman" w:hAnsi="Times New Roman" w:cs="Times New Roman"/>
                <w:szCs w:val="24"/>
              </w:rPr>
              <w:t>, and service</w:t>
            </w:r>
            <w:r w:rsidR="007F2C01">
              <w:rPr>
                <w:rFonts w:ascii="Times New Roman" w:hAnsi="Times New Roman" w:cs="Times New Roman"/>
                <w:szCs w:val="24"/>
              </w:rPr>
              <w:t xml:space="preserve"> </w:t>
            </w:r>
            <w:r w:rsidR="00527FC2" w:rsidRPr="00527FC2">
              <w:rPr>
                <w:rFonts w:ascii="Times New Roman" w:hAnsi="Times New Roman" w:cs="Times New Roman"/>
                <w:szCs w:val="24"/>
              </w:rPr>
              <w:t>award</w:t>
            </w:r>
            <w:r w:rsidR="007F2C01">
              <w:rPr>
                <w:rFonts w:ascii="Times New Roman" w:hAnsi="Times New Roman" w:cs="Times New Roman"/>
                <w:szCs w:val="24"/>
              </w:rPr>
              <w:t>s</w:t>
            </w:r>
            <w:r w:rsidR="00527FC2" w:rsidRPr="00527FC2">
              <w:rPr>
                <w:rFonts w:ascii="Times New Roman" w:hAnsi="Times New Roman" w:cs="Times New Roman"/>
                <w:szCs w:val="24"/>
              </w:rPr>
              <w:t xml:space="preserve"> </w:t>
            </w:r>
            <w:r w:rsidR="007F2C01">
              <w:rPr>
                <w:rFonts w:ascii="Times New Roman" w:hAnsi="Times New Roman" w:cs="Times New Roman"/>
                <w:szCs w:val="24"/>
              </w:rPr>
              <w:t>and prizes</w:t>
            </w:r>
            <w:r w:rsidR="00772122">
              <w:rPr>
                <w:rFonts w:ascii="Times New Roman" w:hAnsi="Times New Roman" w:cs="Times New Roman"/>
                <w:szCs w:val="24"/>
              </w:rPr>
              <w:t xml:space="preserve">, including many </w:t>
            </w:r>
            <w:r w:rsidR="00321238">
              <w:rPr>
                <w:rFonts w:ascii="Times New Roman" w:hAnsi="Times New Roman" w:cs="Times New Roman"/>
                <w:szCs w:val="24"/>
              </w:rPr>
              <w:t xml:space="preserve">given by </w:t>
            </w:r>
            <w:r w:rsidR="00772122">
              <w:rPr>
                <w:rFonts w:ascii="Times New Roman" w:hAnsi="Times New Roman" w:cs="Times New Roman"/>
                <w:szCs w:val="24"/>
              </w:rPr>
              <w:t>external organizations and</w:t>
            </w:r>
            <w:r w:rsidR="00527FC2" w:rsidRPr="00527FC2">
              <w:rPr>
                <w:rFonts w:ascii="Times New Roman" w:hAnsi="Times New Roman" w:cs="Times New Roman"/>
                <w:szCs w:val="24"/>
              </w:rPr>
              <w:t xml:space="preserve"> the HKSAR government</w:t>
            </w:r>
            <w:r w:rsidR="00934AC9">
              <w:rPr>
                <w:rFonts w:ascii="Times New Roman" w:hAnsi="Times New Roman" w:cs="Times New Roman"/>
                <w:szCs w:val="24"/>
              </w:rPr>
              <w:t xml:space="preserve">. </w:t>
            </w:r>
          </w:p>
        </w:tc>
        <w:tc>
          <w:tcPr>
            <w:tcW w:w="3119" w:type="dxa"/>
          </w:tcPr>
          <w:p w14:paraId="70D074D5" w14:textId="0D0DF85A" w:rsidR="00C74A20" w:rsidRPr="00C74CBC" w:rsidRDefault="002152A2" w:rsidP="00C74A20">
            <w:pPr>
              <w:jc w:val="both"/>
              <w:rPr>
                <w:rFonts w:ascii="Times New Roman" w:hAnsi="Times New Roman" w:cs="Times New Roman"/>
                <w:szCs w:val="24"/>
              </w:rPr>
            </w:pPr>
            <w:r w:rsidRPr="00C74CBC">
              <w:rPr>
                <w:rFonts w:ascii="Times New Roman" w:hAnsi="Times New Roman" w:cs="Times New Roman"/>
                <w:szCs w:val="24"/>
              </w:rPr>
              <w:lastRenderedPageBreak/>
              <w:t xml:space="preserve">The ACP made </w:t>
            </w:r>
            <w:r w:rsidR="00321238">
              <w:rPr>
                <w:rFonts w:ascii="Times New Roman" w:hAnsi="Times New Roman" w:cs="Times New Roman"/>
                <w:szCs w:val="24"/>
              </w:rPr>
              <w:t xml:space="preserve">only high commendations praising the LC’s staff for their tremendous achievements, i.e., the ACP  made </w:t>
            </w:r>
            <w:r w:rsidRPr="00C74CBC">
              <w:rPr>
                <w:rFonts w:ascii="Times New Roman" w:hAnsi="Times New Roman" w:cs="Times New Roman"/>
                <w:szCs w:val="24"/>
              </w:rPr>
              <w:t xml:space="preserve">no recommendation or suggestion in this regard. </w:t>
            </w:r>
          </w:p>
        </w:tc>
        <w:tc>
          <w:tcPr>
            <w:tcW w:w="3544" w:type="dxa"/>
          </w:tcPr>
          <w:p w14:paraId="081EFCEE" w14:textId="49E9ADFF" w:rsidR="00C74A20" w:rsidRPr="00372C4A" w:rsidRDefault="00A4292D" w:rsidP="00C74A20">
            <w:pPr>
              <w:jc w:val="both"/>
              <w:rPr>
                <w:rFonts w:ascii="Times New Roman" w:hAnsi="Times New Roman" w:cs="Times New Roman"/>
                <w:szCs w:val="24"/>
              </w:rPr>
            </w:pPr>
            <w:r>
              <w:rPr>
                <w:rFonts w:ascii="Times New Roman" w:hAnsi="Times New Roman" w:cs="Times New Roman"/>
                <w:szCs w:val="24"/>
              </w:rPr>
              <w:t>Considering the research is not one of the performance assessment criteria, t</w:t>
            </w:r>
            <w:r w:rsidR="00AE29E2" w:rsidRPr="00372C4A">
              <w:rPr>
                <w:rFonts w:ascii="Times New Roman" w:hAnsi="Times New Roman" w:cs="Times New Roman"/>
                <w:szCs w:val="24"/>
              </w:rPr>
              <w:t>he LC and its staff’s achievements are</w:t>
            </w:r>
            <w:r>
              <w:rPr>
                <w:rFonts w:ascii="Times New Roman" w:hAnsi="Times New Roman" w:cs="Times New Roman"/>
                <w:szCs w:val="24"/>
              </w:rPr>
              <w:t xml:space="preserve"> far more than </w:t>
            </w:r>
            <w:r w:rsidR="00AE29E2" w:rsidRPr="00372C4A">
              <w:rPr>
                <w:rFonts w:ascii="Times New Roman" w:hAnsi="Times New Roman" w:cs="Times New Roman"/>
                <w:szCs w:val="24"/>
              </w:rPr>
              <w:t>comparable</w:t>
            </w:r>
            <w:r w:rsidR="00E01E0D">
              <w:rPr>
                <w:rFonts w:ascii="Times New Roman" w:hAnsi="Times New Roman" w:cs="Times New Roman"/>
                <w:szCs w:val="24"/>
              </w:rPr>
              <w:t xml:space="preserve"> to </w:t>
            </w:r>
            <w:r w:rsidR="00AE29E2" w:rsidRPr="00372C4A">
              <w:rPr>
                <w:rFonts w:ascii="Times New Roman" w:hAnsi="Times New Roman" w:cs="Times New Roman"/>
                <w:szCs w:val="24"/>
              </w:rPr>
              <w:t xml:space="preserve">those of a similar unit </w:t>
            </w:r>
            <w:r w:rsidR="00E01E0D">
              <w:rPr>
                <w:rFonts w:ascii="Times New Roman" w:hAnsi="Times New Roman" w:cs="Times New Roman"/>
                <w:szCs w:val="24"/>
              </w:rPr>
              <w:t xml:space="preserve">at </w:t>
            </w:r>
            <w:r w:rsidR="00AE29E2" w:rsidRPr="00372C4A">
              <w:rPr>
                <w:rFonts w:ascii="Times New Roman" w:hAnsi="Times New Roman" w:cs="Times New Roman"/>
                <w:szCs w:val="24"/>
              </w:rPr>
              <w:t>US universit</w:t>
            </w:r>
            <w:r w:rsidR="00E01E0D">
              <w:rPr>
                <w:rFonts w:ascii="Times New Roman" w:hAnsi="Times New Roman" w:cs="Times New Roman"/>
                <w:szCs w:val="24"/>
              </w:rPr>
              <w:t xml:space="preserve">ies leading in the </w:t>
            </w:r>
            <w:r w:rsidR="0010535A">
              <w:rPr>
                <w:rFonts w:ascii="Times New Roman" w:hAnsi="Times New Roman" w:cs="Times New Roman"/>
                <w:szCs w:val="24"/>
              </w:rPr>
              <w:t xml:space="preserve">field of </w:t>
            </w:r>
            <w:r w:rsidR="00E01E0D">
              <w:rPr>
                <w:rFonts w:ascii="Times New Roman" w:hAnsi="Times New Roman" w:cs="Times New Roman"/>
                <w:szCs w:val="24"/>
              </w:rPr>
              <w:t>language teaching</w:t>
            </w:r>
            <w:r w:rsidR="00AE29E2" w:rsidRPr="00372C4A">
              <w:rPr>
                <w:rFonts w:ascii="Times New Roman" w:hAnsi="Times New Roman" w:cs="Times New Roman"/>
                <w:szCs w:val="24"/>
              </w:rPr>
              <w:t>.</w:t>
            </w:r>
          </w:p>
        </w:tc>
        <w:tc>
          <w:tcPr>
            <w:tcW w:w="3543" w:type="dxa"/>
          </w:tcPr>
          <w:p w14:paraId="4786F088" w14:textId="77777777" w:rsidR="00C74A20" w:rsidRDefault="00AE29E2" w:rsidP="00C74A20">
            <w:pPr>
              <w:jc w:val="both"/>
              <w:rPr>
                <w:rFonts w:ascii="Times New Roman" w:hAnsi="Times New Roman" w:cs="Times New Roman"/>
                <w:szCs w:val="24"/>
              </w:rPr>
            </w:pPr>
            <w:r w:rsidRPr="00372C4A">
              <w:rPr>
                <w:rFonts w:ascii="Times New Roman" w:hAnsi="Times New Roman" w:cs="Times New Roman"/>
                <w:szCs w:val="24"/>
              </w:rPr>
              <w:t>No.</w:t>
            </w:r>
          </w:p>
          <w:p w14:paraId="62B72936" w14:textId="45D436CF" w:rsidR="005F2147" w:rsidRPr="00372C4A" w:rsidRDefault="005F2147" w:rsidP="00C74A20">
            <w:pPr>
              <w:jc w:val="both"/>
              <w:rPr>
                <w:rFonts w:ascii="Times New Roman" w:hAnsi="Times New Roman" w:cs="Times New Roman"/>
                <w:szCs w:val="24"/>
              </w:rPr>
            </w:pPr>
          </w:p>
        </w:tc>
      </w:tr>
      <w:tr w:rsidR="00C74A20" w14:paraId="3E16C2CE" w14:textId="27B4DAA7" w:rsidTr="38504121">
        <w:trPr>
          <w:trHeight w:val="357"/>
        </w:trPr>
        <w:tc>
          <w:tcPr>
            <w:tcW w:w="15304" w:type="dxa"/>
            <w:gridSpan w:val="4"/>
            <w:shd w:val="clear" w:color="auto" w:fill="D9D9D9" w:themeFill="background1" w:themeFillShade="D9"/>
          </w:tcPr>
          <w:p w14:paraId="603510EF" w14:textId="6E91FCA0" w:rsidR="00C74A20" w:rsidRDefault="00C74A20" w:rsidP="00C74A20">
            <w:pPr>
              <w:jc w:val="both"/>
              <w:rPr>
                <w:rFonts w:ascii="Times New Roman" w:hAnsi="Times New Roman" w:cs="Times New Roman"/>
                <w:b/>
                <w:szCs w:val="26"/>
              </w:rPr>
            </w:pPr>
            <w:r w:rsidRPr="0012539F">
              <w:rPr>
                <w:rFonts w:ascii="Times New Roman" w:hAnsi="Times New Roman" w:cs="Times New Roman"/>
                <w:b/>
                <w:szCs w:val="26"/>
              </w:rPr>
              <w:t xml:space="preserve">Response </w:t>
            </w:r>
            <w:r>
              <w:rPr>
                <w:rFonts w:ascii="Times New Roman" w:hAnsi="Times New Roman" w:cs="Times New Roman"/>
                <w:b/>
                <w:szCs w:val="26"/>
              </w:rPr>
              <w:t>of</w:t>
            </w:r>
            <w:r w:rsidRPr="0012539F">
              <w:rPr>
                <w:rFonts w:ascii="Times New Roman" w:hAnsi="Times New Roman" w:cs="Times New Roman"/>
                <w:b/>
                <w:szCs w:val="26"/>
              </w:rPr>
              <w:t xml:space="preserve"> </w:t>
            </w:r>
            <w:r>
              <w:rPr>
                <w:rFonts w:ascii="Times New Roman" w:hAnsi="Times New Roman" w:cs="Times New Roman"/>
                <w:b/>
                <w:szCs w:val="26"/>
              </w:rPr>
              <w:t>Unit</w:t>
            </w:r>
          </w:p>
        </w:tc>
      </w:tr>
      <w:tr w:rsidR="00C74A20" w14:paraId="3FA248DA" w14:textId="6ED7799D" w:rsidTr="00F51F94">
        <w:trPr>
          <w:trHeight w:val="677"/>
        </w:trPr>
        <w:tc>
          <w:tcPr>
            <w:tcW w:w="15304" w:type="dxa"/>
            <w:gridSpan w:val="4"/>
          </w:tcPr>
          <w:p w14:paraId="609478F2" w14:textId="69BF6C7D" w:rsidR="00C74A20" w:rsidRPr="00F51F94" w:rsidRDefault="00F51F94" w:rsidP="00C74A20">
            <w:pPr>
              <w:jc w:val="both"/>
              <w:rPr>
                <w:rFonts w:ascii="Times New Roman" w:hAnsi="Times New Roman" w:cs="Times New Roman"/>
                <w:szCs w:val="24"/>
              </w:rPr>
            </w:pPr>
            <w:r w:rsidRPr="00F51F94">
              <w:rPr>
                <w:rFonts w:ascii="Times New Roman" w:hAnsi="Times New Roman" w:cs="Times New Roman"/>
                <w:szCs w:val="24"/>
              </w:rPr>
              <w:t xml:space="preserve">We are grateful </w:t>
            </w:r>
            <w:r w:rsidR="00A41003">
              <w:rPr>
                <w:rFonts w:ascii="Times New Roman" w:hAnsi="Times New Roman" w:cs="Times New Roman"/>
                <w:szCs w:val="24"/>
              </w:rPr>
              <w:t>to</w:t>
            </w:r>
            <w:r w:rsidRPr="00F51F94">
              <w:rPr>
                <w:rFonts w:ascii="Times New Roman" w:hAnsi="Times New Roman" w:cs="Times New Roman"/>
                <w:szCs w:val="24"/>
              </w:rPr>
              <w:t xml:space="preserve"> Prof Liu</w:t>
            </w:r>
            <w:r w:rsidR="00A41003">
              <w:rPr>
                <w:rFonts w:ascii="Times New Roman" w:hAnsi="Times New Roman" w:cs="Times New Roman"/>
                <w:szCs w:val="24"/>
              </w:rPr>
              <w:t xml:space="preserve"> for his</w:t>
            </w:r>
            <w:r w:rsidRPr="00F51F94">
              <w:rPr>
                <w:rFonts w:ascii="Times New Roman" w:hAnsi="Times New Roman" w:cs="Times New Roman"/>
                <w:szCs w:val="24"/>
              </w:rPr>
              <w:t xml:space="preserve"> generous and encouraging comments.</w:t>
            </w:r>
          </w:p>
          <w:p w14:paraId="5B615F3D" w14:textId="77777777" w:rsidR="00C74A20" w:rsidRPr="00F51F94" w:rsidRDefault="00C74A20" w:rsidP="00C74A20">
            <w:pPr>
              <w:jc w:val="both"/>
              <w:rPr>
                <w:rFonts w:ascii="Times New Roman" w:hAnsi="Times New Roman" w:cs="Times New Roman"/>
                <w:sz w:val="26"/>
                <w:szCs w:val="26"/>
              </w:rPr>
            </w:pPr>
          </w:p>
        </w:tc>
      </w:tr>
    </w:tbl>
    <w:p w14:paraId="4FD1A70A" w14:textId="77777777" w:rsidR="00580E01" w:rsidRPr="00580E01" w:rsidRDefault="00580E01" w:rsidP="00580E01">
      <w:pPr>
        <w:pStyle w:val="ListParagraph"/>
        <w:spacing w:line="280" w:lineRule="exact"/>
        <w:ind w:leftChars="0"/>
        <w:contextualSpacing/>
        <w:jc w:val="both"/>
        <w:rPr>
          <w:sz w:val="26"/>
          <w:szCs w:val="26"/>
        </w:rPr>
      </w:pPr>
    </w:p>
    <w:p w14:paraId="39020E4A" w14:textId="77777777" w:rsidR="0012539F" w:rsidRPr="00B87BF7" w:rsidRDefault="0012539F" w:rsidP="007959D9">
      <w:pPr>
        <w:pStyle w:val="ListParagraph"/>
        <w:numPr>
          <w:ilvl w:val="0"/>
          <w:numId w:val="5"/>
        </w:numPr>
        <w:spacing w:line="280" w:lineRule="exact"/>
        <w:ind w:leftChars="0"/>
        <w:contextualSpacing/>
        <w:jc w:val="both"/>
        <w:rPr>
          <w:color w:val="0000FF"/>
          <w:sz w:val="26"/>
          <w:szCs w:val="26"/>
        </w:rPr>
      </w:pPr>
      <w:r w:rsidRPr="00B87BF7">
        <w:rPr>
          <w:b/>
          <w:color w:val="0000FF"/>
          <w:sz w:val="28"/>
        </w:rPr>
        <w:t>Teaching and Learning</w:t>
      </w:r>
    </w:p>
    <w:tbl>
      <w:tblPr>
        <w:tblStyle w:val="TableGrid"/>
        <w:tblW w:w="15295" w:type="dxa"/>
        <w:tblLayout w:type="fixed"/>
        <w:tblLook w:val="04A0" w:firstRow="1" w:lastRow="0" w:firstColumn="1" w:lastColumn="0" w:noHBand="0" w:noVBand="1"/>
      </w:tblPr>
      <w:tblGrid>
        <w:gridCol w:w="4531"/>
        <w:gridCol w:w="3686"/>
        <w:gridCol w:w="3260"/>
        <w:gridCol w:w="3818"/>
      </w:tblGrid>
      <w:tr w:rsidR="00584FD7" w:rsidRPr="002C5F8F" w14:paraId="3706948E" w14:textId="03484C0F" w:rsidTr="38504121">
        <w:tc>
          <w:tcPr>
            <w:tcW w:w="15295" w:type="dxa"/>
            <w:gridSpan w:val="4"/>
            <w:shd w:val="clear" w:color="auto" w:fill="EAF1DD" w:themeFill="accent3" w:themeFillTint="33"/>
          </w:tcPr>
          <w:p w14:paraId="079A7D65" w14:textId="4E70B3B0" w:rsidR="00584FD7" w:rsidRDefault="00584FD7" w:rsidP="005825F3">
            <w:pPr>
              <w:contextualSpacing/>
              <w:rPr>
                <w:rFonts w:ascii="Times New Roman" w:hAnsi="Times New Roman" w:cs="Times New Roman"/>
                <w:b/>
              </w:rPr>
            </w:pPr>
            <w:r>
              <w:rPr>
                <w:rFonts w:ascii="Times New Roman" w:hAnsi="Times New Roman" w:cs="Times New Roman"/>
                <w:b/>
              </w:rPr>
              <w:t>Academic Programmes</w:t>
            </w:r>
          </w:p>
        </w:tc>
      </w:tr>
      <w:tr w:rsidR="00A465F0" w:rsidRPr="002C5F8F" w14:paraId="1B231C4D" w14:textId="4CC94A09" w:rsidTr="00A465F0">
        <w:tc>
          <w:tcPr>
            <w:tcW w:w="4531" w:type="dxa"/>
            <w:shd w:val="clear" w:color="auto" w:fill="D9D9D9" w:themeFill="background1" w:themeFillShade="D9"/>
          </w:tcPr>
          <w:p w14:paraId="127DE487" w14:textId="3A8DA502" w:rsidR="00584FD7" w:rsidRPr="002C5F8F" w:rsidRDefault="00584FD7" w:rsidP="00E71DB5">
            <w:pPr>
              <w:spacing w:line="280" w:lineRule="exact"/>
              <w:contextualSpacing/>
              <w:rPr>
                <w:rFonts w:ascii="Times New Roman" w:hAnsi="Times New Roman" w:cs="Times New Roman"/>
                <w:b/>
              </w:rPr>
            </w:pPr>
          </w:p>
        </w:tc>
        <w:tc>
          <w:tcPr>
            <w:tcW w:w="3686" w:type="dxa"/>
            <w:shd w:val="clear" w:color="auto" w:fill="D9D9D9" w:themeFill="background1" w:themeFillShade="D9"/>
          </w:tcPr>
          <w:p w14:paraId="02B4D9D3" w14:textId="3D838593" w:rsidR="00584FD7" w:rsidRPr="00687F93" w:rsidRDefault="00372DB2" w:rsidP="00E71DB5">
            <w:pPr>
              <w:spacing w:line="280" w:lineRule="exact"/>
              <w:contextualSpacing/>
              <w:rPr>
                <w:rFonts w:ascii="Times New Roman" w:hAnsi="Times New Roman" w:cs="Times New Roman"/>
                <w:b/>
              </w:rPr>
            </w:pPr>
            <w:r w:rsidRPr="00687F93">
              <w:rPr>
                <w:rFonts w:ascii="Times New Roman" w:hAnsi="Times New Roman" w:cs="Times New Roman"/>
                <w:b/>
              </w:rPr>
              <w:t>Follow-up on ACP recommendation(s) and suggestions</w:t>
            </w:r>
            <w:r w:rsidR="00584FD7" w:rsidRPr="00687F93">
              <w:rPr>
                <w:rFonts w:ascii="Times New Roman" w:hAnsi="Times New Roman" w:cs="Times New Roman"/>
                <w:b/>
              </w:rPr>
              <w:t xml:space="preserve">, if applicable </w:t>
            </w:r>
          </w:p>
        </w:tc>
        <w:tc>
          <w:tcPr>
            <w:tcW w:w="3260" w:type="dxa"/>
            <w:shd w:val="clear" w:color="auto" w:fill="D9D9D9" w:themeFill="background1" w:themeFillShade="D9"/>
          </w:tcPr>
          <w:p w14:paraId="6F1531C4" w14:textId="029479C1" w:rsidR="00584FD7" w:rsidRPr="00687F93" w:rsidRDefault="00584FD7" w:rsidP="00E71DB5">
            <w:pPr>
              <w:spacing w:line="280" w:lineRule="exact"/>
              <w:contextualSpacing/>
              <w:rPr>
                <w:rFonts w:ascii="Times New Roman" w:hAnsi="Times New Roman" w:cs="Times New Roman"/>
                <w:b/>
              </w:rPr>
            </w:pPr>
            <w:r w:rsidRPr="00687F93">
              <w:rPr>
                <w:rFonts w:ascii="Times New Roman" w:hAnsi="Times New Roman" w:cs="Times New Roman"/>
                <w:b/>
              </w:rPr>
              <w:t xml:space="preserve">Benchmarking of the policy/practice/standard against </w:t>
            </w:r>
            <w:r w:rsidR="00326EF7" w:rsidRPr="00687F93">
              <w:rPr>
                <w:rFonts w:ascii="Times New Roman" w:hAnsi="Times New Roman" w:cs="Times New Roman"/>
                <w:b/>
              </w:rPr>
              <w:t>overseas</w:t>
            </w:r>
            <w:r w:rsidR="00BB651D" w:rsidRPr="00687F93">
              <w:rPr>
                <w:rFonts w:ascii="Times New Roman" w:hAnsi="Times New Roman" w:cs="Times New Roman" w:hint="eastAsia"/>
                <w:b/>
                <w:vertAlign w:val="superscript"/>
              </w:rPr>
              <w:t>*</w:t>
            </w:r>
            <w:r w:rsidR="00326EF7" w:rsidRPr="00687F93">
              <w:rPr>
                <w:rFonts w:ascii="Times New Roman" w:hAnsi="Times New Roman" w:cs="Times New Roman"/>
                <w:b/>
              </w:rPr>
              <w:t xml:space="preserve"> institutions leading in the field</w:t>
            </w:r>
            <w:r w:rsidRPr="00687F93">
              <w:rPr>
                <w:rFonts w:ascii="Times New Roman" w:hAnsi="Times New Roman" w:cs="Times New Roman"/>
                <w:b/>
              </w:rPr>
              <w:t xml:space="preserve"> </w:t>
            </w:r>
          </w:p>
        </w:tc>
        <w:tc>
          <w:tcPr>
            <w:tcW w:w="3818" w:type="dxa"/>
            <w:shd w:val="clear" w:color="auto" w:fill="D9D9D9" w:themeFill="background1" w:themeFillShade="D9"/>
          </w:tcPr>
          <w:p w14:paraId="612A0A88" w14:textId="0DA27E0F" w:rsidR="00584FD7" w:rsidRDefault="00584FD7" w:rsidP="00E71DB5">
            <w:pPr>
              <w:spacing w:line="280" w:lineRule="exact"/>
              <w:contextualSpacing/>
              <w:rPr>
                <w:rFonts w:ascii="Times New Roman" w:hAnsi="Times New Roman" w:cs="Times New Roman"/>
                <w:b/>
              </w:rPr>
            </w:pPr>
            <w:r>
              <w:rPr>
                <w:rFonts w:ascii="Times New Roman" w:hAnsi="Times New Roman" w:cs="Times New Roman"/>
                <w:b/>
              </w:rPr>
              <w:t>Recommendations for Improvement</w:t>
            </w:r>
          </w:p>
        </w:tc>
      </w:tr>
      <w:tr w:rsidR="00A465F0" w:rsidRPr="00C74CBC" w14:paraId="56A505B9" w14:textId="24E2FB12" w:rsidTr="00A465F0">
        <w:trPr>
          <w:trHeight w:val="1273"/>
        </w:trPr>
        <w:tc>
          <w:tcPr>
            <w:tcW w:w="4531" w:type="dxa"/>
          </w:tcPr>
          <w:p w14:paraId="2D017656" w14:textId="063DC90F" w:rsidR="000E7F4A" w:rsidRPr="00C74CBC" w:rsidRDefault="0FAA39B6" w:rsidP="003E6D5E">
            <w:pPr>
              <w:spacing w:line="259" w:lineRule="auto"/>
              <w:jc w:val="both"/>
              <w:rPr>
                <w:rFonts w:ascii="Times New Roman" w:hAnsi="Times New Roman" w:cs="Times New Roman"/>
              </w:rPr>
            </w:pPr>
            <w:r w:rsidRPr="42D72E56">
              <w:rPr>
                <w:rFonts w:ascii="Times New Roman" w:hAnsi="Times New Roman" w:cs="Times New Roman"/>
              </w:rPr>
              <w:t>To ensure the success of all the academic programs</w:t>
            </w:r>
            <w:r w:rsidR="56636563" w:rsidRPr="42D72E56">
              <w:rPr>
                <w:rFonts w:ascii="Times New Roman" w:hAnsi="Times New Roman" w:cs="Times New Roman"/>
              </w:rPr>
              <w:t xml:space="preserve"> in its four sections</w:t>
            </w:r>
            <w:r w:rsidRPr="42D72E56">
              <w:rPr>
                <w:rFonts w:ascii="Times New Roman" w:hAnsi="Times New Roman" w:cs="Times New Roman"/>
              </w:rPr>
              <w:t xml:space="preserve">, the LC </w:t>
            </w:r>
            <w:r w:rsidR="56636563" w:rsidRPr="42D72E56">
              <w:rPr>
                <w:rFonts w:ascii="Times New Roman" w:hAnsi="Times New Roman" w:cs="Times New Roman"/>
              </w:rPr>
              <w:t xml:space="preserve">has </w:t>
            </w:r>
            <w:r w:rsidR="318B985C" w:rsidRPr="42D72E56">
              <w:rPr>
                <w:rFonts w:ascii="Times New Roman" w:hAnsi="Times New Roman" w:cs="Times New Roman"/>
              </w:rPr>
              <w:t xml:space="preserve">in place </w:t>
            </w:r>
            <w:r w:rsidR="56636563" w:rsidRPr="42D72E56">
              <w:rPr>
                <w:rFonts w:ascii="Times New Roman" w:hAnsi="Times New Roman" w:cs="Times New Roman"/>
              </w:rPr>
              <w:t xml:space="preserve">a </w:t>
            </w:r>
            <w:r w:rsidRPr="42D72E56">
              <w:rPr>
                <w:rFonts w:ascii="Times New Roman" w:hAnsi="Times New Roman" w:cs="Times New Roman"/>
              </w:rPr>
              <w:t>Curriculum Management and Development</w:t>
            </w:r>
            <w:r w:rsidR="56636563" w:rsidRPr="42D72E56">
              <w:rPr>
                <w:rFonts w:ascii="Times New Roman" w:hAnsi="Times New Roman" w:cs="Times New Roman"/>
              </w:rPr>
              <w:t xml:space="preserve"> </w:t>
            </w:r>
            <w:r w:rsidRPr="42D72E56">
              <w:rPr>
                <w:rFonts w:ascii="Times New Roman" w:hAnsi="Times New Roman" w:cs="Times New Roman"/>
              </w:rPr>
              <w:t>Committee</w:t>
            </w:r>
            <w:r w:rsidR="56636563" w:rsidRPr="42D72E56">
              <w:rPr>
                <w:rFonts w:ascii="Times New Roman" w:hAnsi="Times New Roman" w:cs="Times New Roman"/>
              </w:rPr>
              <w:t xml:space="preserve"> </w:t>
            </w:r>
            <w:r w:rsidR="62786AF8" w:rsidRPr="42D72E56">
              <w:rPr>
                <w:rFonts w:ascii="Times New Roman" w:hAnsi="Times New Roman" w:cs="Times New Roman"/>
              </w:rPr>
              <w:t>in each of its four sections</w:t>
            </w:r>
            <w:r w:rsidR="318B985C" w:rsidRPr="42D72E56">
              <w:rPr>
                <w:rFonts w:ascii="Times New Roman" w:hAnsi="Times New Roman" w:cs="Times New Roman"/>
              </w:rPr>
              <w:t>. This committee</w:t>
            </w:r>
            <w:r w:rsidR="62786AF8" w:rsidRPr="42D72E56">
              <w:rPr>
                <w:rFonts w:ascii="Times New Roman" w:hAnsi="Times New Roman" w:cs="Times New Roman"/>
              </w:rPr>
              <w:t xml:space="preserve"> conduct</w:t>
            </w:r>
            <w:r w:rsidR="318B985C" w:rsidRPr="42D72E56">
              <w:rPr>
                <w:rFonts w:ascii="Times New Roman" w:hAnsi="Times New Roman" w:cs="Times New Roman"/>
              </w:rPr>
              <w:t>s</w:t>
            </w:r>
            <w:r w:rsidR="62786AF8" w:rsidRPr="42D72E56">
              <w:rPr>
                <w:rFonts w:ascii="Times New Roman" w:hAnsi="Times New Roman" w:cs="Times New Roman"/>
              </w:rPr>
              <w:t xml:space="preserve"> r</w:t>
            </w:r>
            <w:r w:rsidRPr="42D72E56">
              <w:rPr>
                <w:rFonts w:ascii="Times New Roman" w:hAnsi="Times New Roman" w:cs="Times New Roman"/>
              </w:rPr>
              <w:t xml:space="preserve">egular </w:t>
            </w:r>
            <w:r w:rsidR="62786AF8" w:rsidRPr="42D72E56">
              <w:rPr>
                <w:rFonts w:ascii="Times New Roman" w:hAnsi="Times New Roman" w:cs="Times New Roman"/>
              </w:rPr>
              <w:t>c</w:t>
            </w:r>
            <w:r w:rsidRPr="42D72E56">
              <w:rPr>
                <w:rFonts w:ascii="Times New Roman" w:hAnsi="Times New Roman" w:cs="Times New Roman"/>
              </w:rPr>
              <w:t xml:space="preserve">urriculum </w:t>
            </w:r>
            <w:r w:rsidR="62786AF8" w:rsidRPr="42D72E56">
              <w:rPr>
                <w:rFonts w:ascii="Times New Roman" w:hAnsi="Times New Roman" w:cs="Times New Roman"/>
              </w:rPr>
              <w:t>r</w:t>
            </w:r>
            <w:r w:rsidRPr="42D72E56">
              <w:rPr>
                <w:rFonts w:ascii="Times New Roman" w:hAnsi="Times New Roman" w:cs="Times New Roman"/>
              </w:rPr>
              <w:t>eview</w:t>
            </w:r>
            <w:r w:rsidR="318B985C" w:rsidRPr="42D72E56">
              <w:rPr>
                <w:rFonts w:ascii="Times New Roman" w:hAnsi="Times New Roman" w:cs="Times New Roman"/>
              </w:rPr>
              <w:t xml:space="preserve"> m</w:t>
            </w:r>
            <w:r w:rsidRPr="42D72E56">
              <w:rPr>
                <w:rFonts w:ascii="Times New Roman" w:hAnsi="Times New Roman" w:cs="Times New Roman"/>
              </w:rPr>
              <w:t>eetings</w:t>
            </w:r>
            <w:r w:rsidR="62786AF8" w:rsidRPr="42D72E56">
              <w:rPr>
                <w:rFonts w:ascii="Times New Roman" w:hAnsi="Times New Roman" w:cs="Times New Roman"/>
              </w:rPr>
              <w:t xml:space="preserve"> to monitor</w:t>
            </w:r>
            <w:r w:rsidR="318B985C" w:rsidRPr="42D72E56">
              <w:rPr>
                <w:rFonts w:ascii="Times New Roman" w:hAnsi="Times New Roman" w:cs="Times New Roman"/>
              </w:rPr>
              <w:t xml:space="preserve"> and strengthen</w:t>
            </w:r>
            <w:r w:rsidR="62786AF8" w:rsidRPr="42D72E56">
              <w:rPr>
                <w:rFonts w:ascii="Times New Roman" w:hAnsi="Times New Roman" w:cs="Times New Roman"/>
              </w:rPr>
              <w:t xml:space="preserve"> </w:t>
            </w:r>
            <w:r w:rsidR="318B985C" w:rsidRPr="42D72E56">
              <w:rPr>
                <w:rFonts w:ascii="Times New Roman" w:hAnsi="Times New Roman" w:cs="Times New Roman"/>
              </w:rPr>
              <w:t>the</w:t>
            </w:r>
            <w:r w:rsidR="62786AF8" w:rsidRPr="42D72E56">
              <w:rPr>
                <w:rFonts w:ascii="Times New Roman" w:hAnsi="Times New Roman" w:cs="Times New Roman"/>
              </w:rPr>
              <w:t xml:space="preserve"> various programs</w:t>
            </w:r>
            <w:r w:rsidR="318B985C" w:rsidRPr="42D72E56">
              <w:rPr>
                <w:rFonts w:ascii="Times New Roman" w:hAnsi="Times New Roman" w:cs="Times New Roman"/>
              </w:rPr>
              <w:t xml:space="preserve"> and courses offered in the section</w:t>
            </w:r>
            <w:r w:rsidR="62786AF8" w:rsidRPr="42D72E56">
              <w:rPr>
                <w:rFonts w:ascii="Times New Roman" w:hAnsi="Times New Roman" w:cs="Times New Roman"/>
              </w:rPr>
              <w:t xml:space="preserve">. Take the </w:t>
            </w:r>
            <w:r w:rsidR="343F9D81" w:rsidRPr="42D72E56">
              <w:rPr>
                <w:rFonts w:ascii="Times New Roman" w:hAnsi="Times New Roman" w:cs="Times New Roman"/>
              </w:rPr>
              <w:t xml:space="preserve">English section </w:t>
            </w:r>
            <w:r w:rsidR="62786AF8" w:rsidRPr="42D72E56">
              <w:rPr>
                <w:rFonts w:ascii="Times New Roman" w:hAnsi="Times New Roman" w:cs="Times New Roman"/>
              </w:rPr>
              <w:t xml:space="preserve">as an example. The section </w:t>
            </w:r>
            <w:r w:rsidR="343F9D81" w:rsidRPr="42D72E56">
              <w:rPr>
                <w:rFonts w:ascii="Times New Roman" w:hAnsi="Times New Roman" w:cs="Times New Roman"/>
              </w:rPr>
              <w:t>offers not only required</w:t>
            </w:r>
            <w:r w:rsidR="16A7DA49" w:rsidRPr="42D72E56">
              <w:rPr>
                <w:rFonts w:ascii="Times New Roman" w:hAnsi="Times New Roman" w:cs="Times New Roman"/>
              </w:rPr>
              <w:t xml:space="preserve">/elective </w:t>
            </w:r>
            <w:r w:rsidR="318B985C" w:rsidRPr="42D72E56">
              <w:rPr>
                <w:rFonts w:ascii="Times New Roman" w:hAnsi="Times New Roman" w:cs="Times New Roman"/>
              </w:rPr>
              <w:t xml:space="preserve">English </w:t>
            </w:r>
            <w:r w:rsidR="343F9D81" w:rsidRPr="42D72E56">
              <w:rPr>
                <w:rFonts w:ascii="Times New Roman" w:hAnsi="Times New Roman" w:cs="Times New Roman"/>
              </w:rPr>
              <w:t>courses (such as UE1/UE2</w:t>
            </w:r>
            <w:r w:rsidR="16A7DA49" w:rsidRPr="42D72E56">
              <w:rPr>
                <w:rFonts w:ascii="Times New Roman" w:hAnsi="Times New Roman" w:cs="Times New Roman"/>
              </w:rPr>
              <w:t xml:space="preserve"> and English for Global Business</w:t>
            </w:r>
            <w:r w:rsidR="343F9D81" w:rsidRPr="42D72E56">
              <w:rPr>
                <w:rFonts w:ascii="Times New Roman" w:hAnsi="Times New Roman" w:cs="Times New Roman"/>
              </w:rPr>
              <w:t>) but also a wide range of non-credit bearing courses,</w:t>
            </w:r>
            <w:r w:rsidR="1A55966F" w:rsidRPr="42D72E56">
              <w:rPr>
                <w:rFonts w:ascii="Times New Roman" w:hAnsi="Times New Roman" w:cs="Times New Roman"/>
              </w:rPr>
              <w:t xml:space="preserve"> such as LEP courses</w:t>
            </w:r>
            <w:r w:rsidR="16A7DA49" w:rsidRPr="42D72E56">
              <w:rPr>
                <w:rFonts w:ascii="Times New Roman" w:hAnsi="Times New Roman" w:cs="Times New Roman"/>
              </w:rPr>
              <w:t xml:space="preserve"> as well as </w:t>
            </w:r>
            <w:r w:rsidR="1A55966F" w:rsidRPr="42D72E56">
              <w:rPr>
                <w:rFonts w:ascii="Times New Roman" w:hAnsi="Times New Roman" w:cs="Times New Roman"/>
              </w:rPr>
              <w:t xml:space="preserve">workshops and other language activities. </w:t>
            </w:r>
            <w:r w:rsidR="2CB072CF" w:rsidRPr="42D72E56">
              <w:rPr>
                <w:rFonts w:ascii="Times New Roman" w:hAnsi="Times New Roman" w:cs="Times New Roman"/>
              </w:rPr>
              <w:lastRenderedPageBreak/>
              <w:t xml:space="preserve">Also worth mentioning </w:t>
            </w:r>
            <w:proofErr w:type="gramStart"/>
            <w:r w:rsidR="2CB072CF" w:rsidRPr="42D72E56">
              <w:rPr>
                <w:rFonts w:ascii="Times New Roman" w:hAnsi="Times New Roman" w:cs="Times New Roman"/>
              </w:rPr>
              <w:t>are</w:t>
            </w:r>
            <w:proofErr w:type="gramEnd"/>
            <w:r w:rsidR="2CB072CF" w:rsidRPr="42D72E56">
              <w:rPr>
                <w:rFonts w:ascii="Times New Roman" w:hAnsi="Times New Roman" w:cs="Times New Roman"/>
              </w:rPr>
              <w:t xml:space="preserve"> the </w:t>
            </w:r>
            <w:r w:rsidR="47C52C4C" w:rsidRPr="42D72E56">
              <w:rPr>
                <w:rFonts w:ascii="Times New Roman" w:hAnsi="Times New Roman" w:cs="Times New Roman"/>
              </w:rPr>
              <w:t>“</w:t>
            </w:r>
            <w:r w:rsidR="2CB072CF" w:rsidRPr="42D72E56">
              <w:rPr>
                <w:rFonts w:ascii="Times New Roman" w:hAnsi="Times New Roman" w:cs="Times New Roman"/>
              </w:rPr>
              <w:t>English</w:t>
            </w:r>
            <w:r w:rsidR="47C52C4C" w:rsidRPr="42D72E56">
              <w:rPr>
                <w:rFonts w:ascii="Times New Roman" w:hAnsi="Times New Roman" w:cs="Times New Roman"/>
              </w:rPr>
              <w:t xml:space="preserve"> </w:t>
            </w:r>
            <w:r w:rsidR="2CB072CF" w:rsidRPr="42D72E56">
              <w:rPr>
                <w:rFonts w:ascii="Times New Roman" w:hAnsi="Times New Roman" w:cs="Times New Roman"/>
              </w:rPr>
              <w:t>in</w:t>
            </w:r>
            <w:r w:rsidR="47C52C4C" w:rsidRPr="42D72E56">
              <w:rPr>
                <w:rFonts w:ascii="Times New Roman" w:hAnsi="Times New Roman" w:cs="Times New Roman"/>
              </w:rPr>
              <w:t xml:space="preserve"> </w:t>
            </w:r>
            <w:r w:rsidR="2CB072CF" w:rsidRPr="42D72E56">
              <w:rPr>
                <w:rFonts w:ascii="Times New Roman" w:hAnsi="Times New Roman" w:cs="Times New Roman"/>
              </w:rPr>
              <w:t>the</w:t>
            </w:r>
            <w:r w:rsidR="47C52C4C" w:rsidRPr="42D72E56">
              <w:rPr>
                <w:rFonts w:ascii="Times New Roman" w:hAnsi="Times New Roman" w:cs="Times New Roman"/>
              </w:rPr>
              <w:t xml:space="preserve"> </w:t>
            </w:r>
            <w:r w:rsidR="2CB072CF" w:rsidRPr="42D72E56">
              <w:rPr>
                <w:rFonts w:ascii="Times New Roman" w:hAnsi="Times New Roman" w:cs="Times New Roman"/>
              </w:rPr>
              <w:t>Discipline</w:t>
            </w:r>
            <w:r w:rsidR="47C52C4C" w:rsidRPr="42D72E56">
              <w:rPr>
                <w:rFonts w:ascii="Times New Roman" w:hAnsi="Times New Roman" w:cs="Times New Roman"/>
              </w:rPr>
              <w:t>”</w:t>
            </w:r>
            <w:r w:rsidR="2CB072CF" w:rsidRPr="42D72E56">
              <w:rPr>
                <w:rFonts w:ascii="Times New Roman" w:hAnsi="Times New Roman" w:cs="Times New Roman"/>
              </w:rPr>
              <w:t xml:space="preserve"> </w:t>
            </w:r>
            <w:r w:rsidR="64B44988" w:rsidRPr="42D72E56">
              <w:rPr>
                <w:rFonts w:ascii="Times New Roman" w:hAnsi="Times New Roman" w:cs="Times New Roman"/>
              </w:rPr>
              <w:t>service</w:t>
            </w:r>
            <w:r w:rsidR="47C52C4C" w:rsidRPr="42D72E56">
              <w:rPr>
                <w:rFonts w:ascii="Times New Roman" w:hAnsi="Times New Roman" w:cs="Times New Roman"/>
              </w:rPr>
              <w:t xml:space="preserve"> </w:t>
            </w:r>
            <w:r w:rsidR="2CB072CF" w:rsidRPr="42D72E56">
              <w:rPr>
                <w:rFonts w:ascii="Times New Roman" w:hAnsi="Times New Roman" w:cs="Times New Roman"/>
              </w:rPr>
              <w:t>and</w:t>
            </w:r>
            <w:r w:rsidR="48949BE9" w:rsidRPr="42D72E56">
              <w:rPr>
                <w:rFonts w:ascii="Times New Roman" w:hAnsi="Times New Roman" w:cs="Times New Roman"/>
              </w:rPr>
              <w:t xml:space="preserve"> the</w:t>
            </w:r>
            <w:r w:rsidR="2CB072CF" w:rsidRPr="42D72E56">
              <w:rPr>
                <w:rFonts w:ascii="Times New Roman" w:hAnsi="Times New Roman" w:cs="Times New Roman"/>
              </w:rPr>
              <w:t xml:space="preserve"> </w:t>
            </w:r>
            <w:r w:rsidR="47C52C4C" w:rsidRPr="42D72E56">
              <w:rPr>
                <w:rFonts w:ascii="Times New Roman" w:hAnsi="Times New Roman" w:cs="Times New Roman"/>
              </w:rPr>
              <w:t>“</w:t>
            </w:r>
            <w:r w:rsidR="2CB072CF" w:rsidRPr="42D72E56">
              <w:rPr>
                <w:rFonts w:ascii="Times New Roman" w:hAnsi="Times New Roman" w:cs="Times New Roman"/>
              </w:rPr>
              <w:t>Writing</w:t>
            </w:r>
            <w:r w:rsidR="47C52C4C" w:rsidRPr="42D72E56">
              <w:rPr>
                <w:rFonts w:ascii="Times New Roman" w:hAnsi="Times New Roman" w:cs="Times New Roman"/>
              </w:rPr>
              <w:t xml:space="preserve"> </w:t>
            </w:r>
            <w:r w:rsidR="2CB072CF" w:rsidRPr="42D72E56">
              <w:rPr>
                <w:rFonts w:ascii="Times New Roman" w:hAnsi="Times New Roman" w:cs="Times New Roman"/>
              </w:rPr>
              <w:t>across</w:t>
            </w:r>
            <w:r w:rsidR="47C52C4C" w:rsidRPr="42D72E56">
              <w:rPr>
                <w:rFonts w:ascii="Times New Roman" w:hAnsi="Times New Roman" w:cs="Times New Roman"/>
              </w:rPr>
              <w:t xml:space="preserve"> </w:t>
            </w:r>
            <w:r w:rsidR="2CB072CF" w:rsidRPr="42D72E56">
              <w:rPr>
                <w:rFonts w:ascii="Times New Roman" w:hAnsi="Times New Roman" w:cs="Times New Roman"/>
              </w:rPr>
              <w:t>the</w:t>
            </w:r>
            <w:r w:rsidR="47C52C4C" w:rsidRPr="42D72E56">
              <w:rPr>
                <w:rFonts w:ascii="Times New Roman" w:hAnsi="Times New Roman" w:cs="Times New Roman"/>
              </w:rPr>
              <w:t xml:space="preserve"> </w:t>
            </w:r>
            <w:r w:rsidR="2CB072CF" w:rsidRPr="42D72E56">
              <w:rPr>
                <w:rFonts w:ascii="Times New Roman" w:hAnsi="Times New Roman" w:cs="Times New Roman"/>
              </w:rPr>
              <w:t>Curriculum</w:t>
            </w:r>
            <w:r w:rsidR="47C52C4C" w:rsidRPr="42D72E56">
              <w:rPr>
                <w:rFonts w:ascii="Times New Roman" w:hAnsi="Times New Roman" w:cs="Times New Roman"/>
              </w:rPr>
              <w:t xml:space="preserve">” project (which </w:t>
            </w:r>
            <w:r w:rsidR="515C1E60" w:rsidRPr="42D72E56">
              <w:rPr>
                <w:rFonts w:ascii="Times New Roman" w:hAnsi="Times New Roman" w:cs="Times New Roman"/>
              </w:rPr>
              <w:t>is for the entire center). These two initiatives</w:t>
            </w:r>
            <w:r w:rsidR="2CB072CF" w:rsidRPr="42D72E56">
              <w:rPr>
                <w:rFonts w:ascii="Times New Roman" w:hAnsi="Times New Roman" w:cs="Times New Roman"/>
              </w:rPr>
              <w:t xml:space="preserve"> strive to provide cutting-edge interdisciplinary knowledge and skills that today’s students need </w:t>
            </w:r>
            <w:r w:rsidR="318B985C" w:rsidRPr="42D72E56">
              <w:rPr>
                <w:rFonts w:ascii="Times New Roman" w:hAnsi="Times New Roman" w:cs="Times New Roman"/>
              </w:rPr>
              <w:t xml:space="preserve">to possess </w:t>
            </w:r>
            <w:r w:rsidR="2CB072CF" w:rsidRPr="42D72E56">
              <w:rPr>
                <w:rFonts w:ascii="Times New Roman" w:hAnsi="Times New Roman" w:cs="Times New Roman"/>
              </w:rPr>
              <w:t>to succeed in their future career</w:t>
            </w:r>
            <w:r w:rsidR="515C1E60" w:rsidRPr="42D72E56">
              <w:rPr>
                <w:rFonts w:ascii="Times New Roman" w:hAnsi="Times New Roman" w:cs="Times New Roman"/>
              </w:rPr>
              <w:t>s</w:t>
            </w:r>
            <w:r w:rsidR="2CB072CF" w:rsidRPr="42D72E56">
              <w:rPr>
                <w:rFonts w:ascii="Times New Roman" w:hAnsi="Times New Roman" w:cs="Times New Roman"/>
              </w:rPr>
              <w:t xml:space="preserve">. </w:t>
            </w:r>
            <w:r w:rsidR="4DA5AB9B" w:rsidRPr="42D72E56">
              <w:rPr>
                <w:rFonts w:ascii="Times New Roman" w:hAnsi="Times New Roman" w:cs="Times New Roman"/>
              </w:rPr>
              <w:t xml:space="preserve">Similarly, all the other three sections </w:t>
            </w:r>
            <w:r w:rsidR="067ACC9B" w:rsidRPr="42D72E56">
              <w:rPr>
                <w:rFonts w:ascii="Times New Roman" w:hAnsi="Times New Roman" w:cs="Times New Roman"/>
              </w:rPr>
              <w:t>also</w:t>
            </w:r>
            <w:r w:rsidR="1A55966F" w:rsidRPr="42D72E56">
              <w:rPr>
                <w:rFonts w:ascii="Times New Roman" w:hAnsi="Times New Roman" w:cs="Times New Roman"/>
              </w:rPr>
              <w:t xml:space="preserve"> excel in </w:t>
            </w:r>
            <w:r w:rsidR="318B985C" w:rsidRPr="42D72E56">
              <w:rPr>
                <w:rFonts w:ascii="Times New Roman" w:hAnsi="Times New Roman" w:cs="Times New Roman"/>
              </w:rPr>
              <w:t>the development and delivery of their c</w:t>
            </w:r>
            <w:r w:rsidR="1A55966F" w:rsidRPr="42D72E56">
              <w:rPr>
                <w:rFonts w:ascii="Times New Roman" w:hAnsi="Times New Roman" w:cs="Times New Roman"/>
              </w:rPr>
              <w:t>urricula and</w:t>
            </w:r>
            <w:r w:rsidR="16A7DA49" w:rsidRPr="42D72E56">
              <w:rPr>
                <w:rFonts w:ascii="Times New Roman" w:hAnsi="Times New Roman" w:cs="Times New Roman"/>
              </w:rPr>
              <w:t xml:space="preserve"> </w:t>
            </w:r>
            <w:r w:rsidR="318B985C" w:rsidRPr="42D72E56">
              <w:rPr>
                <w:rFonts w:ascii="Times New Roman" w:hAnsi="Times New Roman" w:cs="Times New Roman"/>
              </w:rPr>
              <w:t>courses</w:t>
            </w:r>
            <w:r w:rsidR="1A55966F" w:rsidRPr="42D72E56">
              <w:rPr>
                <w:rFonts w:ascii="Times New Roman" w:hAnsi="Times New Roman" w:cs="Times New Roman"/>
              </w:rPr>
              <w:t xml:space="preserve"> as evidenced by the fact that the feedback CFQ ratings of </w:t>
            </w:r>
            <w:r w:rsidR="318B985C" w:rsidRPr="42D72E56">
              <w:rPr>
                <w:rFonts w:ascii="Times New Roman" w:hAnsi="Times New Roman" w:cs="Times New Roman"/>
              </w:rPr>
              <w:t>the LC</w:t>
            </w:r>
            <w:r w:rsidR="1A55966F" w:rsidRPr="42D72E56">
              <w:rPr>
                <w:rFonts w:ascii="Times New Roman" w:hAnsi="Times New Roman" w:cs="Times New Roman"/>
              </w:rPr>
              <w:t xml:space="preserve"> teaching staff is among the highest at HKBU. Furthermore, feedback in the center’s own CFQ has also been </w:t>
            </w:r>
            <w:r w:rsidR="318B985C" w:rsidRPr="42D72E56">
              <w:rPr>
                <w:rFonts w:ascii="Times New Roman" w:hAnsi="Times New Roman" w:cs="Times New Roman"/>
              </w:rPr>
              <w:t>exceeding</w:t>
            </w:r>
            <w:r w:rsidR="067ACC9B" w:rsidRPr="42D72E56">
              <w:rPr>
                <w:rFonts w:ascii="Times New Roman" w:hAnsi="Times New Roman" w:cs="Times New Roman"/>
              </w:rPr>
              <w:t>ly</w:t>
            </w:r>
            <w:r w:rsidR="1A55966F" w:rsidRPr="42D72E56">
              <w:rPr>
                <w:rFonts w:ascii="Times New Roman" w:hAnsi="Times New Roman" w:cs="Times New Roman"/>
              </w:rPr>
              <w:t xml:space="preserve"> positive.</w:t>
            </w:r>
            <w:r w:rsidR="1DB76B87" w:rsidRPr="42D72E56">
              <w:rPr>
                <w:rFonts w:ascii="Times New Roman" w:hAnsi="Times New Roman" w:cs="Times New Roman"/>
              </w:rPr>
              <w:t xml:space="preserve"> </w:t>
            </w:r>
            <w:r w:rsidR="318B985C" w:rsidRPr="42D72E56">
              <w:rPr>
                <w:rFonts w:ascii="Times New Roman" w:hAnsi="Times New Roman" w:cs="Times New Roman"/>
              </w:rPr>
              <w:t>Equally importantly,</w:t>
            </w:r>
            <w:r w:rsidR="1DB76B87" w:rsidRPr="42D72E56">
              <w:rPr>
                <w:rFonts w:ascii="Times New Roman" w:hAnsi="Times New Roman" w:cs="Times New Roman"/>
              </w:rPr>
              <w:t xml:space="preserve">  the noncredit courses and other academic activities </w:t>
            </w:r>
            <w:r w:rsidR="318B985C" w:rsidRPr="42D72E56">
              <w:rPr>
                <w:rFonts w:ascii="Times New Roman" w:hAnsi="Times New Roman" w:cs="Times New Roman"/>
              </w:rPr>
              <w:t xml:space="preserve">offered by the LC </w:t>
            </w:r>
            <w:r w:rsidR="1DB76B87" w:rsidRPr="42D72E56">
              <w:rPr>
                <w:rFonts w:ascii="Times New Roman" w:hAnsi="Times New Roman" w:cs="Times New Roman"/>
              </w:rPr>
              <w:t xml:space="preserve">have </w:t>
            </w:r>
            <w:r w:rsidR="318B985C" w:rsidRPr="42D72E56">
              <w:rPr>
                <w:rFonts w:ascii="Times New Roman" w:hAnsi="Times New Roman" w:cs="Times New Roman"/>
              </w:rPr>
              <w:t xml:space="preserve">helped </w:t>
            </w:r>
            <w:r w:rsidR="1DB76B87" w:rsidRPr="42D72E56">
              <w:rPr>
                <w:rFonts w:ascii="Times New Roman" w:hAnsi="Times New Roman" w:cs="Times New Roman"/>
              </w:rPr>
              <w:t>successfully enhance students’ language skills, overall knowledge, and creativity as shown by the</w:t>
            </w:r>
            <w:r w:rsidR="067ACC9B" w:rsidRPr="42D72E56">
              <w:rPr>
                <w:rFonts w:ascii="Times New Roman" w:hAnsi="Times New Roman" w:cs="Times New Roman"/>
              </w:rPr>
              <w:t>ir</w:t>
            </w:r>
            <w:r w:rsidR="1DB76B87" w:rsidRPr="42D72E56">
              <w:rPr>
                <w:rFonts w:ascii="Times New Roman" w:hAnsi="Times New Roman" w:cs="Times New Roman"/>
              </w:rPr>
              <w:t xml:space="preserve"> outstanding achievements in open competitions.</w:t>
            </w:r>
          </w:p>
        </w:tc>
        <w:tc>
          <w:tcPr>
            <w:tcW w:w="3686" w:type="dxa"/>
          </w:tcPr>
          <w:p w14:paraId="2C259C35" w14:textId="1D5F2B50" w:rsidR="000C198C" w:rsidRPr="00DE701F" w:rsidRDefault="04EA6EB9" w:rsidP="309667BC">
            <w:pPr>
              <w:jc w:val="both"/>
              <w:rPr>
                <w:rFonts w:ascii="Times New Roman" w:hAnsi="Times New Roman" w:cs="Times New Roman"/>
              </w:rPr>
            </w:pPr>
            <w:r w:rsidRPr="18165E3C">
              <w:rPr>
                <w:rFonts w:ascii="Times New Roman" w:hAnsi="Times New Roman" w:cs="Times New Roman"/>
              </w:rPr>
              <w:lastRenderedPageBreak/>
              <w:t xml:space="preserve">The </w:t>
            </w:r>
            <w:r w:rsidR="020B9DE8" w:rsidRPr="18165E3C">
              <w:rPr>
                <w:rFonts w:ascii="Times New Roman" w:hAnsi="Times New Roman" w:cs="Times New Roman"/>
              </w:rPr>
              <w:t xml:space="preserve">ACP made the following </w:t>
            </w:r>
            <w:r w:rsidR="53227EC6" w:rsidRPr="18165E3C">
              <w:rPr>
                <w:rFonts w:ascii="Times New Roman" w:hAnsi="Times New Roman" w:cs="Times New Roman"/>
              </w:rPr>
              <w:t>four</w:t>
            </w:r>
            <w:r w:rsidR="020B9DE8" w:rsidRPr="18165E3C">
              <w:rPr>
                <w:rFonts w:ascii="Times New Roman" w:hAnsi="Times New Roman" w:cs="Times New Roman"/>
              </w:rPr>
              <w:t xml:space="preserve"> suggestions: 1) “</w:t>
            </w:r>
            <w:r w:rsidRPr="18165E3C">
              <w:rPr>
                <w:rFonts w:ascii="Times New Roman" w:hAnsi="Times New Roman" w:cs="Times New Roman"/>
              </w:rPr>
              <w:t>the number of credit hours in English be increased to be in line with that of other comparable universities in Hong Kong</w:t>
            </w:r>
            <w:r w:rsidR="020B9DE8" w:rsidRPr="18165E3C">
              <w:rPr>
                <w:rFonts w:ascii="Times New Roman" w:hAnsi="Times New Roman" w:cs="Times New Roman"/>
              </w:rPr>
              <w:t>”</w:t>
            </w:r>
            <w:r w:rsidR="2C3FA2DB" w:rsidRPr="18165E3C">
              <w:rPr>
                <w:rFonts w:ascii="Times New Roman" w:hAnsi="Times New Roman" w:cs="Times New Roman"/>
              </w:rPr>
              <w:t>;</w:t>
            </w:r>
            <w:r w:rsidR="020B9DE8" w:rsidRPr="18165E3C">
              <w:rPr>
                <w:rFonts w:ascii="Times New Roman" w:hAnsi="Times New Roman" w:cs="Times New Roman"/>
              </w:rPr>
              <w:t xml:space="preserve"> 2) “</w:t>
            </w:r>
            <w:r w:rsidRPr="18165E3C">
              <w:rPr>
                <w:rFonts w:ascii="Times New Roman" w:hAnsi="Times New Roman" w:cs="Times New Roman"/>
              </w:rPr>
              <w:t>the quotas for Level 1000 foreign language</w:t>
            </w:r>
            <w:r w:rsidR="020B9DE8" w:rsidRPr="18165E3C">
              <w:rPr>
                <w:rFonts w:ascii="Times New Roman" w:hAnsi="Times New Roman" w:cs="Times New Roman"/>
              </w:rPr>
              <w:t xml:space="preserve"> </w:t>
            </w:r>
            <w:r w:rsidRPr="18165E3C">
              <w:rPr>
                <w:rFonts w:ascii="Times New Roman" w:hAnsi="Times New Roman" w:cs="Times New Roman"/>
              </w:rPr>
              <w:t>courses be increased</w:t>
            </w:r>
            <w:r w:rsidR="020B9DE8" w:rsidRPr="18165E3C">
              <w:rPr>
                <w:rFonts w:ascii="Times New Roman" w:hAnsi="Times New Roman" w:cs="Times New Roman"/>
              </w:rPr>
              <w:t>”</w:t>
            </w:r>
            <w:r w:rsidR="2C3FA2DB" w:rsidRPr="18165E3C">
              <w:rPr>
                <w:rFonts w:ascii="Times New Roman" w:hAnsi="Times New Roman" w:cs="Times New Roman"/>
              </w:rPr>
              <w:t xml:space="preserve">; 3) </w:t>
            </w:r>
            <w:r w:rsidR="53227EC6" w:rsidRPr="18165E3C">
              <w:rPr>
                <w:rFonts w:ascii="Times New Roman" w:hAnsi="Times New Roman" w:cs="Times New Roman"/>
              </w:rPr>
              <w:t xml:space="preserve">“the Writing Enhancement Course be enhanced to focus more specifically on the language skills that students need help with and be better tailored to student groups based on their sub-scores in HKDSE English or their equivalents”; 4) </w:t>
            </w:r>
            <w:r w:rsidR="5DF8761F" w:rsidRPr="18165E3C">
              <w:rPr>
                <w:rFonts w:ascii="Times New Roman" w:hAnsi="Times New Roman" w:cs="Times New Roman"/>
              </w:rPr>
              <w:t xml:space="preserve">“more language for </w:t>
            </w:r>
            <w:r w:rsidR="5DF8761F" w:rsidRPr="18165E3C">
              <w:rPr>
                <w:rFonts w:ascii="Times New Roman" w:hAnsi="Times New Roman" w:cs="Times New Roman"/>
              </w:rPr>
              <w:lastRenderedPageBreak/>
              <w:t>specific purpose courses be offered in particular in the context of workplace in Mainland China</w:t>
            </w:r>
            <w:r w:rsidR="53227EC6" w:rsidRPr="18165E3C">
              <w:rPr>
                <w:rFonts w:ascii="Times New Roman" w:hAnsi="Times New Roman" w:cs="Times New Roman"/>
              </w:rPr>
              <w:t>.</w:t>
            </w:r>
            <w:r w:rsidR="5DF8761F" w:rsidRPr="18165E3C">
              <w:rPr>
                <w:rFonts w:ascii="Times New Roman" w:hAnsi="Times New Roman" w:cs="Times New Roman"/>
              </w:rPr>
              <w:t>”</w:t>
            </w:r>
            <w:r w:rsidR="569FC51F" w:rsidRPr="18165E3C">
              <w:rPr>
                <w:rFonts w:ascii="Times New Roman" w:hAnsi="Times New Roman" w:cs="Times New Roman"/>
              </w:rPr>
              <w:t xml:space="preserve"> </w:t>
            </w:r>
            <w:r w:rsidR="182EDECD" w:rsidRPr="18165E3C">
              <w:rPr>
                <w:rFonts w:ascii="Times New Roman" w:hAnsi="Times New Roman" w:cs="Times New Roman"/>
              </w:rPr>
              <w:t xml:space="preserve">Regarding </w:t>
            </w:r>
            <w:r w:rsidR="5DF8761F" w:rsidRPr="18165E3C">
              <w:rPr>
                <w:rFonts w:ascii="Times New Roman" w:hAnsi="Times New Roman" w:cs="Times New Roman"/>
              </w:rPr>
              <w:t>S</w:t>
            </w:r>
            <w:r w:rsidR="182EDECD" w:rsidRPr="18165E3C">
              <w:rPr>
                <w:rFonts w:ascii="Times New Roman" w:hAnsi="Times New Roman" w:cs="Times New Roman"/>
              </w:rPr>
              <w:t xml:space="preserve">uggestion </w:t>
            </w:r>
            <w:r w:rsidR="5DF8761F" w:rsidRPr="18165E3C">
              <w:rPr>
                <w:rFonts w:ascii="Times New Roman" w:hAnsi="Times New Roman" w:cs="Times New Roman"/>
              </w:rPr>
              <w:t xml:space="preserve">1, </w:t>
            </w:r>
            <w:r w:rsidR="182EDECD" w:rsidRPr="18165E3C">
              <w:rPr>
                <w:rFonts w:ascii="Times New Roman" w:hAnsi="Times New Roman" w:cs="Times New Roman"/>
              </w:rPr>
              <w:t xml:space="preserve">the LC </w:t>
            </w:r>
            <w:r w:rsidR="0C1E84FD" w:rsidRPr="18165E3C">
              <w:rPr>
                <w:rFonts w:ascii="Times New Roman" w:hAnsi="Times New Roman" w:cs="Times New Roman"/>
              </w:rPr>
              <w:t>fully agrees with</w:t>
            </w:r>
            <w:r w:rsidR="5DF8761F" w:rsidRPr="18165E3C">
              <w:rPr>
                <w:rFonts w:ascii="Times New Roman" w:hAnsi="Times New Roman" w:cs="Times New Roman"/>
              </w:rPr>
              <w:t xml:space="preserve"> it</w:t>
            </w:r>
            <w:r w:rsidR="0C1E84FD" w:rsidRPr="18165E3C">
              <w:rPr>
                <w:rFonts w:ascii="Times New Roman" w:hAnsi="Times New Roman" w:cs="Times New Roman"/>
              </w:rPr>
              <w:t xml:space="preserve">, </w:t>
            </w:r>
            <w:r w:rsidR="182EDECD" w:rsidRPr="18165E3C">
              <w:rPr>
                <w:rFonts w:ascii="Times New Roman" w:hAnsi="Times New Roman" w:cs="Times New Roman"/>
              </w:rPr>
              <w:t>believ</w:t>
            </w:r>
            <w:r w:rsidR="0C1E84FD" w:rsidRPr="18165E3C">
              <w:rPr>
                <w:rFonts w:ascii="Times New Roman" w:hAnsi="Times New Roman" w:cs="Times New Roman"/>
              </w:rPr>
              <w:t>ing that</w:t>
            </w:r>
            <w:r w:rsidR="182EDECD" w:rsidRPr="18165E3C">
              <w:rPr>
                <w:rFonts w:ascii="Times New Roman" w:hAnsi="Times New Roman" w:cs="Times New Roman"/>
              </w:rPr>
              <w:t xml:space="preserve"> HKBU students should take a total of 12 units of English spread over their four years of study. However, to increase required English credit hours will first need to a restructuring of the GE University Core curriculum. The LC is planning to seek the QAC’s support in reviewing and revamping the English curriculum </w:t>
            </w:r>
            <w:proofErr w:type="gramStart"/>
            <w:r w:rsidR="182EDECD" w:rsidRPr="18165E3C">
              <w:rPr>
                <w:rFonts w:ascii="Times New Roman" w:hAnsi="Times New Roman" w:cs="Times New Roman"/>
              </w:rPr>
              <w:t xml:space="preserve">so </w:t>
            </w:r>
            <w:r w:rsidR="53227EC6" w:rsidRPr="18165E3C">
              <w:rPr>
                <w:rFonts w:ascii="Times New Roman" w:hAnsi="Times New Roman" w:cs="Times New Roman"/>
              </w:rPr>
              <w:t>as to</w:t>
            </w:r>
            <w:proofErr w:type="gramEnd"/>
            <w:r w:rsidR="53227EC6" w:rsidRPr="18165E3C">
              <w:rPr>
                <w:rFonts w:ascii="Times New Roman" w:hAnsi="Times New Roman" w:cs="Times New Roman"/>
              </w:rPr>
              <w:t xml:space="preserve"> </w:t>
            </w:r>
            <w:r w:rsidR="182EDECD" w:rsidRPr="18165E3C">
              <w:rPr>
                <w:rFonts w:ascii="Times New Roman" w:hAnsi="Times New Roman" w:cs="Times New Roman"/>
              </w:rPr>
              <w:t xml:space="preserve">make the increase possible. </w:t>
            </w:r>
            <w:r w:rsidR="5DF8761F" w:rsidRPr="18165E3C">
              <w:rPr>
                <w:rFonts w:ascii="Times New Roman" w:hAnsi="Times New Roman" w:cs="Times New Roman"/>
              </w:rPr>
              <w:t xml:space="preserve">Concerning Suggestion 2, </w:t>
            </w:r>
            <w:r w:rsidR="182EDECD" w:rsidRPr="18165E3C">
              <w:rPr>
                <w:rFonts w:ascii="Times New Roman" w:hAnsi="Times New Roman" w:cs="Times New Roman"/>
              </w:rPr>
              <w:t>the</w:t>
            </w:r>
            <w:r w:rsidR="5DF8761F" w:rsidRPr="18165E3C">
              <w:rPr>
                <w:rFonts w:ascii="Times New Roman" w:hAnsi="Times New Roman" w:cs="Times New Roman"/>
              </w:rPr>
              <w:t xml:space="preserve"> Foreign Languages section </w:t>
            </w:r>
            <w:r w:rsidR="182EDECD" w:rsidRPr="18165E3C">
              <w:rPr>
                <w:rFonts w:ascii="Times New Roman" w:hAnsi="Times New Roman" w:cs="Times New Roman"/>
              </w:rPr>
              <w:t xml:space="preserve">is now offering </w:t>
            </w:r>
            <w:r w:rsidR="297F1232" w:rsidRPr="18165E3C">
              <w:rPr>
                <w:rFonts w:ascii="Times New Roman" w:hAnsi="Times New Roman" w:cs="Times New Roman"/>
              </w:rPr>
              <w:t>more 1000-level course</w:t>
            </w:r>
            <w:r w:rsidR="04FD5DB5" w:rsidRPr="18165E3C">
              <w:rPr>
                <w:rFonts w:ascii="Times New Roman" w:hAnsi="Times New Roman" w:cs="Times New Roman"/>
              </w:rPr>
              <w:t>s</w:t>
            </w:r>
            <w:r w:rsidR="297F1232" w:rsidRPr="18165E3C">
              <w:rPr>
                <w:rFonts w:ascii="Times New Roman" w:hAnsi="Times New Roman" w:cs="Times New Roman"/>
              </w:rPr>
              <w:t xml:space="preserve"> </w:t>
            </w:r>
            <w:proofErr w:type="gramStart"/>
            <w:r w:rsidR="297F1232" w:rsidRPr="18165E3C">
              <w:rPr>
                <w:rFonts w:ascii="Times New Roman" w:hAnsi="Times New Roman" w:cs="Times New Roman"/>
              </w:rPr>
              <w:t>and also</w:t>
            </w:r>
            <w:proofErr w:type="gramEnd"/>
            <w:r w:rsidR="297F1232" w:rsidRPr="18165E3C">
              <w:rPr>
                <w:rFonts w:ascii="Times New Roman" w:hAnsi="Times New Roman" w:cs="Times New Roman"/>
              </w:rPr>
              <w:t xml:space="preserve"> offer them </w:t>
            </w:r>
            <w:r w:rsidR="182EDECD" w:rsidRPr="18165E3C">
              <w:rPr>
                <w:rFonts w:ascii="Times New Roman" w:hAnsi="Times New Roman" w:cs="Times New Roman"/>
              </w:rPr>
              <w:t>on Saturdays to accommodate students’ schedule.</w:t>
            </w:r>
            <w:r w:rsidR="5DF8761F" w:rsidRPr="18165E3C">
              <w:rPr>
                <w:rFonts w:ascii="Times New Roman" w:hAnsi="Times New Roman" w:cs="Times New Roman"/>
              </w:rPr>
              <w:t xml:space="preserve"> As for Suggestion 3, The English section </w:t>
            </w:r>
            <w:r w:rsidR="297F1232" w:rsidRPr="18165E3C">
              <w:rPr>
                <w:rFonts w:ascii="Times New Roman" w:hAnsi="Times New Roman" w:cs="Times New Roman"/>
              </w:rPr>
              <w:t xml:space="preserve">has revamped and renamed the course as “Nurturing Global Citizenship in English.” Based on students’ needs and requests, this revamped course places an </w:t>
            </w:r>
            <w:r w:rsidR="5DF8761F" w:rsidRPr="18165E3C">
              <w:rPr>
                <w:rFonts w:ascii="Times New Roman" w:hAnsi="Times New Roman" w:cs="Times New Roman"/>
              </w:rPr>
              <w:t xml:space="preserve">emphasis on multimodal communication skills needed by </w:t>
            </w:r>
            <w:r w:rsidR="5DF8761F" w:rsidRPr="18165E3C">
              <w:rPr>
                <w:rFonts w:ascii="Times New Roman" w:hAnsi="Times New Roman" w:cs="Times New Roman"/>
              </w:rPr>
              <w:lastRenderedPageBreak/>
              <w:t>today’s students</w:t>
            </w:r>
            <w:r w:rsidR="04FD5DB5" w:rsidRPr="18165E3C">
              <w:rPr>
                <w:rFonts w:ascii="Times New Roman" w:hAnsi="Times New Roman" w:cs="Times New Roman"/>
              </w:rPr>
              <w:t>,</w:t>
            </w:r>
            <w:r w:rsidR="297F1232" w:rsidRPr="18165E3C">
              <w:rPr>
                <w:rFonts w:ascii="Times New Roman" w:hAnsi="Times New Roman" w:cs="Times New Roman"/>
              </w:rPr>
              <w:t xml:space="preserve"> and </w:t>
            </w:r>
            <w:r w:rsidR="04FD5DB5" w:rsidRPr="18165E3C">
              <w:rPr>
                <w:rFonts w:ascii="Times New Roman" w:hAnsi="Times New Roman" w:cs="Times New Roman"/>
              </w:rPr>
              <w:t xml:space="preserve">it now </w:t>
            </w:r>
            <w:r w:rsidR="297F1232" w:rsidRPr="18165E3C">
              <w:rPr>
                <w:rFonts w:ascii="Times New Roman" w:hAnsi="Times New Roman" w:cs="Times New Roman"/>
              </w:rPr>
              <w:t>includes many more interactive learning activities</w:t>
            </w:r>
            <w:r w:rsidR="5DF8761F" w:rsidRPr="18165E3C">
              <w:rPr>
                <w:rFonts w:ascii="Times New Roman" w:hAnsi="Times New Roman" w:cs="Times New Roman"/>
              </w:rPr>
              <w:t xml:space="preserve">. </w:t>
            </w:r>
            <w:r w:rsidR="04FD5DB5" w:rsidRPr="18165E3C">
              <w:rPr>
                <w:rFonts w:ascii="Times New Roman" w:hAnsi="Times New Roman" w:cs="Times New Roman"/>
              </w:rPr>
              <w:t xml:space="preserve">The most prominent change in the course is arguably </w:t>
            </w:r>
            <w:r w:rsidR="1EA40C2D" w:rsidRPr="18165E3C">
              <w:rPr>
                <w:rFonts w:ascii="Times New Roman" w:hAnsi="Times New Roman" w:cs="Times New Roman"/>
              </w:rPr>
              <w:t xml:space="preserve">that it currently </w:t>
            </w:r>
            <w:r w:rsidR="04FD5DB5" w:rsidRPr="18165E3C">
              <w:rPr>
                <w:rFonts w:ascii="Times New Roman" w:hAnsi="Times New Roman" w:cs="Times New Roman"/>
              </w:rPr>
              <w:t>provid</w:t>
            </w:r>
            <w:r w:rsidR="1EA40C2D" w:rsidRPr="18165E3C">
              <w:rPr>
                <w:rFonts w:ascii="Times New Roman" w:hAnsi="Times New Roman" w:cs="Times New Roman"/>
              </w:rPr>
              <w:t>es</w:t>
            </w:r>
            <w:r w:rsidR="04FD5DB5" w:rsidRPr="18165E3C">
              <w:rPr>
                <w:rFonts w:ascii="Times New Roman" w:hAnsi="Times New Roman" w:cs="Times New Roman"/>
              </w:rPr>
              <w:t xml:space="preserve"> a context-enriched environment where students can practi</w:t>
            </w:r>
            <w:r w:rsidR="1EA40C2D" w:rsidRPr="18165E3C">
              <w:rPr>
                <w:rFonts w:ascii="Times New Roman" w:hAnsi="Times New Roman" w:cs="Times New Roman"/>
              </w:rPr>
              <w:t>c</w:t>
            </w:r>
            <w:r w:rsidR="04FD5DB5" w:rsidRPr="18165E3C">
              <w:rPr>
                <w:rFonts w:ascii="Times New Roman" w:hAnsi="Times New Roman" w:cs="Times New Roman"/>
              </w:rPr>
              <w:t>e language skills through making advocacy claims.</w:t>
            </w:r>
            <w:r w:rsidR="1EA40C2D" w:rsidRPr="18165E3C">
              <w:rPr>
                <w:rFonts w:ascii="Times New Roman" w:hAnsi="Times New Roman" w:cs="Times New Roman"/>
              </w:rPr>
              <w:t xml:space="preserve"> Furthermore, the course is</w:t>
            </w:r>
            <w:r w:rsidR="1EA40C2D">
              <w:t xml:space="preserve"> </w:t>
            </w:r>
            <w:r w:rsidR="1EA40C2D" w:rsidRPr="18165E3C">
              <w:rPr>
                <w:rFonts w:ascii="Times New Roman" w:hAnsi="Times New Roman" w:cs="Times New Roman"/>
              </w:rPr>
              <w:t>under constant renewal, and new linguistic elements are likely to be added in the future.</w:t>
            </w:r>
            <w:r w:rsidR="04FD5DB5" w:rsidRPr="18165E3C">
              <w:rPr>
                <w:rFonts w:ascii="Times New Roman" w:hAnsi="Times New Roman" w:cs="Times New Roman"/>
              </w:rPr>
              <w:t xml:space="preserve"> </w:t>
            </w:r>
            <w:r w:rsidR="5DF8761F" w:rsidRPr="18165E3C">
              <w:rPr>
                <w:rFonts w:ascii="Times New Roman" w:hAnsi="Times New Roman" w:cs="Times New Roman"/>
              </w:rPr>
              <w:t>Regarding Suggestion 4, the Chinese, English, and Putonghua sections are developing new practical Chinese, Putonghua and English courses on workplace communication will be designed and offered.</w:t>
            </w:r>
          </w:p>
        </w:tc>
        <w:tc>
          <w:tcPr>
            <w:tcW w:w="3260" w:type="dxa"/>
          </w:tcPr>
          <w:p w14:paraId="39E6645D" w14:textId="68EBB179" w:rsidR="00584FD7" w:rsidRPr="00C74CBC" w:rsidRDefault="00CB4F31" w:rsidP="00CB4F31">
            <w:pPr>
              <w:jc w:val="both"/>
              <w:rPr>
                <w:rFonts w:ascii="Times New Roman" w:hAnsi="Times New Roman" w:cs="Times New Roman"/>
                <w:szCs w:val="24"/>
              </w:rPr>
            </w:pPr>
            <w:r w:rsidRPr="00C74CBC">
              <w:rPr>
                <w:rFonts w:ascii="Times New Roman" w:hAnsi="Times New Roman" w:cs="Times New Roman"/>
                <w:szCs w:val="24"/>
              </w:rPr>
              <w:lastRenderedPageBreak/>
              <w:t>As mentioned in the “scope of activities and strategic directions</w:t>
            </w:r>
            <w:r w:rsidR="001F1428">
              <w:rPr>
                <w:rFonts w:ascii="Times New Roman" w:hAnsi="Times New Roman" w:cs="Times New Roman"/>
                <w:szCs w:val="24"/>
              </w:rPr>
              <w:t>”</w:t>
            </w:r>
            <w:r w:rsidRPr="00C74CBC">
              <w:rPr>
                <w:rFonts w:ascii="Times New Roman" w:hAnsi="Times New Roman" w:cs="Times New Roman"/>
                <w:szCs w:val="24"/>
              </w:rPr>
              <w:t xml:space="preserve"> section</w:t>
            </w:r>
            <w:r w:rsidR="00601BB0">
              <w:rPr>
                <w:rFonts w:ascii="Times New Roman" w:hAnsi="Times New Roman" w:cs="Times New Roman"/>
                <w:szCs w:val="24"/>
              </w:rPr>
              <w:t xml:space="preserve"> above</w:t>
            </w:r>
            <w:r w:rsidRPr="00C74CBC">
              <w:rPr>
                <w:rFonts w:ascii="Times New Roman" w:hAnsi="Times New Roman" w:cs="Times New Roman"/>
                <w:szCs w:val="24"/>
              </w:rPr>
              <w:t xml:space="preserve">, the LC performs a variety of teaching functions, which </w:t>
            </w:r>
            <w:r w:rsidR="000A1623" w:rsidRPr="00C74CBC">
              <w:rPr>
                <w:rFonts w:ascii="Times New Roman" w:hAnsi="Times New Roman" w:cs="Times New Roman"/>
                <w:szCs w:val="24"/>
              </w:rPr>
              <w:t>would be</w:t>
            </w:r>
            <w:r w:rsidRPr="00C74CBC">
              <w:rPr>
                <w:rFonts w:ascii="Times New Roman" w:hAnsi="Times New Roman" w:cs="Times New Roman"/>
                <w:szCs w:val="24"/>
              </w:rPr>
              <w:t xml:space="preserve"> carried out by different department</w:t>
            </w:r>
            <w:r w:rsidR="00601BB0">
              <w:rPr>
                <w:rFonts w:ascii="Times New Roman" w:hAnsi="Times New Roman" w:cs="Times New Roman"/>
                <w:szCs w:val="24"/>
              </w:rPr>
              <w:t>s</w:t>
            </w:r>
            <w:r w:rsidRPr="00C74CBC">
              <w:rPr>
                <w:rFonts w:ascii="Times New Roman" w:hAnsi="Times New Roman" w:cs="Times New Roman"/>
                <w:szCs w:val="24"/>
              </w:rPr>
              <w:t xml:space="preserve"> or units at a US university. Despite </w:t>
            </w:r>
            <w:r w:rsidR="000A1623" w:rsidRPr="00C74CBC">
              <w:rPr>
                <w:rFonts w:ascii="Times New Roman" w:hAnsi="Times New Roman" w:cs="Times New Roman"/>
                <w:szCs w:val="24"/>
              </w:rPr>
              <w:t>its</w:t>
            </w:r>
            <w:r w:rsidR="00C37951" w:rsidRPr="00C74CBC">
              <w:rPr>
                <w:rFonts w:ascii="Times New Roman" w:hAnsi="Times New Roman" w:cs="Times New Roman"/>
                <w:szCs w:val="24"/>
              </w:rPr>
              <w:t xml:space="preserve"> </w:t>
            </w:r>
            <w:r w:rsidR="000A1623" w:rsidRPr="00C74CBC">
              <w:rPr>
                <w:rFonts w:ascii="Times New Roman" w:hAnsi="Times New Roman" w:cs="Times New Roman"/>
                <w:szCs w:val="24"/>
              </w:rPr>
              <w:t xml:space="preserve">various </w:t>
            </w:r>
            <w:r w:rsidR="00C37951" w:rsidRPr="00C74CBC">
              <w:rPr>
                <w:rFonts w:ascii="Times New Roman" w:hAnsi="Times New Roman" w:cs="Times New Roman"/>
                <w:szCs w:val="24"/>
              </w:rPr>
              <w:t>demanding</w:t>
            </w:r>
            <w:r w:rsidR="001F1428">
              <w:rPr>
                <w:rFonts w:ascii="Times New Roman" w:hAnsi="Times New Roman" w:cs="Times New Roman"/>
                <w:szCs w:val="24"/>
              </w:rPr>
              <w:t xml:space="preserve"> </w:t>
            </w:r>
            <w:r w:rsidR="00C37951" w:rsidRPr="00C74CBC">
              <w:rPr>
                <w:rFonts w:ascii="Times New Roman" w:hAnsi="Times New Roman" w:cs="Times New Roman"/>
                <w:szCs w:val="24"/>
              </w:rPr>
              <w:t xml:space="preserve">teaching responsibilities and limited manpower and resources, the LC </w:t>
            </w:r>
            <w:r w:rsidR="000A1623" w:rsidRPr="00C74CBC">
              <w:rPr>
                <w:rFonts w:ascii="Times New Roman" w:hAnsi="Times New Roman" w:cs="Times New Roman"/>
                <w:szCs w:val="24"/>
              </w:rPr>
              <w:t xml:space="preserve">and all its </w:t>
            </w:r>
            <w:r w:rsidR="00C37951" w:rsidRPr="00C74CBC">
              <w:rPr>
                <w:rFonts w:ascii="Times New Roman" w:hAnsi="Times New Roman" w:cs="Times New Roman"/>
                <w:szCs w:val="24"/>
              </w:rPr>
              <w:t>academic programs</w:t>
            </w:r>
            <w:r w:rsidR="000A1623" w:rsidRPr="00C74CBC">
              <w:rPr>
                <w:rFonts w:ascii="Times New Roman" w:hAnsi="Times New Roman" w:cs="Times New Roman"/>
                <w:szCs w:val="24"/>
              </w:rPr>
              <w:t xml:space="preserve"> are functioning admirably</w:t>
            </w:r>
            <w:r w:rsidR="00421CB4">
              <w:rPr>
                <w:rFonts w:ascii="Times New Roman" w:hAnsi="Times New Roman" w:cs="Times New Roman"/>
                <w:szCs w:val="24"/>
              </w:rPr>
              <w:t xml:space="preserve"> at a level comparable to that of US universities </w:t>
            </w:r>
            <w:r w:rsidR="00421CB4">
              <w:rPr>
                <w:rFonts w:ascii="Times New Roman" w:hAnsi="Times New Roman" w:cs="Times New Roman"/>
                <w:szCs w:val="24"/>
              </w:rPr>
              <w:lastRenderedPageBreak/>
              <w:t>leading in the language teaching field</w:t>
            </w:r>
            <w:r w:rsidR="00C37951" w:rsidRPr="00C74CBC">
              <w:rPr>
                <w:rFonts w:ascii="Times New Roman" w:hAnsi="Times New Roman" w:cs="Times New Roman"/>
                <w:szCs w:val="24"/>
              </w:rPr>
              <w:t>.</w:t>
            </w:r>
            <w:r w:rsidRPr="00C74CBC">
              <w:rPr>
                <w:rFonts w:ascii="Times New Roman" w:hAnsi="Times New Roman" w:cs="Times New Roman"/>
                <w:szCs w:val="24"/>
              </w:rPr>
              <w:t xml:space="preserve">  </w:t>
            </w:r>
          </w:p>
        </w:tc>
        <w:tc>
          <w:tcPr>
            <w:tcW w:w="3818" w:type="dxa"/>
          </w:tcPr>
          <w:p w14:paraId="7E548D54" w14:textId="3549EE4B" w:rsidR="00476769" w:rsidRDefault="0350C58C" w:rsidP="0BB843A8">
            <w:pPr>
              <w:jc w:val="both"/>
              <w:rPr>
                <w:rFonts w:ascii="Times New Roman" w:hAnsi="Times New Roman" w:cs="Times New Roman"/>
              </w:rPr>
            </w:pPr>
            <w:r w:rsidRPr="38504121">
              <w:rPr>
                <w:rFonts w:ascii="Times New Roman" w:hAnsi="Times New Roman" w:cs="Times New Roman"/>
              </w:rPr>
              <w:lastRenderedPageBreak/>
              <w:t>I</w:t>
            </w:r>
            <w:r w:rsidRPr="00E92511">
              <w:rPr>
                <w:rFonts w:ascii="Times New Roman" w:hAnsi="Times New Roman" w:cs="Times New Roman"/>
              </w:rPr>
              <w:t xml:space="preserve">t is </w:t>
            </w:r>
            <w:r w:rsidR="1686BB05" w:rsidRPr="00E92511">
              <w:rPr>
                <w:rFonts w:ascii="Times New Roman" w:hAnsi="Times New Roman" w:cs="Times New Roman"/>
              </w:rPr>
              <w:t xml:space="preserve">recommended that </w:t>
            </w:r>
            <w:r w:rsidRPr="00E92511">
              <w:rPr>
                <w:rFonts w:ascii="Times New Roman" w:hAnsi="Times New Roman" w:cs="Times New Roman"/>
              </w:rPr>
              <w:t>t</w:t>
            </w:r>
            <w:r w:rsidR="58A810C0" w:rsidRPr="00E92511">
              <w:rPr>
                <w:rFonts w:ascii="Times New Roman" w:hAnsi="Times New Roman" w:cs="Times New Roman"/>
              </w:rPr>
              <w:t xml:space="preserve">he LC </w:t>
            </w:r>
            <w:r w:rsidR="1686BB05" w:rsidRPr="00E92511">
              <w:rPr>
                <w:rFonts w:ascii="Times New Roman" w:hAnsi="Times New Roman" w:cs="Times New Roman"/>
              </w:rPr>
              <w:t>continue the following 3 in-progress tasks in its response to the ACP’s suggestions. 1) F</w:t>
            </w:r>
            <w:r w:rsidR="58A810C0" w:rsidRPr="00E92511">
              <w:rPr>
                <w:rFonts w:ascii="Times New Roman" w:hAnsi="Times New Roman" w:cs="Times New Roman"/>
              </w:rPr>
              <w:t>ollow through its plan to gain approval to restructure its</w:t>
            </w:r>
            <w:r w:rsidR="62CDAB39" w:rsidRPr="00E92511">
              <w:rPr>
                <w:rFonts w:ascii="Times New Roman" w:hAnsi="Times New Roman" w:cs="Times New Roman"/>
              </w:rPr>
              <w:t xml:space="preserve"> English curriculum and increase the total of required English credit hours to twelve</w:t>
            </w:r>
            <w:r w:rsidR="1686BB05" w:rsidRPr="00E92511">
              <w:rPr>
                <w:rFonts w:ascii="Times New Roman" w:hAnsi="Times New Roman" w:cs="Times New Roman"/>
              </w:rPr>
              <w:t>,</w:t>
            </w:r>
            <w:r w:rsidR="00F51F94" w:rsidRPr="00E92511">
              <w:rPr>
                <w:rFonts w:ascii="Times New Roman" w:hAnsi="Times New Roman" w:cs="Times New Roman"/>
              </w:rPr>
              <w:t xml:space="preserve"> </w:t>
            </w:r>
            <w:r w:rsidR="744B1320" w:rsidRPr="00E92511">
              <w:rPr>
                <w:rFonts w:ascii="Times New Roman" w:hAnsi="Times New Roman" w:cs="Times New Roman"/>
              </w:rPr>
              <w:t>2)</w:t>
            </w:r>
            <w:r w:rsidR="4E5782CF" w:rsidRPr="00E92511">
              <w:rPr>
                <w:rFonts w:ascii="Times New Roman" w:hAnsi="Times New Roman" w:cs="Times New Roman"/>
              </w:rPr>
              <w:t xml:space="preserve"> </w:t>
            </w:r>
            <w:r w:rsidR="5F1B3EE7" w:rsidRPr="00E92511">
              <w:rPr>
                <w:rFonts w:ascii="Times New Roman" w:hAnsi="Times New Roman" w:cs="Times New Roman"/>
              </w:rPr>
              <w:t xml:space="preserve">if necessary, make further adjustments of the days and time the </w:t>
            </w:r>
            <w:r w:rsidR="4E5782CF" w:rsidRPr="00E92511">
              <w:rPr>
                <w:rFonts w:ascii="Times New Roman" w:hAnsi="Times New Roman" w:cs="Times New Roman"/>
              </w:rPr>
              <w:t xml:space="preserve">1000-level foreign language courses </w:t>
            </w:r>
            <w:r w:rsidR="5F1B3EE7" w:rsidRPr="00E92511">
              <w:rPr>
                <w:rFonts w:ascii="Times New Roman" w:hAnsi="Times New Roman" w:cs="Times New Roman"/>
              </w:rPr>
              <w:t xml:space="preserve">are offered and/or increase the number of sections of </w:t>
            </w:r>
            <w:r w:rsidR="32D99FDF" w:rsidRPr="00E92511">
              <w:rPr>
                <w:rFonts w:ascii="Times New Roman" w:hAnsi="Times New Roman" w:cs="Times New Roman"/>
              </w:rPr>
              <w:t xml:space="preserve">such courses offered to ensure that students have no difficulty in registering in these courses, </w:t>
            </w:r>
            <w:r w:rsidR="1AF9BF01" w:rsidRPr="00E92511">
              <w:rPr>
                <w:rFonts w:ascii="Times New Roman" w:hAnsi="Times New Roman" w:cs="Times New Roman"/>
              </w:rPr>
              <w:t xml:space="preserve">3) </w:t>
            </w:r>
            <w:r w:rsidR="0D17E9CE" w:rsidRPr="00E92511">
              <w:rPr>
                <w:rFonts w:ascii="Times New Roman" w:hAnsi="Times New Roman" w:cs="Times New Roman"/>
              </w:rPr>
              <w:t>complete</w:t>
            </w:r>
            <w:r w:rsidR="7773351E" w:rsidRPr="00E92511">
              <w:rPr>
                <w:rFonts w:ascii="Times New Roman" w:hAnsi="Times New Roman" w:cs="Times New Roman"/>
              </w:rPr>
              <w:t xml:space="preserve">, as soon as </w:t>
            </w:r>
            <w:r w:rsidR="7773351E" w:rsidRPr="00E92511">
              <w:rPr>
                <w:rFonts w:ascii="Times New Roman" w:hAnsi="Times New Roman" w:cs="Times New Roman"/>
              </w:rPr>
              <w:lastRenderedPageBreak/>
              <w:t>possible,</w:t>
            </w:r>
            <w:r w:rsidR="0D17E9CE" w:rsidRPr="00E92511">
              <w:rPr>
                <w:rFonts w:ascii="Times New Roman" w:hAnsi="Times New Roman" w:cs="Times New Roman"/>
              </w:rPr>
              <w:t xml:space="preserve"> the revamping of the </w:t>
            </w:r>
            <w:r w:rsidR="7773351E" w:rsidRPr="00E92511">
              <w:rPr>
                <w:rFonts w:ascii="Times New Roman" w:hAnsi="Times New Roman" w:cs="Times New Roman"/>
              </w:rPr>
              <w:t>Writing Enhancement course and the developing of new courses for workplaces.</w:t>
            </w:r>
            <w:r w:rsidR="7727CC2E" w:rsidRPr="00E92511">
              <w:rPr>
                <w:rFonts w:ascii="Times New Roman" w:hAnsi="Times New Roman" w:cs="Times New Roman"/>
              </w:rPr>
              <w:t xml:space="preserve"> The Writing Enhancement course will be replaced by En</w:t>
            </w:r>
            <w:r w:rsidR="5441ECB6" w:rsidRPr="00E92511">
              <w:rPr>
                <w:rFonts w:ascii="Times New Roman" w:hAnsi="Times New Roman" w:cs="Times New Roman"/>
              </w:rPr>
              <w:t>hancing</w:t>
            </w:r>
            <w:r w:rsidR="7727CC2E" w:rsidRPr="00E92511">
              <w:rPr>
                <w:rFonts w:ascii="Times New Roman" w:hAnsi="Times New Roman" w:cs="Times New Roman"/>
              </w:rPr>
              <w:t xml:space="preserve"> English through Global Citizenship with a focus on communicative skills in English and proficiency. New</w:t>
            </w:r>
            <w:r w:rsidR="7727CC2E" w:rsidRPr="00E92511">
              <w:rPr>
                <w:rFonts w:ascii="Times New Roman" w:hAnsi="Times New Roman" w:cs="Times New Roman"/>
                <w:color w:val="548DD4" w:themeColor="text2" w:themeTint="99"/>
              </w:rPr>
              <w:t xml:space="preserve"> </w:t>
            </w:r>
            <w:r w:rsidR="7727CC2E" w:rsidRPr="00E92511">
              <w:rPr>
                <w:rFonts w:ascii="Times New Roman" w:hAnsi="Times New Roman" w:cs="Times New Roman"/>
              </w:rPr>
              <w:t xml:space="preserve">workshops on </w:t>
            </w:r>
            <w:r w:rsidR="3F75AD8E" w:rsidRPr="00E92511">
              <w:rPr>
                <w:rFonts w:ascii="Times New Roman" w:hAnsi="Times New Roman" w:cs="Times New Roman"/>
              </w:rPr>
              <w:t>CV/Cover Letter and Job Interviews have been launched and new courses on workplace communication will be developed in the</w:t>
            </w:r>
            <w:r w:rsidR="41D15CE9" w:rsidRPr="00E92511">
              <w:rPr>
                <w:rFonts w:ascii="Times New Roman" w:hAnsi="Times New Roman" w:cs="Times New Roman"/>
              </w:rPr>
              <w:t xml:space="preserve"> future</w:t>
            </w:r>
            <w:r w:rsidR="7F4AFC5D" w:rsidRPr="00E92511">
              <w:rPr>
                <w:rFonts w:ascii="Times New Roman" w:hAnsi="Times New Roman" w:cs="Times New Roman"/>
              </w:rPr>
              <w:t xml:space="preserve"> to meet the needs of different students</w:t>
            </w:r>
            <w:r w:rsidR="41D15CE9" w:rsidRPr="00E92511">
              <w:rPr>
                <w:rFonts w:ascii="Times New Roman" w:hAnsi="Times New Roman" w:cs="Times New Roman"/>
              </w:rPr>
              <w:t>.</w:t>
            </w:r>
          </w:p>
          <w:p w14:paraId="32C69817" w14:textId="746914EC" w:rsidR="00584FD7" w:rsidRPr="00C74CBC" w:rsidRDefault="000C198C" w:rsidP="00DA48F0">
            <w:pPr>
              <w:jc w:val="both"/>
              <w:rPr>
                <w:rFonts w:ascii="Times New Roman" w:hAnsi="Times New Roman" w:cs="Times New Roman"/>
                <w:szCs w:val="24"/>
              </w:rPr>
            </w:pPr>
            <w:r>
              <w:rPr>
                <w:rFonts w:ascii="Times New Roman" w:hAnsi="Times New Roman" w:cs="Times New Roman"/>
                <w:szCs w:val="24"/>
              </w:rPr>
              <w:t xml:space="preserve">  </w:t>
            </w:r>
          </w:p>
        </w:tc>
      </w:tr>
      <w:tr w:rsidR="00584FD7" w:rsidRPr="00C74CBC" w14:paraId="14F9FC61" w14:textId="07C566D4" w:rsidTr="38504121">
        <w:trPr>
          <w:trHeight w:val="357"/>
        </w:trPr>
        <w:tc>
          <w:tcPr>
            <w:tcW w:w="15295" w:type="dxa"/>
            <w:gridSpan w:val="4"/>
            <w:shd w:val="clear" w:color="auto" w:fill="D9D9D9" w:themeFill="background1" w:themeFillShade="D9"/>
          </w:tcPr>
          <w:p w14:paraId="3B067688" w14:textId="79065558" w:rsidR="00584FD7" w:rsidRPr="00C74CBC" w:rsidRDefault="00584FD7" w:rsidP="00A27E97">
            <w:pPr>
              <w:jc w:val="both"/>
              <w:rPr>
                <w:rFonts w:ascii="Times New Roman" w:hAnsi="Times New Roman" w:cs="Times New Roman"/>
                <w:b/>
                <w:szCs w:val="24"/>
              </w:rPr>
            </w:pPr>
            <w:r w:rsidRPr="00C74CBC">
              <w:rPr>
                <w:rFonts w:ascii="Times New Roman" w:hAnsi="Times New Roman" w:cs="Times New Roman"/>
                <w:b/>
                <w:szCs w:val="24"/>
              </w:rPr>
              <w:lastRenderedPageBreak/>
              <w:t xml:space="preserve">Response of </w:t>
            </w:r>
            <w:r w:rsidR="00AD686C" w:rsidRPr="00C74CBC">
              <w:rPr>
                <w:rFonts w:ascii="Times New Roman" w:hAnsi="Times New Roman" w:cs="Times New Roman"/>
                <w:b/>
                <w:szCs w:val="24"/>
              </w:rPr>
              <w:t>Unit</w:t>
            </w:r>
          </w:p>
        </w:tc>
      </w:tr>
      <w:tr w:rsidR="00584FD7" w:rsidRPr="00C74CBC" w14:paraId="0DA07F9E" w14:textId="01FE1CFF" w:rsidTr="38504121">
        <w:trPr>
          <w:trHeight w:val="1467"/>
        </w:trPr>
        <w:tc>
          <w:tcPr>
            <w:tcW w:w="15295" w:type="dxa"/>
            <w:gridSpan w:val="4"/>
          </w:tcPr>
          <w:p w14:paraId="78FDDE21" w14:textId="4276C784" w:rsidR="00E92511" w:rsidRDefault="007C7DF8" w:rsidP="00DF66B9">
            <w:pPr>
              <w:pStyle w:val="CommentText"/>
              <w:rPr>
                <w:rFonts w:ascii="Times New Roman" w:hAnsi="Times New Roman" w:cs="Times New Roman"/>
                <w:i/>
                <w:iCs/>
                <w:sz w:val="24"/>
                <w:szCs w:val="24"/>
              </w:rPr>
            </w:pPr>
            <w:r w:rsidRPr="00E92511">
              <w:rPr>
                <w:rFonts w:ascii="Times New Roman" w:hAnsi="Times New Roman" w:cs="Times New Roman"/>
                <w:sz w:val="24"/>
                <w:szCs w:val="24"/>
              </w:rPr>
              <w:t>We appreciate</w:t>
            </w:r>
            <w:r w:rsidR="00E92511" w:rsidRPr="00E92511">
              <w:rPr>
                <w:rFonts w:ascii="Times New Roman" w:hAnsi="Times New Roman" w:cs="Times New Roman"/>
                <w:sz w:val="24"/>
                <w:szCs w:val="24"/>
              </w:rPr>
              <w:t xml:space="preserve"> Prof</w:t>
            </w:r>
            <w:r w:rsidR="00CC47A6">
              <w:rPr>
                <w:rFonts w:ascii="Times New Roman" w:hAnsi="Times New Roman" w:cs="Times New Roman"/>
                <w:sz w:val="24"/>
                <w:szCs w:val="24"/>
              </w:rPr>
              <w:t>.</w:t>
            </w:r>
            <w:r w:rsidR="00E92511" w:rsidRPr="00E92511">
              <w:rPr>
                <w:rFonts w:ascii="Times New Roman" w:hAnsi="Times New Roman" w:cs="Times New Roman"/>
                <w:sz w:val="24"/>
                <w:szCs w:val="24"/>
              </w:rPr>
              <w:t xml:space="preserve"> Liu’s recommendations.</w:t>
            </w:r>
            <w:r w:rsidR="00E92511">
              <w:rPr>
                <w:rFonts w:ascii="Times New Roman" w:hAnsi="Times New Roman" w:cs="Times New Roman"/>
                <w:sz w:val="24"/>
                <w:szCs w:val="24"/>
              </w:rPr>
              <w:t xml:space="preserve"> For clarity, we will respond to them one by one here:</w:t>
            </w:r>
          </w:p>
          <w:p w14:paraId="1F3BAC9B" w14:textId="77777777" w:rsidR="00E92511" w:rsidRDefault="00E92511" w:rsidP="00DF66B9">
            <w:pPr>
              <w:pStyle w:val="CommentText"/>
              <w:rPr>
                <w:rFonts w:ascii="Times New Roman" w:hAnsi="Times New Roman" w:cs="Times New Roman"/>
                <w:i/>
                <w:iCs/>
                <w:sz w:val="24"/>
                <w:szCs w:val="24"/>
              </w:rPr>
            </w:pPr>
          </w:p>
          <w:p w14:paraId="53F8A00D" w14:textId="1B44E5C4" w:rsidR="00DF66B9" w:rsidRPr="00E92511" w:rsidRDefault="64E0BB20" w:rsidP="00DF66B9">
            <w:pPr>
              <w:pStyle w:val="CommentText"/>
              <w:rPr>
                <w:rFonts w:ascii="Times New Roman" w:hAnsi="Times New Roman" w:cs="Times New Roman"/>
                <w:i/>
                <w:iCs/>
                <w:sz w:val="24"/>
                <w:szCs w:val="24"/>
              </w:rPr>
            </w:pPr>
            <w:r w:rsidRPr="00E92511">
              <w:rPr>
                <w:rFonts w:ascii="Times New Roman" w:hAnsi="Times New Roman" w:cs="Times New Roman"/>
                <w:i/>
                <w:iCs/>
                <w:sz w:val="24"/>
                <w:szCs w:val="24"/>
              </w:rPr>
              <w:t xml:space="preserve">On </w:t>
            </w:r>
            <w:r w:rsidR="00F51F94" w:rsidRPr="00E92511">
              <w:rPr>
                <w:rFonts w:ascii="Times New Roman" w:hAnsi="Times New Roman" w:cs="Times New Roman"/>
                <w:i/>
                <w:iCs/>
                <w:sz w:val="24"/>
                <w:szCs w:val="24"/>
              </w:rPr>
              <w:t>i</w:t>
            </w:r>
            <w:r w:rsidRPr="00E92511">
              <w:rPr>
                <w:rFonts w:ascii="Times New Roman" w:hAnsi="Times New Roman" w:cs="Times New Roman"/>
                <w:i/>
                <w:iCs/>
                <w:sz w:val="24"/>
                <w:szCs w:val="24"/>
              </w:rPr>
              <w:t xml:space="preserve">ncreasing </w:t>
            </w:r>
            <w:r w:rsidR="00F51F94" w:rsidRPr="00E92511">
              <w:rPr>
                <w:rFonts w:ascii="Times New Roman" w:hAnsi="Times New Roman" w:cs="Times New Roman"/>
                <w:i/>
                <w:iCs/>
                <w:sz w:val="24"/>
                <w:szCs w:val="24"/>
              </w:rPr>
              <w:t>r</w:t>
            </w:r>
            <w:r w:rsidRPr="00E92511">
              <w:rPr>
                <w:rFonts w:ascii="Times New Roman" w:hAnsi="Times New Roman" w:cs="Times New Roman"/>
                <w:i/>
                <w:iCs/>
                <w:sz w:val="24"/>
                <w:szCs w:val="24"/>
              </w:rPr>
              <w:t xml:space="preserve">equired English </w:t>
            </w:r>
            <w:r w:rsidR="00F51F94" w:rsidRPr="00E92511">
              <w:rPr>
                <w:rFonts w:ascii="Times New Roman" w:hAnsi="Times New Roman" w:cs="Times New Roman"/>
                <w:i/>
                <w:iCs/>
                <w:sz w:val="24"/>
                <w:szCs w:val="24"/>
              </w:rPr>
              <w:t>c</w:t>
            </w:r>
            <w:r w:rsidRPr="00E92511">
              <w:rPr>
                <w:rFonts w:ascii="Times New Roman" w:hAnsi="Times New Roman" w:cs="Times New Roman"/>
                <w:i/>
                <w:iCs/>
                <w:sz w:val="24"/>
                <w:szCs w:val="24"/>
              </w:rPr>
              <w:t xml:space="preserve">redit </w:t>
            </w:r>
            <w:r w:rsidR="00F51F94" w:rsidRPr="00E92511">
              <w:rPr>
                <w:rFonts w:ascii="Times New Roman" w:hAnsi="Times New Roman" w:cs="Times New Roman"/>
                <w:i/>
                <w:iCs/>
                <w:sz w:val="24"/>
                <w:szCs w:val="24"/>
              </w:rPr>
              <w:t>h</w:t>
            </w:r>
            <w:r w:rsidRPr="00E92511">
              <w:rPr>
                <w:rFonts w:ascii="Times New Roman" w:hAnsi="Times New Roman" w:cs="Times New Roman"/>
                <w:i/>
                <w:iCs/>
                <w:sz w:val="24"/>
                <w:szCs w:val="24"/>
              </w:rPr>
              <w:t xml:space="preserve">ours to </w:t>
            </w:r>
            <w:r w:rsidR="00F51F94" w:rsidRPr="00E92511">
              <w:rPr>
                <w:rFonts w:ascii="Times New Roman" w:hAnsi="Times New Roman" w:cs="Times New Roman"/>
                <w:i/>
                <w:iCs/>
                <w:sz w:val="24"/>
                <w:szCs w:val="24"/>
              </w:rPr>
              <w:t>t</w:t>
            </w:r>
            <w:r w:rsidRPr="00E92511">
              <w:rPr>
                <w:rFonts w:ascii="Times New Roman" w:hAnsi="Times New Roman" w:cs="Times New Roman"/>
                <w:i/>
                <w:iCs/>
                <w:sz w:val="24"/>
                <w:szCs w:val="24"/>
              </w:rPr>
              <w:t>welve</w:t>
            </w:r>
          </w:p>
          <w:p w14:paraId="14BDACE0" w14:textId="7A6B0CDD" w:rsidR="00DF66B9" w:rsidRPr="00E92511" w:rsidRDefault="64E0BB20" w:rsidP="00EF3370">
            <w:pPr>
              <w:pStyle w:val="CommentText"/>
              <w:spacing w:line="259" w:lineRule="auto"/>
              <w:rPr>
                <w:rFonts w:ascii="Times New Roman" w:hAnsi="Times New Roman" w:cs="Times New Roman"/>
                <w:sz w:val="24"/>
                <w:szCs w:val="24"/>
              </w:rPr>
            </w:pPr>
            <w:r w:rsidRPr="00E92511">
              <w:rPr>
                <w:rFonts w:ascii="Times New Roman" w:hAnsi="Times New Roman" w:cs="Times New Roman"/>
                <w:sz w:val="24"/>
                <w:szCs w:val="24"/>
              </w:rPr>
              <w:t xml:space="preserve">We will reflect the suggestion to increase the required English credits to senior management. </w:t>
            </w:r>
            <w:r w:rsidR="62E501A4" w:rsidRPr="00E92511">
              <w:rPr>
                <w:rFonts w:ascii="Times New Roman" w:hAnsi="Times New Roman" w:cs="Times New Roman"/>
                <w:sz w:val="24"/>
                <w:szCs w:val="24"/>
              </w:rPr>
              <w:t xml:space="preserve">At present, we are </w:t>
            </w:r>
            <w:r w:rsidR="0B30A184" w:rsidRPr="00E92511">
              <w:rPr>
                <w:rFonts w:ascii="Times New Roman" w:hAnsi="Times New Roman" w:cs="Times New Roman"/>
                <w:sz w:val="24"/>
                <w:szCs w:val="24"/>
              </w:rPr>
              <w:t>collaborating with</w:t>
            </w:r>
            <w:r w:rsidR="02FA0BE5" w:rsidRPr="00E92511">
              <w:rPr>
                <w:rFonts w:ascii="Times New Roman" w:hAnsi="Times New Roman" w:cs="Times New Roman"/>
                <w:sz w:val="24"/>
                <w:szCs w:val="24"/>
              </w:rPr>
              <w:t xml:space="preserve"> around</w:t>
            </w:r>
            <w:r w:rsidR="0B30A184" w:rsidRPr="00E92511">
              <w:rPr>
                <w:rFonts w:ascii="Times New Roman" w:hAnsi="Times New Roman" w:cs="Times New Roman"/>
                <w:sz w:val="24"/>
                <w:szCs w:val="24"/>
              </w:rPr>
              <w:t xml:space="preserve"> 2</w:t>
            </w:r>
            <w:r w:rsidR="757D4F77" w:rsidRPr="00E92511">
              <w:rPr>
                <w:rFonts w:ascii="Times New Roman" w:hAnsi="Times New Roman" w:cs="Times New Roman"/>
                <w:sz w:val="24"/>
                <w:szCs w:val="24"/>
              </w:rPr>
              <w:t>4</w:t>
            </w:r>
            <w:r w:rsidR="0B30A184" w:rsidRPr="00E92511">
              <w:rPr>
                <w:rFonts w:ascii="Times New Roman" w:hAnsi="Times New Roman" w:cs="Times New Roman"/>
                <w:sz w:val="24"/>
                <w:szCs w:val="24"/>
              </w:rPr>
              <w:t xml:space="preserve"> academ</w:t>
            </w:r>
            <w:r w:rsidR="2473D4F1" w:rsidRPr="00E92511">
              <w:rPr>
                <w:rFonts w:ascii="Times New Roman" w:hAnsi="Times New Roman" w:cs="Times New Roman"/>
                <w:sz w:val="24"/>
                <w:szCs w:val="24"/>
              </w:rPr>
              <w:t>i</w:t>
            </w:r>
            <w:r w:rsidR="0B30A184" w:rsidRPr="00E92511">
              <w:rPr>
                <w:rFonts w:ascii="Times New Roman" w:hAnsi="Times New Roman" w:cs="Times New Roman"/>
                <w:sz w:val="24"/>
                <w:szCs w:val="24"/>
              </w:rPr>
              <w:t>c departments</w:t>
            </w:r>
            <w:r w:rsidR="00A465F0">
              <w:rPr>
                <w:rFonts w:ascii="Times New Roman" w:hAnsi="Times New Roman" w:cs="Times New Roman"/>
                <w:sz w:val="24"/>
                <w:szCs w:val="24"/>
              </w:rPr>
              <w:t>/</w:t>
            </w:r>
            <w:r w:rsidR="5A51C403" w:rsidRPr="00E92511">
              <w:rPr>
                <w:rFonts w:ascii="Times New Roman" w:hAnsi="Times New Roman" w:cs="Times New Roman"/>
                <w:sz w:val="24"/>
                <w:szCs w:val="24"/>
              </w:rPr>
              <w:t>units</w:t>
            </w:r>
            <w:r w:rsidR="0B30A184" w:rsidRPr="00E92511">
              <w:rPr>
                <w:rFonts w:ascii="Times New Roman" w:hAnsi="Times New Roman" w:cs="Times New Roman"/>
                <w:sz w:val="24"/>
                <w:szCs w:val="24"/>
              </w:rPr>
              <w:t xml:space="preserve"> to offer discipline-specific language </w:t>
            </w:r>
            <w:r w:rsidR="62E501A4" w:rsidRPr="00E92511">
              <w:rPr>
                <w:rFonts w:ascii="Times New Roman" w:hAnsi="Times New Roman" w:cs="Times New Roman"/>
                <w:sz w:val="24"/>
                <w:szCs w:val="24"/>
              </w:rPr>
              <w:t xml:space="preserve">support </w:t>
            </w:r>
            <w:r w:rsidR="500BA7D1" w:rsidRPr="00E92511">
              <w:rPr>
                <w:rFonts w:ascii="Times New Roman" w:hAnsi="Times New Roman" w:cs="Times New Roman"/>
                <w:sz w:val="24"/>
                <w:szCs w:val="24"/>
              </w:rPr>
              <w:t xml:space="preserve">beyond </w:t>
            </w:r>
            <w:r w:rsidR="7C3B8D8A" w:rsidRPr="00E92511">
              <w:rPr>
                <w:rFonts w:ascii="Times New Roman" w:hAnsi="Times New Roman" w:cs="Times New Roman"/>
                <w:sz w:val="24"/>
                <w:szCs w:val="24"/>
              </w:rPr>
              <w:t>students’</w:t>
            </w:r>
            <w:r w:rsidR="500BA7D1" w:rsidRPr="00E92511">
              <w:rPr>
                <w:rFonts w:ascii="Times New Roman" w:hAnsi="Times New Roman" w:cs="Times New Roman"/>
                <w:sz w:val="24"/>
                <w:szCs w:val="24"/>
              </w:rPr>
              <w:t xml:space="preserve"> </w:t>
            </w:r>
            <w:r w:rsidR="578A3346" w:rsidRPr="00E92511">
              <w:rPr>
                <w:rFonts w:ascii="Times New Roman" w:hAnsi="Times New Roman" w:cs="Times New Roman"/>
                <w:sz w:val="24"/>
                <w:szCs w:val="24"/>
              </w:rPr>
              <w:t xml:space="preserve">first </w:t>
            </w:r>
            <w:r w:rsidR="500BA7D1" w:rsidRPr="00E92511">
              <w:rPr>
                <w:rFonts w:ascii="Times New Roman" w:hAnsi="Times New Roman" w:cs="Times New Roman"/>
                <w:sz w:val="24"/>
                <w:szCs w:val="24"/>
              </w:rPr>
              <w:t>year of study, which will</w:t>
            </w:r>
            <w:r w:rsidR="225922C8" w:rsidRPr="00E92511">
              <w:rPr>
                <w:rFonts w:ascii="Times New Roman" w:hAnsi="Times New Roman" w:cs="Times New Roman"/>
                <w:sz w:val="24"/>
                <w:szCs w:val="24"/>
              </w:rPr>
              <w:t xml:space="preserve"> hopefully </w:t>
            </w:r>
            <w:r w:rsidR="08774349" w:rsidRPr="00E92511">
              <w:rPr>
                <w:rFonts w:ascii="Times New Roman" w:hAnsi="Times New Roman" w:cs="Times New Roman"/>
                <w:sz w:val="24"/>
                <w:szCs w:val="24"/>
              </w:rPr>
              <w:t>enhance</w:t>
            </w:r>
            <w:r w:rsidR="1558277F" w:rsidRPr="00E92511">
              <w:rPr>
                <w:rFonts w:ascii="Times New Roman" w:hAnsi="Times New Roman" w:cs="Times New Roman"/>
                <w:sz w:val="24"/>
                <w:szCs w:val="24"/>
              </w:rPr>
              <w:t xml:space="preserve"> </w:t>
            </w:r>
            <w:r w:rsidR="67CF8DC4" w:rsidRPr="00E92511">
              <w:rPr>
                <w:rFonts w:ascii="Times New Roman" w:hAnsi="Times New Roman" w:cs="Times New Roman"/>
                <w:sz w:val="24"/>
                <w:szCs w:val="24"/>
              </w:rPr>
              <w:t>students’</w:t>
            </w:r>
            <w:r w:rsidR="1558277F" w:rsidRPr="00E92511">
              <w:rPr>
                <w:rFonts w:ascii="Times New Roman" w:hAnsi="Times New Roman" w:cs="Times New Roman"/>
                <w:sz w:val="24"/>
                <w:szCs w:val="24"/>
              </w:rPr>
              <w:t xml:space="preserve"> </w:t>
            </w:r>
            <w:r w:rsidR="707CEC2F" w:rsidRPr="00E92511">
              <w:rPr>
                <w:rFonts w:ascii="Times New Roman" w:hAnsi="Times New Roman" w:cs="Times New Roman"/>
                <w:sz w:val="24"/>
                <w:szCs w:val="24"/>
              </w:rPr>
              <w:t>(</w:t>
            </w:r>
            <w:r w:rsidR="1558277F" w:rsidRPr="00E92511">
              <w:rPr>
                <w:rFonts w:ascii="Times New Roman" w:hAnsi="Times New Roman" w:cs="Times New Roman"/>
                <w:sz w:val="24"/>
                <w:szCs w:val="24"/>
              </w:rPr>
              <w:t>trans</w:t>
            </w:r>
            <w:r w:rsidR="4110F624" w:rsidRPr="00E92511">
              <w:rPr>
                <w:rFonts w:ascii="Times New Roman" w:hAnsi="Times New Roman" w:cs="Times New Roman"/>
                <w:sz w:val="24"/>
                <w:szCs w:val="24"/>
              </w:rPr>
              <w:t>)</w:t>
            </w:r>
            <w:r w:rsidR="1558277F" w:rsidRPr="00E92511">
              <w:rPr>
                <w:rFonts w:ascii="Times New Roman" w:hAnsi="Times New Roman" w:cs="Times New Roman"/>
                <w:sz w:val="24"/>
                <w:szCs w:val="24"/>
              </w:rPr>
              <w:t xml:space="preserve">disciplinary </w:t>
            </w:r>
            <w:r w:rsidR="070F2416" w:rsidRPr="00E92511">
              <w:rPr>
                <w:rFonts w:ascii="Times New Roman" w:hAnsi="Times New Roman" w:cs="Times New Roman"/>
                <w:sz w:val="24"/>
                <w:szCs w:val="24"/>
              </w:rPr>
              <w:t>communication</w:t>
            </w:r>
            <w:r w:rsidR="1558277F" w:rsidRPr="00E92511">
              <w:rPr>
                <w:rFonts w:ascii="Times New Roman" w:hAnsi="Times New Roman" w:cs="Times New Roman"/>
                <w:sz w:val="24"/>
                <w:szCs w:val="24"/>
              </w:rPr>
              <w:t xml:space="preserve"> skills.</w:t>
            </w:r>
          </w:p>
          <w:p w14:paraId="0420F050" w14:textId="1C4CF123" w:rsidR="00DF66B9" w:rsidRDefault="00DF66B9" w:rsidP="00DF66B9">
            <w:pPr>
              <w:pStyle w:val="CommentText"/>
              <w:rPr>
                <w:rFonts w:ascii="Times New Roman" w:hAnsi="Times New Roman" w:cs="Times New Roman"/>
                <w:sz w:val="24"/>
                <w:szCs w:val="24"/>
              </w:rPr>
            </w:pPr>
          </w:p>
          <w:p w14:paraId="3B854878" w14:textId="4942CA9E" w:rsidR="00DF66B9" w:rsidRPr="00E92511" w:rsidRDefault="00DF66B9" w:rsidP="00DF66B9">
            <w:pPr>
              <w:pStyle w:val="CommentText"/>
              <w:rPr>
                <w:rFonts w:ascii="Times New Roman" w:hAnsi="Times New Roman" w:cs="Times New Roman"/>
                <w:i/>
                <w:sz w:val="24"/>
                <w:szCs w:val="24"/>
              </w:rPr>
            </w:pPr>
            <w:r w:rsidRPr="00E92511">
              <w:rPr>
                <w:rFonts w:ascii="Times New Roman" w:hAnsi="Times New Roman" w:cs="Times New Roman"/>
                <w:i/>
                <w:sz w:val="24"/>
                <w:szCs w:val="24"/>
              </w:rPr>
              <w:t xml:space="preserve">On </w:t>
            </w:r>
            <w:r w:rsidR="00F51F94" w:rsidRPr="00E92511">
              <w:rPr>
                <w:rFonts w:ascii="Times New Roman" w:hAnsi="Times New Roman" w:cs="Times New Roman"/>
                <w:i/>
                <w:sz w:val="24"/>
                <w:szCs w:val="24"/>
              </w:rPr>
              <w:t>f</w:t>
            </w:r>
            <w:r w:rsidRPr="00E92511">
              <w:rPr>
                <w:rFonts w:ascii="Times New Roman" w:hAnsi="Times New Roman" w:cs="Times New Roman"/>
                <w:i/>
                <w:sz w:val="24"/>
                <w:szCs w:val="24"/>
              </w:rPr>
              <w:t xml:space="preserve">oreign </w:t>
            </w:r>
            <w:r w:rsidR="00F51F94" w:rsidRPr="00E92511">
              <w:rPr>
                <w:rFonts w:ascii="Times New Roman" w:hAnsi="Times New Roman" w:cs="Times New Roman"/>
                <w:i/>
                <w:sz w:val="24"/>
                <w:szCs w:val="24"/>
              </w:rPr>
              <w:t>l</w:t>
            </w:r>
            <w:r w:rsidRPr="00E92511">
              <w:rPr>
                <w:rFonts w:ascii="Times New Roman" w:hAnsi="Times New Roman" w:cs="Times New Roman"/>
                <w:i/>
                <w:sz w:val="24"/>
                <w:szCs w:val="24"/>
              </w:rPr>
              <w:t xml:space="preserve">anguage </w:t>
            </w:r>
            <w:r w:rsidR="00F51F94" w:rsidRPr="00E92511">
              <w:rPr>
                <w:rFonts w:ascii="Times New Roman" w:hAnsi="Times New Roman" w:cs="Times New Roman"/>
                <w:i/>
                <w:sz w:val="24"/>
                <w:szCs w:val="24"/>
              </w:rPr>
              <w:t>c</w:t>
            </w:r>
            <w:r w:rsidRPr="00E92511">
              <w:rPr>
                <w:rFonts w:ascii="Times New Roman" w:hAnsi="Times New Roman" w:cs="Times New Roman"/>
                <w:i/>
                <w:sz w:val="24"/>
                <w:szCs w:val="24"/>
              </w:rPr>
              <w:t xml:space="preserve">ourse </w:t>
            </w:r>
            <w:r w:rsidR="00F51F94" w:rsidRPr="00E92511">
              <w:rPr>
                <w:rFonts w:ascii="Times New Roman" w:hAnsi="Times New Roman" w:cs="Times New Roman"/>
                <w:i/>
                <w:sz w:val="24"/>
                <w:szCs w:val="24"/>
              </w:rPr>
              <w:t>s</w:t>
            </w:r>
            <w:r w:rsidRPr="00E92511">
              <w:rPr>
                <w:rFonts w:ascii="Times New Roman" w:hAnsi="Times New Roman" w:cs="Times New Roman"/>
                <w:i/>
                <w:sz w:val="24"/>
                <w:szCs w:val="24"/>
              </w:rPr>
              <w:t>cheduling</w:t>
            </w:r>
          </w:p>
          <w:p w14:paraId="033A04A1" w14:textId="4D980403" w:rsidR="00DF66B9" w:rsidRPr="00E92511" w:rsidRDefault="64E0BB20" w:rsidP="38504121">
            <w:pPr>
              <w:pStyle w:val="CommentText"/>
              <w:rPr>
                <w:rFonts w:ascii="Times New Roman" w:hAnsi="Times New Roman" w:cs="Times New Roman"/>
                <w:sz w:val="24"/>
                <w:szCs w:val="24"/>
              </w:rPr>
            </w:pPr>
            <w:r w:rsidRPr="00E92511">
              <w:rPr>
                <w:rFonts w:ascii="Times New Roman" w:hAnsi="Times New Roman" w:cs="Times New Roman"/>
                <w:sz w:val="24"/>
                <w:szCs w:val="24"/>
              </w:rPr>
              <w:t xml:space="preserve">To </w:t>
            </w:r>
            <w:r w:rsidR="5BC3689B" w:rsidRPr="00E92511">
              <w:rPr>
                <w:rFonts w:ascii="Times New Roman" w:hAnsi="Times New Roman" w:cs="Times New Roman"/>
                <w:sz w:val="24"/>
                <w:szCs w:val="24"/>
              </w:rPr>
              <w:t xml:space="preserve">facilitate </w:t>
            </w:r>
            <w:r w:rsidRPr="00E92511">
              <w:rPr>
                <w:rFonts w:ascii="Times New Roman" w:hAnsi="Times New Roman" w:cs="Times New Roman"/>
                <w:sz w:val="24"/>
                <w:szCs w:val="24"/>
              </w:rPr>
              <w:t xml:space="preserve">students </w:t>
            </w:r>
            <w:r w:rsidR="4A37064D" w:rsidRPr="00E92511">
              <w:rPr>
                <w:rFonts w:ascii="Times New Roman" w:hAnsi="Times New Roman" w:cs="Times New Roman"/>
                <w:sz w:val="24"/>
                <w:szCs w:val="24"/>
              </w:rPr>
              <w:t xml:space="preserve">to enroll in </w:t>
            </w:r>
            <w:r w:rsidRPr="00E92511">
              <w:rPr>
                <w:rFonts w:ascii="Times New Roman" w:hAnsi="Times New Roman" w:cs="Times New Roman"/>
                <w:sz w:val="24"/>
                <w:szCs w:val="24"/>
              </w:rPr>
              <w:t xml:space="preserve">1000-level foreign language courses, the Foreign Languages </w:t>
            </w:r>
            <w:r w:rsidR="65E36D6E" w:rsidRPr="00E92511">
              <w:rPr>
                <w:rFonts w:ascii="Times New Roman" w:hAnsi="Times New Roman" w:cs="Times New Roman"/>
                <w:sz w:val="24"/>
                <w:szCs w:val="24"/>
              </w:rPr>
              <w:t>S</w:t>
            </w:r>
            <w:r w:rsidRPr="00E92511">
              <w:rPr>
                <w:rFonts w:ascii="Times New Roman" w:hAnsi="Times New Roman" w:cs="Times New Roman"/>
                <w:sz w:val="24"/>
                <w:szCs w:val="24"/>
              </w:rPr>
              <w:t xml:space="preserve">ection will pilot a new scheduling format for European </w:t>
            </w:r>
            <w:r w:rsidRPr="00E92511">
              <w:rPr>
                <w:rFonts w:ascii="Times New Roman" w:hAnsi="Times New Roman" w:cs="Times New Roman"/>
                <w:sz w:val="24"/>
                <w:szCs w:val="24"/>
              </w:rPr>
              <w:lastRenderedPageBreak/>
              <w:t xml:space="preserve">language classes, offering them in 3-hour blocks instead of the current </w:t>
            </w:r>
            <w:proofErr w:type="gramStart"/>
            <w:r w:rsidRPr="00E92511">
              <w:rPr>
                <w:rFonts w:ascii="Times New Roman" w:hAnsi="Times New Roman" w:cs="Times New Roman"/>
                <w:sz w:val="24"/>
                <w:szCs w:val="24"/>
              </w:rPr>
              <w:t>2+1 hour</w:t>
            </w:r>
            <w:proofErr w:type="gramEnd"/>
            <w:r w:rsidRPr="00E92511">
              <w:rPr>
                <w:rFonts w:ascii="Times New Roman" w:hAnsi="Times New Roman" w:cs="Times New Roman"/>
                <w:sz w:val="24"/>
                <w:szCs w:val="24"/>
              </w:rPr>
              <w:t xml:space="preserve"> pattern to reduce scheduling conflicts. Furthermore, these 1000-level courses will also be offered in the second semester to provide students with more options.</w:t>
            </w:r>
          </w:p>
          <w:p w14:paraId="7A942634" w14:textId="77777777" w:rsidR="00E92511" w:rsidRDefault="00E92511" w:rsidP="00DF66B9">
            <w:pPr>
              <w:pStyle w:val="CommentText"/>
              <w:rPr>
                <w:rFonts w:ascii="Times New Roman" w:hAnsi="Times New Roman" w:cs="Times New Roman"/>
                <w:i/>
                <w:sz w:val="24"/>
                <w:szCs w:val="24"/>
              </w:rPr>
            </w:pPr>
          </w:p>
          <w:p w14:paraId="49B03188" w14:textId="221E2C3F" w:rsidR="00DF66B9" w:rsidRPr="00E92511" w:rsidRDefault="00DF66B9" w:rsidP="00DF66B9">
            <w:pPr>
              <w:pStyle w:val="CommentText"/>
              <w:rPr>
                <w:rFonts w:ascii="Times New Roman" w:hAnsi="Times New Roman" w:cs="Times New Roman"/>
                <w:i/>
                <w:sz w:val="24"/>
                <w:szCs w:val="24"/>
              </w:rPr>
            </w:pPr>
            <w:r w:rsidRPr="00E92511">
              <w:rPr>
                <w:rFonts w:ascii="Times New Roman" w:hAnsi="Times New Roman" w:cs="Times New Roman"/>
                <w:i/>
                <w:sz w:val="24"/>
                <w:szCs w:val="24"/>
              </w:rPr>
              <w:t xml:space="preserve">On </w:t>
            </w:r>
            <w:r w:rsidR="00F51F94" w:rsidRPr="00E92511">
              <w:rPr>
                <w:rFonts w:ascii="Times New Roman" w:hAnsi="Times New Roman" w:cs="Times New Roman"/>
                <w:i/>
                <w:sz w:val="24"/>
                <w:szCs w:val="24"/>
              </w:rPr>
              <w:t>r</w:t>
            </w:r>
            <w:r w:rsidRPr="00E92511">
              <w:rPr>
                <w:rFonts w:ascii="Times New Roman" w:hAnsi="Times New Roman" w:cs="Times New Roman"/>
                <w:i/>
                <w:sz w:val="24"/>
                <w:szCs w:val="24"/>
              </w:rPr>
              <w:t xml:space="preserve">evamping </w:t>
            </w:r>
            <w:r w:rsidR="00F51F94" w:rsidRPr="00E92511">
              <w:rPr>
                <w:rFonts w:ascii="Times New Roman" w:hAnsi="Times New Roman" w:cs="Times New Roman"/>
                <w:i/>
                <w:sz w:val="24"/>
                <w:szCs w:val="24"/>
              </w:rPr>
              <w:t>c</w:t>
            </w:r>
            <w:r w:rsidRPr="00E92511">
              <w:rPr>
                <w:rFonts w:ascii="Times New Roman" w:hAnsi="Times New Roman" w:cs="Times New Roman"/>
                <w:i/>
                <w:sz w:val="24"/>
                <w:szCs w:val="24"/>
              </w:rPr>
              <w:t xml:space="preserve">ourses and </w:t>
            </w:r>
            <w:r w:rsidR="00F51F94" w:rsidRPr="00E92511">
              <w:rPr>
                <w:rFonts w:ascii="Times New Roman" w:hAnsi="Times New Roman" w:cs="Times New Roman"/>
                <w:i/>
                <w:sz w:val="24"/>
                <w:szCs w:val="24"/>
              </w:rPr>
              <w:t>d</w:t>
            </w:r>
            <w:r w:rsidRPr="00E92511">
              <w:rPr>
                <w:rFonts w:ascii="Times New Roman" w:hAnsi="Times New Roman" w:cs="Times New Roman"/>
                <w:i/>
                <w:sz w:val="24"/>
                <w:szCs w:val="24"/>
              </w:rPr>
              <w:t xml:space="preserve">eveloping </w:t>
            </w:r>
            <w:r w:rsidR="00F51F94" w:rsidRPr="00E92511">
              <w:rPr>
                <w:rFonts w:ascii="Times New Roman" w:hAnsi="Times New Roman" w:cs="Times New Roman"/>
                <w:i/>
                <w:sz w:val="24"/>
                <w:szCs w:val="24"/>
              </w:rPr>
              <w:t>w</w:t>
            </w:r>
            <w:r w:rsidRPr="00E92511">
              <w:rPr>
                <w:rFonts w:ascii="Times New Roman" w:hAnsi="Times New Roman" w:cs="Times New Roman"/>
                <w:i/>
                <w:sz w:val="24"/>
                <w:szCs w:val="24"/>
              </w:rPr>
              <w:t xml:space="preserve">orkplace </w:t>
            </w:r>
            <w:r w:rsidR="00F51F94" w:rsidRPr="00E92511">
              <w:rPr>
                <w:rFonts w:ascii="Times New Roman" w:hAnsi="Times New Roman" w:cs="Times New Roman"/>
                <w:i/>
                <w:sz w:val="24"/>
                <w:szCs w:val="24"/>
              </w:rPr>
              <w:t>c</w:t>
            </w:r>
            <w:r w:rsidRPr="00E92511">
              <w:rPr>
                <w:rFonts w:ascii="Times New Roman" w:hAnsi="Times New Roman" w:cs="Times New Roman"/>
                <w:i/>
                <w:sz w:val="24"/>
                <w:szCs w:val="24"/>
              </w:rPr>
              <w:t xml:space="preserve">ommunication </w:t>
            </w:r>
            <w:r w:rsidR="00F51F94" w:rsidRPr="00E92511">
              <w:rPr>
                <w:rFonts w:ascii="Times New Roman" w:hAnsi="Times New Roman" w:cs="Times New Roman"/>
                <w:i/>
                <w:sz w:val="24"/>
                <w:szCs w:val="24"/>
              </w:rPr>
              <w:t>o</w:t>
            </w:r>
            <w:r w:rsidRPr="00E92511">
              <w:rPr>
                <w:rFonts w:ascii="Times New Roman" w:hAnsi="Times New Roman" w:cs="Times New Roman"/>
                <w:i/>
                <w:sz w:val="24"/>
                <w:szCs w:val="24"/>
              </w:rPr>
              <w:t>fferings</w:t>
            </w:r>
          </w:p>
          <w:p w14:paraId="0769113E" w14:textId="2824B09E" w:rsidR="00DF66B9" w:rsidRPr="00E92511" w:rsidRDefault="64E0BB20" w:rsidP="38504121">
            <w:pPr>
              <w:pStyle w:val="CommentText"/>
              <w:rPr>
                <w:rFonts w:ascii="Times New Roman" w:hAnsi="Times New Roman" w:cs="Times New Roman"/>
                <w:sz w:val="24"/>
                <w:szCs w:val="24"/>
              </w:rPr>
            </w:pPr>
            <w:r w:rsidRPr="00E92511">
              <w:rPr>
                <w:rFonts w:ascii="Times New Roman" w:hAnsi="Times New Roman" w:cs="Times New Roman"/>
                <w:sz w:val="24"/>
                <w:szCs w:val="24"/>
              </w:rPr>
              <w:t>We have been actively revamping our courses. The Writing Enhancement Course (WEC) was first revamped into Nurturing Global Citizenship through English (NGCE) in 2023/24. It has since been further updated to become Enhancing English through Global Citizenship (EEGC), with a focus on proficiency, global citizenship, and intercultural learning</w:t>
            </w:r>
            <w:r w:rsidR="11B00F0C" w:rsidRPr="00E92511">
              <w:rPr>
                <w:rFonts w:ascii="Times New Roman" w:hAnsi="Times New Roman" w:cs="Times New Roman"/>
                <w:sz w:val="24"/>
                <w:szCs w:val="24"/>
              </w:rPr>
              <w:t>. The EEGC course</w:t>
            </w:r>
            <w:r w:rsidRPr="00E92511">
              <w:rPr>
                <w:rFonts w:ascii="Times New Roman" w:hAnsi="Times New Roman" w:cs="Times New Roman"/>
                <w:sz w:val="24"/>
                <w:szCs w:val="24"/>
              </w:rPr>
              <w:t xml:space="preserve"> is now being offered in AY 2025-2026.</w:t>
            </w:r>
          </w:p>
          <w:p w14:paraId="5C9478D1" w14:textId="77777777" w:rsidR="00E92511" w:rsidRDefault="00E92511" w:rsidP="00DF66B9">
            <w:pPr>
              <w:pStyle w:val="CommentText"/>
              <w:rPr>
                <w:rFonts w:ascii="Times New Roman" w:hAnsi="Times New Roman" w:cs="Times New Roman"/>
                <w:i/>
                <w:sz w:val="24"/>
                <w:szCs w:val="24"/>
              </w:rPr>
            </w:pPr>
          </w:p>
          <w:p w14:paraId="64C71B0A" w14:textId="11509C9A" w:rsidR="00DF66B9" w:rsidRPr="00E92511" w:rsidRDefault="00E92511" w:rsidP="00DF66B9">
            <w:pPr>
              <w:pStyle w:val="CommentText"/>
              <w:rPr>
                <w:rFonts w:ascii="Times New Roman" w:hAnsi="Times New Roman" w:cs="Times New Roman"/>
                <w:i/>
                <w:sz w:val="24"/>
                <w:szCs w:val="24"/>
              </w:rPr>
            </w:pPr>
            <w:r w:rsidRPr="00E92511">
              <w:rPr>
                <w:rFonts w:ascii="Times New Roman" w:hAnsi="Times New Roman" w:cs="Times New Roman"/>
                <w:i/>
                <w:sz w:val="24"/>
                <w:szCs w:val="24"/>
              </w:rPr>
              <w:t>On workplace communication</w:t>
            </w:r>
          </w:p>
          <w:p w14:paraId="0CAB1119" w14:textId="6FF9B915" w:rsidR="00883040" w:rsidRPr="00C74CBC" w:rsidRDefault="64E0BB20" w:rsidP="38504121">
            <w:pPr>
              <w:jc w:val="both"/>
              <w:rPr>
                <w:rFonts w:ascii="Times New Roman" w:hAnsi="Times New Roman" w:cs="Times New Roman"/>
              </w:rPr>
            </w:pPr>
            <w:r w:rsidRPr="00E92511">
              <w:rPr>
                <w:rFonts w:ascii="Times New Roman" w:hAnsi="Times New Roman" w:cs="Times New Roman"/>
              </w:rPr>
              <w:t xml:space="preserve">To meet </w:t>
            </w:r>
            <w:r w:rsidR="00EF3370" w:rsidRPr="00E92511">
              <w:rPr>
                <w:rFonts w:ascii="Times New Roman" w:hAnsi="Times New Roman" w:cs="Times New Roman"/>
              </w:rPr>
              <w:t>students’</w:t>
            </w:r>
            <w:r w:rsidRPr="00E92511">
              <w:rPr>
                <w:rFonts w:ascii="Times New Roman" w:hAnsi="Times New Roman" w:cs="Times New Roman"/>
              </w:rPr>
              <w:t xml:space="preserve"> needs for workplace communication, </w:t>
            </w:r>
            <w:r w:rsidR="7D8445F6" w:rsidRPr="00E92511">
              <w:rPr>
                <w:rFonts w:ascii="Times New Roman" w:hAnsi="Times New Roman" w:cs="Times New Roman"/>
              </w:rPr>
              <w:t>we will contin</w:t>
            </w:r>
            <w:r w:rsidR="24412530" w:rsidRPr="00E92511">
              <w:rPr>
                <w:rFonts w:ascii="Times New Roman" w:hAnsi="Times New Roman" w:cs="Times New Roman"/>
              </w:rPr>
              <w:t>u</w:t>
            </w:r>
            <w:r w:rsidR="7D8445F6" w:rsidRPr="00E92511">
              <w:rPr>
                <w:rFonts w:ascii="Times New Roman" w:hAnsi="Times New Roman" w:cs="Times New Roman"/>
              </w:rPr>
              <w:t>ously review the con</w:t>
            </w:r>
            <w:r w:rsidR="57F36BED" w:rsidRPr="00E92511">
              <w:rPr>
                <w:rFonts w:ascii="Times New Roman" w:hAnsi="Times New Roman" w:cs="Times New Roman"/>
              </w:rPr>
              <w:t>t</w:t>
            </w:r>
            <w:r w:rsidR="7D8445F6" w:rsidRPr="00E92511">
              <w:rPr>
                <w:rFonts w:ascii="Times New Roman" w:hAnsi="Times New Roman" w:cs="Times New Roman"/>
              </w:rPr>
              <w:t xml:space="preserve">ent of </w:t>
            </w:r>
            <w:r w:rsidR="6739B360" w:rsidRPr="00E92511">
              <w:rPr>
                <w:rFonts w:ascii="Times New Roman" w:hAnsi="Times New Roman" w:cs="Times New Roman"/>
              </w:rPr>
              <w:t>workshops on job search skills</w:t>
            </w:r>
            <w:r w:rsidRPr="00E92511">
              <w:rPr>
                <w:rFonts w:ascii="Times New Roman" w:hAnsi="Times New Roman" w:cs="Times New Roman"/>
              </w:rPr>
              <w:t xml:space="preserve">. In a similar effort, the Chinese Section </w:t>
            </w:r>
            <w:r w:rsidR="24B25AFE" w:rsidRPr="00E92511">
              <w:rPr>
                <w:rFonts w:ascii="Times New Roman" w:hAnsi="Times New Roman" w:cs="Times New Roman"/>
              </w:rPr>
              <w:t xml:space="preserve">and Putonghua Section have introduced </w:t>
            </w:r>
            <w:r w:rsidR="47648585" w:rsidRPr="00E92511">
              <w:rPr>
                <w:rFonts w:ascii="Times New Roman" w:hAnsi="Times New Roman" w:cs="Times New Roman"/>
              </w:rPr>
              <w:t>two</w:t>
            </w:r>
            <w:r w:rsidR="00F51F94" w:rsidRPr="00E92511">
              <w:rPr>
                <w:rFonts w:ascii="Times New Roman" w:hAnsi="Times New Roman" w:cs="Times New Roman"/>
              </w:rPr>
              <w:t xml:space="preserve"> </w:t>
            </w:r>
            <w:r w:rsidRPr="00E92511">
              <w:rPr>
                <w:rFonts w:ascii="Times New Roman" w:hAnsi="Times New Roman" w:cs="Times New Roman"/>
              </w:rPr>
              <w:t>new course</w:t>
            </w:r>
            <w:r w:rsidR="42F6EF2E" w:rsidRPr="00E92511">
              <w:rPr>
                <w:rFonts w:ascii="Times New Roman" w:hAnsi="Times New Roman" w:cs="Times New Roman"/>
              </w:rPr>
              <w:t>s</w:t>
            </w:r>
            <w:r w:rsidR="05B2A840" w:rsidRPr="00E92511">
              <w:rPr>
                <w:rFonts w:ascii="Times New Roman" w:hAnsi="Times New Roman" w:cs="Times New Roman"/>
              </w:rPr>
              <w:t xml:space="preserve">, </w:t>
            </w:r>
            <w:r w:rsidRPr="00E92511">
              <w:rPr>
                <w:rFonts w:ascii="Times New Roman" w:hAnsi="Times New Roman" w:cs="Times New Roman"/>
              </w:rPr>
              <w:t>LANG2076 Chinese Communication and Practical Writing</w:t>
            </w:r>
            <w:r w:rsidR="76C67557" w:rsidRPr="00E92511">
              <w:rPr>
                <w:rFonts w:ascii="Times New Roman" w:hAnsi="Times New Roman" w:cs="Times New Roman"/>
              </w:rPr>
              <w:t xml:space="preserve"> and </w:t>
            </w:r>
            <w:r w:rsidR="119C93B6" w:rsidRPr="00E92511">
              <w:rPr>
                <w:rFonts w:ascii="Times New Roman" w:hAnsi="Times New Roman" w:cs="Times New Roman"/>
              </w:rPr>
              <w:t xml:space="preserve">LANG2015 </w:t>
            </w:r>
            <w:r w:rsidR="7A75D2EF" w:rsidRPr="00E92511">
              <w:rPr>
                <w:rFonts w:ascii="Times New Roman" w:hAnsi="Times New Roman" w:cs="Times New Roman"/>
              </w:rPr>
              <w:t>Commercial Putonghua, respectively</w:t>
            </w:r>
            <w:r w:rsidRPr="00E92511">
              <w:rPr>
                <w:rFonts w:ascii="Times New Roman" w:hAnsi="Times New Roman" w:cs="Times New Roman"/>
              </w:rPr>
              <w:t xml:space="preserve">. </w:t>
            </w:r>
            <w:r w:rsidR="5EB789B5" w:rsidRPr="00E92511">
              <w:rPr>
                <w:rFonts w:ascii="Times New Roman" w:hAnsi="Times New Roman" w:cs="Times New Roman"/>
              </w:rPr>
              <w:t xml:space="preserve">Both courses focus on </w:t>
            </w:r>
            <w:r w:rsidR="2CF4DC73" w:rsidRPr="00E92511">
              <w:rPr>
                <w:rFonts w:ascii="Times New Roman" w:hAnsi="Times New Roman" w:cs="Times New Roman"/>
              </w:rPr>
              <w:t>professional and</w:t>
            </w:r>
            <w:r w:rsidRPr="00E92511">
              <w:rPr>
                <w:rFonts w:ascii="Times New Roman" w:hAnsi="Times New Roman" w:cs="Times New Roman"/>
              </w:rPr>
              <w:t xml:space="preserve"> workplace communication</w:t>
            </w:r>
            <w:r w:rsidR="38197AB0" w:rsidRPr="00E92511">
              <w:rPr>
                <w:rFonts w:ascii="Times New Roman" w:hAnsi="Times New Roman" w:cs="Times New Roman"/>
              </w:rPr>
              <w:t>.</w:t>
            </w:r>
          </w:p>
        </w:tc>
      </w:tr>
      <w:tr w:rsidR="00584FD7" w:rsidRPr="00C74CBC" w14:paraId="4F497B99" w14:textId="19BB90E0" w:rsidTr="38504121">
        <w:tc>
          <w:tcPr>
            <w:tcW w:w="15295" w:type="dxa"/>
            <w:gridSpan w:val="4"/>
            <w:shd w:val="clear" w:color="auto" w:fill="EAF1DD" w:themeFill="accent3" w:themeFillTint="33"/>
          </w:tcPr>
          <w:p w14:paraId="4BB1B2F6" w14:textId="28A7404B" w:rsidR="00584FD7" w:rsidRPr="00C74CBC" w:rsidRDefault="00584FD7" w:rsidP="005825F3">
            <w:pPr>
              <w:contextualSpacing/>
              <w:rPr>
                <w:rFonts w:ascii="Times New Roman" w:hAnsi="Times New Roman" w:cs="Times New Roman"/>
                <w:b/>
                <w:szCs w:val="24"/>
              </w:rPr>
            </w:pPr>
            <w:r w:rsidRPr="00C74CBC">
              <w:rPr>
                <w:rFonts w:ascii="Times New Roman" w:hAnsi="Times New Roman" w:cs="Times New Roman"/>
                <w:b/>
                <w:szCs w:val="24"/>
              </w:rPr>
              <w:lastRenderedPageBreak/>
              <w:t>Pedagogical Design</w:t>
            </w:r>
          </w:p>
        </w:tc>
      </w:tr>
      <w:tr w:rsidR="00A465F0" w:rsidRPr="00C74CBC" w14:paraId="3F7F6881" w14:textId="7B2B70E7" w:rsidTr="00A465F0">
        <w:tc>
          <w:tcPr>
            <w:tcW w:w="4531" w:type="dxa"/>
            <w:shd w:val="clear" w:color="auto" w:fill="D9D9D9" w:themeFill="background1" w:themeFillShade="D9"/>
          </w:tcPr>
          <w:p w14:paraId="5117810F" w14:textId="2CBBD272" w:rsidR="00584FD7" w:rsidRPr="00C74CBC" w:rsidRDefault="00584FD7" w:rsidP="00E71DB5">
            <w:pPr>
              <w:spacing w:line="280" w:lineRule="exact"/>
              <w:contextualSpacing/>
              <w:rPr>
                <w:rFonts w:ascii="Times New Roman" w:hAnsi="Times New Roman" w:cs="Times New Roman"/>
                <w:b/>
                <w:szCs w:val="24"/>
              </w:rPr>
            </w:pPr>
            <w:r w:rsidRPr="00C74CBC">
              <w:rPr>
                <w:rFonts w:ascii="Times New Roman" w:hAnsi="Times New Roman" w:cs="Times New Roman"/>
                <w:b/>
                <w:szCs w:val="24"/>
              </w:rPr>
              <w:t>Observations</w:t>
            </w:r>
          </w:p>
        </w:tc>
        <w:tc>
          <w:tcPr>
            <w:tcW w:w="3686" w:type="dxa"/>
            <w:shd w:val="clear" w:color="auto" w:fill="D9D9D9" w:themeFill="background1" w:themeFillShade="D9"/>
          </w:tcPr>
          <w:p w14:paraId="0DBF0C8C" w14:textId="2DCACFC8" w:rsidR="00584FD7" w:rsidRPr="00C74CBC" w:rsidRDefault="00372DB2" w:rsidP="00E71DB5">
            <w:pPr>
              <w:spacing w:line="280" w:lineRule="exact"/>
              <w:contextualSpacing/>
              <w:rPr>
                <w:rFonts w:ascii="Times New Roman" w:hAnsi="Times New Roman" w:cs="Times New Roman"/>
                <w:b/>
                <w:szCs w:val="24"/>
              </w:rPr>
            </w:pPr>
            <w:r w:rsidRPr="00C74CBC">
              <w:rPr>
                <w:rFonts w:ascii="Times New Roman" w:hAnsi="Times New Roman" w:cs="Times New Roman"/>
                <w:b/>
                <w:szCs w:val="24"/>
              </w:rPr>
              <w:t>Follow-up on ACP recommendation(s) and suggestions</w:t>
            </w:r>
            <w:r w:rsidR="00584FD7" w:rsidRPr="00C74CBC">
              <w:rPr>
                <w:rFonts w:ascii="Times New Roman" w:hAnsi="Times New Roman" w:cs="Times New Roman"/>
                <w:b/>
                <w:szCs w:val="24"/>
              </w:rPr>
              <w:t xml:space="preserve">, if applicable </w:t>
            </w:r>
          </w:p>
        </w:tc>
        <w:tc>
          <w:tcPr>
            <w:tcW w:w="3260" w:type="dxa"/>
            <w:shd w:val="clear" w:color="auto" w:fill="D9D9D9" w:themeFill="background1" w:themeFillShade="D9"/>
          </w:tcPr>
          <w:p w14:paraId="75510024" w14:textId="150F8DB3" w:rsidR="00584FD7" w:rsidRPr="00C74CBC" w:rsidRDefault="00584FD7" w:rsidP="00E71DB5">
            <w:pPr>
              <w:spacing w:line="280" w:lineRule="exact"/>
              <w:contextualSpacing/>
              <w:rPr>
                <w:rFonts w:ascii="Times New Roman" w:hAnsi="Times New Roman" w:cs="Times New Roman"/>
                <w:b/>
                <w:szCs w:val="24"/>
              </w:rPr>
            </w:pPr>
            <w:r w:rsidRPr="00C74CBC">
              <w:rPr>
                <w:rFonts w:ascii="Times New Roman" w:hAnsi="Times New Roman" w:cs="Times New Roman"/>
                <w:b/>
                <w:szCs w:val="24"/>
              </w:rPr>
              <w:t xml:space="preserve">Benchmarking of the policy/practice/standard against </w:t>
            </w:r>
            <w:r w:rsidR="00326EF7" w:rsidRPr="00C74CBC">
              <w:rPr>
                <w:rFonts w:ascii="Times New Roman" w:hAnsi="Times New Roman" w:cs="Times New Roman"/>
                <w:b/>
                <w:szCs w:val="24"/>
              </w:rPr>
              <w:t>overseas</w:t>
            </w:r>
            <w:r w:rsidR="00BB651D" w:rsidRPr="00C74CBC">
              <w:rPr>
                <w:rFonts w:ascii="Times New Roman" w:hAnsi="Times New Roman" w:cs="Times New Roman"/>
                <w:b/>
                <w:szCs w:val="24"/>
                <w:vertAlign w:val="superscript"/>
              </w:rPr>
              <w:t>*</w:t>
            </w:r>
            <w:r w:rsidR="00326EF7" w:rsidRPr="00C74CBC">
              <w:rPr>
                <w:rFonts w:ascii="Times New Roman" w:hAnsi="Times New Roman" w:cs="Times New Roman"/>
                <w:b/>
                <w:szCs w:val="24"/>
              </w:rPr>
              <w:t xml:space="preserve"> institutions leading in the field</w:t>
            </w:r>
            <w:r w:rsidRPr="00C74CBC">
              <w:rPr>
                <w:rFonts w:ascii="Times New Roman" w:hAnsi="Times New Roman" w:cs="Times New Roman"/>
                <w:b/>
                <w:szCs w:val="24"/>
              </w:rPr>
              <w:t xml:space="preserve"> </w:t>
            </w:r>
          </w:p>
        </w:tc>
        <w:tc>
          <w:tcPr>
            <w:tcW w:w="3818" w:type="dxa"/>
            <w:shd w:val="clear" w:color="auto" w:fill="D9D9D9" w:themeFill="background1" w:themeFillShade="D9"/>
          </w:tcPr>
          <w:p w14:paraId="4C9734DE" w14:textId="41C5CAC0" w:rsidR="00584FD7" w:rsidRPr="00C74CBC" w:rsidRDefault="00584FD7" w:rsidP="00E71DB5">
            <w:pPr>
              <w:spacing w:line="280" w:lineRule="exact"/>
              <w:contextualSpacing/>
              <w:rPr>
                <w:rFonts w:ascii="Times New Roman" w:hAnsi="Times New Roman" w:cs="Times New Roman"/>
                <w:b/>
                <w:szCs w:val="24"/>
              </w:rPr>
            </w:pPr>
            <w:r w:rsidRPr="00C74CBC">
              <w:rPr>
                <w:rFonts w:ascii="Times New Roman" w:hAnsi="Times New Roman" w:cs="Times New Roman"/>
                <w:b/>
                <w:szCs w:val="24"/>
              </w:rPr>
              <w:t>Recommendations for Improvement</w:t>
            </w:r>
          </w:p>
        </w:tc>
      </w:tr>
      <w:tr w:rsidR="00A465F0" w:rsidRPr="00C74CBC" w14:paraId="69B2C3C0" w14:textId="5FD41884" w:rsidTr="00A465F0">
        <w:trPr>
          <w:trHeight w:val="1253"/>
        </w:trPr>
        <w:tc>
          <w:tcPr>
            <w:tcW w:w="4531" w:type="dxa"/>
          </w:tcPr>
          <w:p w14:paraId="15D8E76B" w14:textId="44446D59" w:rsidR="00584FD7" w:rsidRPr="00C74CBC" w:rsidRDefault="38304F1C" w:rsidP="423294AA">
            <w:pPr>
              <w:jc w:val="both"/>
              <w:rPr>
                <w:rFonts w:ascii="Times New Roman" w:hAnsi="Times New Roman" w:cs="Times New Roman"/>
              </w:rPr>
            </w:pPr>
            <w:r w:rsidRPr="42D72E56">
              <w:rPr>
                <w:rFonts w:ascii="Times New Roman" w:hAnsi="Times New Roman" w:cs="Times New Roman"/>
              </w:rPr>
              <w:t>T</w:t>
            </w:r>
            <w:r w:rsidR="2ED9427E" w:rsidRPr="42D72E56">
              <w:rPr>
                <w:rFonts w:ascii="Times New Roman" w:hAnsi="Times New Roman" w:cs="Times New Roman"/>
              </w:rPr>
              <w:t>he LC</w:t>
            </w:r>
            <w:r w:rsidRPr="42D72E56">
              <w:rPr>
                <w:rFonts w:ascii="Times New Roman" w:hAnsi="Times New Roman" w:cs="Times New Roman"/>
              </w:rPr>
              <w:t xml:space="preserve">’s pedagogical designs are </w:t>
            </w:r>
            <w:r w:rsidR="52C32E18" w:rsidRPr="42D72E56">
              <w:rPr>
                <w:rFonts w:ascii="Times New Roman" w:hAnsi="Times New Roman" w:cs="Times New Roman"/>
              </w:rPr>
              <w:t>highly</w:t>
            </w:r>
            <w:r w:rsidRPr="42D72E56">
              <w:rPr>
                <w:rFonts w:ascii="Times New Roman" w:hAnsi="Times New Roman" w:cs="Times New Roman"/>
              </w:rPr>
              <w:t xml:space="preserve"> </w:t>
            </w:r>
            <w:r w:rsidR="2ED9427E" w:rsidRPr="42D72E56">
              <w:rPr>
                <w:rFonts w:ascii="Times New Roman" w:hAnsi="Times New Roman" w:cs="Times New Roman"/>
              </w:rPr>
              <w:t>commendable</w:t>
            </w:r>
            <w:r w:rsidR="358BF73A" w:rsidRPr="42D72E56">
              <w:rPr>
                <w:rFonts w:ascii="Times New Roman" w:hAnsi="Times New Roman" w:cs="Times New Roman"/>
              </w:rPr>
              <w:t>, for they</w:t>
            </w:r>
            <w:r w:rsidRPr="42D72E56">
              <w:rPr>
                <w:rFonts w:ascii="Times New Roman" w:hAnsi="Times New Roman" w:cs="Times New Roman"/>
              </w:rPr>
              <w:t xml:space="preserve"> </w:t>
            </w:r>
            <w:r w:rsidR="2ED9427E" w:rsidRPr="42D72E56">
              <w:rPr>
                <w:rFonts w:ascii="Times New Roman" w:hAnsi="Times New Roman" w:cs="Times New Roman"/>
              </w:rPr>
              <w:t>employ</w:t>
            </w:r>
            <w:r w:rsidRPr="42D72E56">
              <w:rPr>
                <w:rFonts w:ascii="Times New Roman" w:hAnsi="Times New Roman" w:cs="Times New Roman"/>
              </w:rPr>
              <w:t xml:space="preserve"> a variety of</w:t>
            </w:r>
            <w:r w:rsidR="2ED9427E" w:rsidRPr="42D72E56">
              <w:rPr>
                <w:rFonts w:ascii="Times New Roman" w:hAnsi="Times New Roman" w:cs="Times New Roman"/>
              </w:rPr>
              <w:t xml:space="preserve"> i</w:t>
            </w:r>
            <w:r w:rsidR="10400684" w:rsidRPr="42D72E56">
              <w:rPr>
                <w:rFonts w:ascii="Times New Roman" w:hAnsi="Times New Roman" w:cs="Times New Roman"/>
              </w:rPr>
              <w:t xml:space="preserve">nnovative pedagogies, </w:t>
            </w:r>
            <w:r w:rsidR="2ED9427E" w:rsidRPr="42D72E56">
              <w:rPr>
                <w:rFonts w:ascii="Times New Roman" w:hAnsi="Times New Roman" w:cs="Times New Roman"/>
              </w:rPr>
              <w:t xml:space="preserve">including </w:t>
            </w:r>
            <w:r w:rsidR="10400684" w:rsidRPr="42D72E56">
              <w:rPr>
                <w:rFonts w:ascii="Times New Roman" w:hAnsi="Times New Roman" w:cs="Times New Roman"/>
              </w:rPr>
              <w:t xml:space="preserve">data-driven learning, </w:t>
            </w:r>
            <w:r w:rsidR="2ED9427E" w:rsidRPr="42D72E56">
              <w:rPr>
                <w:rFonts w:ascii="Times New Roman" w:hAnsi="Times New Roman" w:cs="Times New Roman"/>
              </w:rPr>
              <w:t>e</w:t>
            </w:r>
            <w:r w:rsidR="1C4046F7" w:rsidRPr="42D72E56">
              <w:rPr>
                <w:rFonts w:ascii="Times New Roman" w:hAnsi="Times New Roman" w:cs="Times New Roman"/>
              </w:rPr>
              <w:t xml:space="preserve">xperiential learning, </w:t>
            </w:r>
            <w:r w:rsidR="10400684" w:rsidRPr="42D72E56">
              <w:rPr>
                <w:rFonts w:ascii="Times New Roman" w:hAnsi="Times New Roman" w:cs="Times New Roman"/>
              </w:rPr>
              <w:t xml:space="preserve">situated learning, </w:t>
            </w:r>
            <w:r w:rsidR="1C4046F7" w:rsidRPr="42D72E56">
              <w:rPr>
                <w:rFonts w:ascii="Times New Roman" w:hAnsi="Times New Roman" w:cs="Times New Roman"/>
              </w:rPr>
              <w:t>student/peer tutoring in writing</w:t>
            </w:r>
            <w:r w:rsidR="10400684" w:rsidRPr="42D72E56">
              <w:rPr>
                <w:rFonts w:ascii="Times New Roman" w:hAnsi="Times New Roman" w:cs="Times New Roman"/>
              </w:rPr>
              <w:t xml:space="preserve">, scaffolding learning, </w:t>
            </w:r>
            <w:r w:rsidR="2ED9427E" w:rsidRPr="42D72E56">
              <w:rPr>
                <w:rFonts w:ascii="Times New Roman" w:hAnsi="Times New Roman" w:cs="Times New Roman"/>
              </w:rPr>
              <w:t xml:space="preserve">and </w:t>
            </w:r>
            <w:r w:rsidR="10400684" w:rsidRPr="42D72E56">
              <w:rPr>
                <w:rFonts w:ascii="Times New Roman" w:hAnsi="Times New Roman" w:cs="Times New Roman"/>
              </w:rPr>
              <w:t>creativity as a language practice</w:t>
            </w:r>
            <w:r w:rsidR="2ED9427E" w:rsidRPr="42D72E56">
              <w:rPr>
                <w:rFonts w:ascii="Times New Roman" w:hAnsi="Times New Roman" w:cs="Times New Roman"/>
              </w:rPr>
              <w:t xml:space="preserve">. These innovative </w:t>
            </w:r>
            <w:r w:rsidR="05DF6C75" w:rsidRPr="42D72E56">
              <w:rPr>
                <w:rFonts w:ascii="Times New Roman" w:hAnsi="Times New Roman" w:cs="Times New Roman"/>
              </w:rPr>
              <w:t xml:space="preserve">pedagogies have resulted in effective teaching and received </w:t>
            </w:r>
            <w:r w:rsidR="52C32E18" w:rsidRPr="42D72E56">
              <w:rPr>
                <w:rFonts w:ascii="Times New Roman" w:hAnsi="Times New Roman" w:cs="Times New Roman"/>
              </w:rPr>
              <w:t>very</w:t>
            </w:r>
            <w:r w:rsidR="05DF6C75" w:rsidRPr="42D72E56">
              <w:rPr>
                <w:rFonts w:ascii="Times New Roman" w:hAnsi="Times New Roman" w:cs="Times New Roman"/>
              </w:rPr>
              <w:t xml:space="preserve"> positive feedback from students. </w:t>
            </w:r>
            <w:r w:rsidRPr="42D72E56">
              <w:rPr>
                <w:rFonts w:ascii="Times New Roman" w:hAnsi="Times New Roman" w:cs="Times New Roman"/>
              </w:rPr>
              <w:t>As evidence, t</w:t>
            </w:r>
            <w:r w:rsidR="05DF6C75" w:rsidRPr="42D72E56">
              <w:rPr>
                <w:rFonts w:ascii="Times New Roman" w:hAnsi="Times New Roman" w:cs="Times New Roman"/>
              </w:rPr>
              <w:t xml:space="preserve">he </w:t>
            </w:r>
            <w:r w:rsidR="17B339C7" w:rsidRPr="42D72E56">
              <w:rPr>
                <w:rFonts w:ascii="Times New Roman" w:hAnsi="Times New Roman" w:cs="Times New Roman"/>
              </w:rPr>
              <w:t xml:space="preserve">CFQ ratings </w:t>
            </w:r>
            <w:r w:rsidR="7692A615" w:rsidRPr="42D72E56">
              <w:rPr>
                <w:rFonts w:ascii="Times New Roman" w:hAnsi="Times New Roman" w:cs="Times New Roman"/>
              </w:rPr>
              <w:t xml:space="preserve">of the LC teaching staff </w:t>
            </w:r>
            <w:r w:rsidR="05DF6C75" w:rsidRPr="42D72E56">
              <w:rPr>
                <w:rFonts w:ascii="Times New Roman" w:hAnsi="Times New Roman" w:cs="Times New Roman"/>
              </w:rPr>
              <w:t>by students are</w:t>
            </w:r>
            <w:r w:rsidR="7692A615" w:rsidRPr="42D72E56">
              <w:rPr>
                <w:rFonts w:ascii="Times New Roman" w:hAnsi="Times New Roman" w:cs="Times New Roman"/>
              </w:rPr>
              <w:t xml:space="preserve"> among the highest at HKBU.</w:t>
            </w:r>
            <w:r w:rsidR="05DF6C75" w:rsidRPr="42D72E56">
              <w:rPr>
                <w:rFonts w:ascii="Times New Roman" w:hAnsi="Times New Roman" w:cs="Times New Roman"/>
              </w:rPr>
              <w:t xml:space="preserve"> Additional </w:t>
            </w:r>
            <w:r w:rsidR="05DF6C75" w:rsidRPr="42D72E56">
              <w:rPr>
                <w:rFonts w:ascii="Times New Roman" w:hAnsi="Times New Roman" w:cs="Times New Roman"/>
              </w:rPr>
              <w:lastRenderedPageBreak/>
              <w:t xml:space="preserve">evidence demonstrating the effectiveness of the LC’s innovative pedagogies </w:t>
            </w:r>
            <w:r w:rsidR="3322C399" w:rsidRPr="42D72E56">
              <w:rPr>
                <w:rFonts w:ascii="Times New Roman" w:hAnsi="Times New Roman" w:cs="Times New Roman"/>
              </w:rPr>
              <w:t xml:space="preserve">can be found in the great success </w:t>
            </w:r>
            <w:r w:rsidR="00E87B77">
              <w:rPr>
                <w:rFonts w:ascii="Times New Roman" w:hAnsi="Times New Roman" w:cs="Times New Roman"/>
              </w:rPr>
              <w:t xml:space="preserve">of </w:t>
            </w:r>
            <w:r w:rsidR="3322C399" w:rsidRPr="42D72E56">
              <w:rPr>
                <w:rFonts w:ascii="Times New Roman" w:hAnsi="Times New Roman" w:cs="Times New Roman"/>
              </w:rPr>
              <w:t>the a</w:t>
            </w:r>
            <w:r w:rsidR="05DF6C75" w:rsidRPr="42D72E56">
              <w:rPr>
                <w:rFonts w:ascii="Times New Roman" w:hAnsi="Times New Roman" w:cs="Times New Roman"/>
              </w:rPr>
              <w:t xml:space="preserve">forementioned </w:t>
            </w:r>
            <w:r w:rsidR="52C32E18" w:rsidRPr="42D72E56">
              <w:rPr>
                <w:rFonts w:ascii="Times New Roman" w:hAnsi="Times New Roman" w:cs="Times New Roman"/>
              </w:rPr>
              <w:t>“</w:t>
            </w:r>
            <w:r w:rsidR="05DF6C75" w:rsidRPr="42D72E56">
              <w:rPr>
                <w:rFonts w:ascii="Times New Roman" w:hAnsi="Times New Roman" w:cs="Times New Roman"/>
              </w:rPr>
              <w:t>English in the Discipline (EID)</w:t>
            </w:r>
            <w:r w:rsidR="52C32E18" w:rsidRPr="42D72E56">
              <w:rPr>
                <w:rFonts w:ascii="Times New Roman" w:hAnsi="Times New Roman" w:cs="Times New Roman"/>
              </w:rPr>
              <w:t>”</w:t>
            </w:r>
            <w:r w:rsidR="3322C399" w:rsidRPr="42D72E56">
              <w:rPr>
                <w:rFonts w:ascii="Times New Roman" w:hAnsi="Times New Roman" w:cs="Times New Roman"/>
              </w:rPr>
              <w:t xml:space="preserve"> </w:t>
            </w:r>
            <w:r w:rsidR="20D3C593" w:rsidRPr="42D72E56">
              <w:rPr>
                <w:rFonts w:ascii="Times New Roman" w:hAnsi="Times New Roman" w:cs="Times New Roman"/>
              </w:rPr>
              <w:t xml:space="preserve">service </w:t>
            </w:r>
            <w:r w:rsidR="3322C399" w:rsidRPr="42D72E56">
              <w:rPr>
                <w:rFonts w:ascii="Times New Roman" w:hAnsi="Times New Roman" w:cs="Times New Roman"/>
              </w:rPr>
              <w:t xml:space="preserve">and </w:t>
            </w:r>
            <w:r w:rsidR="52C32E18" w:rsidRPr="42D72E56">
              <w:rPr>
                <w:rFonts w:ascii="Times New Roman" w:hAnsi="Times New Roman" w:cs="Times New Roman"/>
              </w:rPr>
              <w:t>“</w:t>
            </w:r>
            <w:r w:rsidR="3322C399" w:rsidRPr="42D72E56">
              <w:rPr>
                <w:rFonts w:ascii="Times New Roman" w:hAnsi="Times New Roman" w:cs="Times New Roman"/>
              </w:rPr>
              <w:t>Writing across the curriculum</w:t>
            </w:r>
            <w:r w:rsidR="52C32E18" w:rsidRPr="42D72E56">
              <w:rPr>
                <w:rFonts w:ascii="Times New Roman" w:hAnsi="Times New Roman" w:cs="Times New Roman"/>
              </w:rPr>
              <w:t>”</w:t>
            </w:r>
            <w:r w:rsidR="3322C399" w:rsidRPr="42D72E56">
              <w:rPr>
                <w:rFonts w:ascii="Times New Roman" w:hAnsi="Times New Roman" w:cs="Times New Roman"/>
              </w:rPr>
              <w:t xml:space="preserve"> </w:t>
            </w:r>
            <w:r w:rsidR="7662C7F7" w:rsidRPr="42D72E56">
              <w:rPr>
                <w:rFonts w:ascii="Times New Roman" w:hAnsi="Times New Roman" w:cs="Times New Roman"/>
              </w:rPr>
              <w:t>project</w:t>
            </w:r>
            <w:r w:rsidR="3322C399" w:rsidRPr="42D72E56">
              <w:rPr>
                <w:rFonts w:ascii="Times New Roman" w:hAnsi="Times New Roman" w:cs="Times New Roman"/>
              </w:rPr>
              <w:t>. For example, since its inception in the 2017-2018 school year, the EID pro</w:t>
            </w:r>
            <w:r w:rsidR="52C32E18" w:rsidRPr="42D72E56">
              <w:rPr>
                <w:rFonts w:ascii="Times New Roman" w:hAnsi="Times New Roman" w:cs="Times New Roman"/>
              </w:rPr>
              <w:t>gram</w:t>
            </w:r>
            <w:r w:rsidR="3322C399" w:rsidRPr="42D72E56">
              <w:rPr>
                <w:rFonts w:ascii="Times New Roman" w:hAnsi="Times New Roman" w:cs="Times New Roman"/>
              </w:rPr>
              <w:t xml:space="preserve"> </w:t>
            </w:r>
            <w:r w:rsidR="3DEA7D62" w:rsidRPr="42D72E56">
              <w:rPr>
                <w:rFonts w:ascii="Times New Roman" w:hAnsi="Times New Roman" w:cs="Times New Roman"/>
              </w:rPr>
              <w:t xml:space="preserve">has collaborated with 19 departments and worked with over 7,000 students. More importantly, 83% of the students found the </w:t>
            </w:r>
            <w:r w:rsidR="52C32E18" w:rsidRPr="42D72E56">
              <w:rPr>
                <w:rFonts w:ascii="Times New Roman" w:hAnsi="Times New Roman" w:cs="Times New Roman"/>
              </w:rPr>
              <w:t xml:space="preserve">EID </w:t>
            </w:r>
            <w:r w:rsidR="3DEA7D62" w:rsidRPr="42D72E56">
              <w:rPr>
                <w:rFonts w:ascii="Times New Roman" w:hAnsi="Times New Roman" w:cs="Times New Roman"/>
              </w:rPr>
              <w:t>instructional services they received effective.</w:t>
            </w:r>
          </w:p>
        </w:tc>
        <w:tc>
          <w:tcPr>
            <w:tcW w:w="3686" w:type="dxa"/>
          </w:tcPr>
          <w:p w14:paraId="3D32C372" w14:textId="0BE4C9FB" w:rsidR="00584FD7" w:rsidRPr="00C74CBC" w:rsidRDefault="0013105E" w:rsidP="00DA48F0">
            <w:pPr>
              <w:jc w:val="both"/>
              <w:rPr>
                <w:rFonts w:ascii="Times New Roman" w:hAnsi="Times New Roman" w:cs="Times New Roman"/>
                <w:szCs w:val="24"/>
              </w:rPr>
            </w:pPr>
            <w:r w:rsidRPr="00C74CBC">
              <w:rPr>
                <w:rFonts w:ascii="Times New Roman" w:hAnsi="Times New Roman" w:cs="Times New Roman"/>
                <w:szCs w:val="24"/>
              </w:rPr>
              <w:lastRenderedPageBreak/>
              <w:t>The ACP made the following suggestion: “LC revise the Programme Documents and course syllabi in accordance with the advice given by the Director of CHTL in regard to OBTL issues (Annex 5) as far as possible</w:t>
            </w:r>
            <w:r w:rsidR="00581D47" w:rsidRPr="00C74CBC">
              <w:rPr>
                <w:rFonts w:ascii="Times New Roman" w:hAnsi="Times New Roman" w:cs="Times New Roman"/>
                <w:szCs w:val="24"/>
              </w:rPr>
              <w:t>.</w:t>
            </w:r>
            <w:r w:rsidRPr="00C74CBC">
              <w:rPr>
                <w:rFonts w:ascii="Times New Roman" w:hAnsi="Times New Roman" w:cs="Times New Roman"/>
                <w:szCs w:val="24"/>
              </w:rPr>
              <w:t>”</w:t>
            </w:r>
            <w:r w:rsidR="00581D47" w:rsidRPr="00C74CBC">
              <w:rPr>
                <w:rFonts w:ascii="Times New Roman" w:hAnsi="Times New Roman" w:cs="Times New Roman"/>
                <w:szCs w:val="24"/>
              </w:rPr>
              <w:t xml:space="preserve"> The LC has made the suggested revisions in all their </w:t>
            </w:r>
            <w:r w:rsidR="009E31DF" w:rsidRPr="00C74CBC">
              <w:rPr>
                <w:rFonts w:ascii="Times New Roman" w:hAnsi="Times New Roman" w:cs="Times New Roman"/>
                <w:szCs w:val="24"/>
              </w:rPr>
              <w:t xml:space="preserve">documents by adopting an OBTL framework in course design and delivery. More specifically, they have developed a </w:t>
            </w:r>
            <w:r w:rsidR="009E31DF" w:rsidRPr="00C74CBC">
              <w:rPr>
                <w:rFonts w:ascii="Times New Roman" w:hAnsi="Times New Roman" w:cs="Times New Roman"/>
                <w:szCs w:val="24"/>
              </w:rPr>
              <w:lastRenderedPageBreak/>
              <w:t>set of LC Programme Intended Learning Outcomes (PILOs), Sectional Intended Learning Outcomes (SILOs) and Course Intended Learning Outcomes (CILOs).</w:t>
            </w:r>
            <w:r w:rsidR="00581D47" w:rsidRPr="00C74CBC">
              <w:rPr>
                <w:rFonts w:ascii="Times New Roman" w:hAnsi="Times New Roman" w:cs="Times New Roman"/>
                <w:szCs w:val="24"/>
              </w:rPr>
              <w:t xml:space="preserve"> </w:t>
            </w:r>
          </w:p>
        </w:tc>
        <w:tc>
          <w:tcPr>
            <w:tcW w:w="3260" w:type="dxa"/>
          </w:tcPr>
          <w:p w14:paraId="5F80C281" w14:textId="6E3CA3CF" w:rsidR="00584FD7" w:rsidRPr="00C74CBC" w:rsidRDefault="008C6529" w:rsidP="00DA48F0">
            <w:pPr>
              <w:jc w:val="both"/>
              <w:rPr>
                <w:rFonts w:ascii="Times New Roman" w:hAnsi="Times New Roman" w:cs="Times New Roman"/>
                <w:szCs w:val="24"/>
              </w:rPr>
            </w:pPr>
            <w:r>
              <w:rPr>
                <w:rFonts w:ascii="Times New Roman" w:hAnsi="Times New Roman" w:cs="Times New Roman"/>
                <w:szCs w:val="24"/>
              </w:rPr>
              <w:lastRenderedPageBreak/>
              <w:t xml:space="preserve">The LC’s </w:t>
            </w:r>
            <w:r w:rsidR="00581D47" w:rsidRPr="00C74CBC">
              <w:rPr>
                <w:rFonts w:ascii="Times New Roman" w:hAnsi="Times New Roman" w:cs="Times New Roman"/>
                <w:szCs w:val="24"/>
              </w:rPr>
              <w:t>OBTL-based</w:t>
            </w:r>
            <w:r>
              <w:rPr>
                <w:rFonts w:ascii="Times New Roman" w:hAnsi="Times New Roman" w:cs="Times New Roman"/>
                <w:szCs w:val="24"/>
              </w:rPr>
              <w:t xml:space="preserve"> pedagogical designs are in line with those of comparable units at US universities leading in the field of language teaching.</w:t>
            </w:r>
            <w:r w:rsidR="00581D47" w:rsidRPr="00C74CBC">
              <w:rPr>
                <w:rFonts w:ascii="Times New Roman" w:hAnsi="Times New Roman" w:cs="Times New Roman"/>
                <w:szCs w:val="24"/>
              </w:rPr>
              <w:t xml:space="preserve"> </w:t>
            </w:r>
          </w:p>
        </w:tc>
        <w:tc>
          <w:tcPr>
            <w:tcW w:w="3818" w:type="dxa"/>
          </w:tcPr>
          <w:p w14:paraId="2E1D0165" w14:textId="4F98921E" w:rsidR="00584FD7" w:rsidRPr="005F548C" w:rsidRDefault="344FB4F0" w:rsidP="18165E3C">
            <w:pPr>
              <w:jc w:val="both"/>
              <w:rPr>
                <w:rFonts w:ascii="Times New Roman" w:hAnsi="Times New Roman" w:cs="Times New Roman"/>
              </w:rPr>
            </w:pPr>
            <w:r w:rsidRPr="38504121">
              <w:rPr>
                <w:rFonts w:ascii="Times New Roman" w:hAnsi="Times New Roman" w:cs="Times New Roman"/>
              </w:rPr>
              <w:t>While</w:t>
            </w:r>
            <w:r w:rsidR="6DA81495" w:rsidRPr="38504121">
              <w:rPr>
                <w:rFonts w:ascii="Times New Roman" w:hAnsi="Times New Roman" w:cs="Times New Roman"/>
              </w:rPr>
              <w:t xml:space="preserve"> the LC’s academic writing courses do teach students how to </w:t>
            </w:r>
            <w:r w:rsidRPr="38504121">
              <w:rPr>
                <w:rFonts w:ascii="Times New Roman" w:hAnsi="Times New Roman" w:cs="Times New Roman"/>
              </w:rPr>
              <w:t xml:space="preserve">appropriately </w:t>
            </w:r>
            <w:r w:rsidR="6DA81495" w:rsidRPr="38504121">
              <w:rPr>
                <w:rFonts w:ascii="Times New Roman" w:hAnsi="Times New Roman" w:cs="Times New Roman"/>
              </w:rPr>
              <w:t>cite research in their writin</w:t>
            </w:r>
            <w:r w:rsidRPr="38504121">
              <w:rPr>
                <w:rFonts w:ascii="Times New Roman" w:hAnsi="Times New Roman" w:cs="Times New Roman"/>
              </w:rPr>
              <w:t xml:space="preserve">g, currently, </w:t>
            </w:r>
            <w:r w:rsidR="6DA81495" w:rsidRPr="38504121">
              <w:rPr>
                <w:rFonts w:ascii="Times New Roman" w:hAnsi="Times New Roman" w:cs="Times New Roman"/>
              </w:rPr>
              <w:t>learning establish</w:t>
            </w:r>
            <w:r w:rsidR="5BB2706C" w:rsidRPr="38504121">
              <w:rPr>
                <w:rFonts w:ascii="Times New Roman" w:hAnsi="Times New Roman" w:cs="Times New Roman"/>
              </w:rPr>
              <w:t>ed</w:t>
            </w:r>
            <w:r w:rsidR="6DA81495" w:rsidRPr="38504121">
              <w:rPr>
                <w:rFonts w:ascii="Times New Roman" w:hAnsi="Times New Roman" w:cs="Times New Roman"/>
              </w:rPr>
              <w:t xml:space="preserve"> citation practices is not </w:t>
            </w:r>
            <w:r w:rsidRPr="38504121">
              <w:rPr>
                <w:rFonts w:ascii="Times New Roman" w:hAnsi="Times New Roman" w:cs="Times New Roman"/>
              </w:rPr>
              <w:t>stated explicitly</w:t>
            </w:r>
            <w:r w:rsidR="6DA81495" w:rsidRPr="38504121">
              <w:rPr>
                <w:rFonts w:ascii="Times New Roman" w:hAnsi="Times New Roman" w:cs="Times New Roman"/>
              </w:rPr>
              <w:t xml:space="preserve"> in the course syllabi</w:t>
            </w:r>
            <w:r w:rsidRPr="38504121">
              <w:rPr>
                <w:rFonts w:ascii="Times New Roman" w:hAnsi="Times New Roman" w:cs="Times New Roman"/>
              </w:rPr>
              <w:t xml:space="preserve"> as a learning objective</w:t>
            </w:r>
            <w:r w:rsidR="6DA81495" w:rsidRPr="38504121">
              <w:rPr>
                <w:rFonts w:ascii="Times New Roman" w:hAnsi="Times New Roman" w:cs="Times New Roman"/>
              </w:rPr>
              <w:t xml:space="preserve">. </w:t>
            </w:r>
            <w:r w:rsidRPr="38504121">
              <w:rPr>
                <w:rFonts w:ascii="Times New Roman" w:hAnsi="Times New Roman" w:cs="Times New Roman"/>
              </w:rPr>
              <w:t>Given the importance of this learning</w:t>
            </w:r>
            <w:r w:rsidRPr="005F548C">
              <w:rPr>
                <w:rFonts w:ascii="Times New Roman" w:hAnsi="Times New Roman" w:cs="Times New Roman"/>
              </w:rPr>
              <w:t xml:space="preserve">, it </w:t>
            </w:r>
            <w:r w:rsidR="00E1536C" w:rsidRPr="005F548C">
              <w:rPr>
                <w:rFonts w:ascii="Times New Roman" w:hAnsi="Times New Roman" w:cs="Times New Roman"/>
              </w:rPr>
              <w:t>is recommended</w:t>
            </w:r>
            <w:r w:rsidR="6DA81495" w:rsidRPr="005F548C">
              <w:rPr>
                <w:rFonts w:ascii="Times New Roman" w:hAnsi="Times New Roman" w:cs="Times New Roman"/>
              </w:rPr>
              <w:t xml:space="preserve"> that the </w:t>
            </w:r>
            <w:r w:rsidR="56894AEA" w:rsidRPr="005F548C">
              <w:rPr>
                <w:rFonts w:ascii="Times New Roman" w:hAnsi="Times New Roman" w:cs="Times New Roman"/>
              </w:rPr>
              <w:t xml:space="preserve">syllabi of the </w:t>
            </w:r>
            <w:r w:rsidR="6DA81495" w:rsidRPr="005F548C">
              <w:rPr>
                <w:rFonts w:ascii="Times New Roman" w:hAnsi="Times New Roman" w:cs="Times New Roman"/>
              </w:rPr>
              <w:t xml:space="preserve">academic writing courses explicitly list the learning of established citation practices as one of the learning </w:t>
            </w:r>
            <w:r w:rsidR="6DA81495" w:rsidRPr="005F548C">
              <w:rPr>
                <w:rFonts w:ascii="Times New Roman" w:hAnsi="Times New Roman" w:cs="Times New Roman"/>
              </w:rPr>
              <w:lastRenderedPageBreak/>
              <w:t>objectives.</w:t>
            </w:r>
          </w:p>
          <w:p w14:paraId="66BD610F" w14:textId="21AFA28D" w:rsidR="00D62D4F" w:rsidRPr="005F548C" w:rsidRDefault="00D62D4F" w:rsidP="2046E2AE">
            <w:pPr>
              <w:jc w:val="both"/>
              <w:rPr>
                <w:rFonts w:ascii="Times New Roman" w:hAnsi="Times New Roman" w:cs="Times New Roman"/>
              </w:rPr>
            </w:pPr>
          </w:p>
        </w:tc>
      </w:tr>
      <w:tr w:rsidR="00584FD7" w:rsidRPr="00C74CBC" w14:paraId="1D3F38BC" w14:textId="0A4165E0" w:rsidTr="38504121">
        <w:trPr>
          <w:trHeight w:val="357"/>
        </w:trPr>
        <w:tc>
          <w:tcPr>
            <w:tcW w:w="15295" w:type="dxa"/>
            <w:gridSpan w:val="4"/>
            <w:shd w:val="clear" w:color="auto" w:fill="D9D9D9" w:themeFill="background1" w:themeFillShade="D9"/>
          </w:tcPr>
          <w:p w14:paraId="09EE0BA9" w14:textId="4C38086D" w:rsidR="00584FD7" w:rsidRPr="00C74CBC" w:rsidRDefault="00584FD7" w:rsidP="00A27E97">
            <w:pPr>
              <w:jc w:val="both"/>
              <w:rPr>
                <w:rFonts w:ascii="Times New Roman" w:hAnsi="Times New Roman" w:cs="Times New Roman"/>
                <w:b/>
                <w:szCs w:val="24"/>
              </w:rPr>
            </w:pPr>
            <w:r w:rsidRPr="00C74CBC">
              <w:rPr>
                <w:rFonts w:ascii="Times New Roman" w:hAnsi="Times New Roman" w:cs="Times New Roman"/>
                <w:b/>
                <w:szCs w:val="24"/>
              </w:rPr>
              <w:t xml:space="preserve">Response of </w:t>
            </w:r>
            <w:r w:rsidR="00AD686C" w:rsidRPr="00C74CBC">
              <w:rPr>
                <w:rFonts w:ascii="Times New Roman" w:hAnsi="Times New Roman" w:cs="Times New Roman"/>
                <w:b/>
                <w:szCs w:val="24"/>
              </w:rPr>
              <w:t>Unit</w:t>
            </w:r>
          </w:p>
        </w:tc>
      </w:tr>
      <w:tr w:rsidR="00584FD7" w:rsidRPr="00C74CBC" w14:paraId="766029DB" w14:textId="0C41F83D" w:rsidTr="005F548C">
        <w:trPr>
          <w:trHeight w:val="917"/>
        </w:trPr>
        <w:tc>
          <w:tcPr>
            <w:tcW w:w="15295" w:type="dxa"/>
            <w:gridSpan w:val="4"/>
          </w:tcPr>
          <w:p w14:paraId="59DCE538" w14:textId="2721777A" w:rsidR="00883040" w:rsidRPr="006E1086" w:rsidRDefault="00973C9F" w:rsidP="00DA48F0">
            <w:pPr>
              <w:jc w:val="both"/>
              <w:rPr>
                <w:rFonts w:ascii="Times New Roman" w:hAnsi="Times New Roman" w:cs="Times New Roman"/>
                <w:color w:val="00B050"/>
              </w:rPr>
            </w:pPr>
            <w:r>
              <w:rPr>
                <w:rFonts w:ascii="Times New Roman" w:hAnsi="Times New Roman" w:cs="Times New Roman"/>
              </w:rPr>
              <w:t xml:space="preserve">We </w:t>
            </w:r>
            <w:r w:rsidR="005F548C">
              <w:rPr>
                <w:rFonts w:ascii="Times New Roman" w:hAnsi="Times New Roman" w:cs="Times New Roman"/>
              </w:rPr>
              <w:t xml:space="preserve">are grateful </w:t>
            </w:r>
            <w:r w:rsidR="00A41003">
              <w:rPr>
                <w:rFonts w:ascii="Times New Roman" w:hAnsi="Times New Roman" w:cs="Times New Roman"/>
              </w:rPr>
              <w:t xml:space="preserve">to </w:t>
            </w:r>
            <w:r w:rsidR="005F548C">
              <w:rPr>
                <w:rFonts w:ascii="Times New Roman" w:hAnsi="Times New Roman" w:cs="Times New Roman"/>
              </w:rPr>
              <w:t>Pro</w:t>
            </w:r>
            <w:r w:rsidR="00A465F0">
              <w:rPr>
                <w:rFonts w:ascii="Times New Roman" w:hAnsi="Times New Roman" w:cs="Times New Roman"/>
              </w:rPr>
              <w:t>f</w:t>
            </w:r>
            <w:r w:rsidR="00CC47A6">
              <w:rPr>
                <w:rFonts w:ascii="Times New Roman" w:hAnsi="Times New Roman" w:cs="Times New Roman"/>
              </w:rPr>
              <w:t>.</w:t>
            </w:r>
            <w:r w:rsidR="005F548C">
              <w:rPr>
                <w:rFonts w:ascii="Times New Roman" w:hAnsi="Times New Roman" w:cs="Times New Roman"/>
              </w:rPr>
              <w:t xml:space="preserve"> Liu</w:t>
            </w:r>
            <w:r w:rsidR="00A41003">
              <w:rPr>
                <w:rFonts w:ascii="Times New Roman" w:hAnsi="Times New Roman" w:cs="Times New Roman"/>
              </w:rPr>
              <w:t xml:space="preserve"> for his</w:t>
            </w:r>
            <w:r w:rsidR="005F548C">
              <w:rPr>
                <w:rFonts w:ascii="Times New Roman" w:hAnsi="Times New Roman" w:cs="Times New Roman"/>
              </w:rPr>
              <w:t xml:space="preserve"> generous comments and insightful </w:t>
            </w:r>
            <w:r w:rsidR="3A6E3984" w:rsidRPr="00973C9F">
              <w:rPr>
                <w:rFonts w:ascii="Times New Roman" w:hAnsi="Times New Roman" w:cs="Times New Roman"/>
              </w:rPr>
              <w:t>suggestion</w:t>
            </w:r>
            <w:r w:rsidR="00E1536C">
              <w:rPr>
                <w:rFonts w:ascii="Times New Roman" w:hAnsi="Times New Roman" w:cs="Times New Roman"/>
              </w:rPr>
              <w:t>s</w:t>
            </w:r>
            <w:r w:rsidR="3A6E3984" w:rsidRPr="00973C9F">
              <w:rPr>
                <w:rFonts w:ascii="Times New Roman" w:hAnsi="Times New Roman" w:cs="Times New Roman"/>
              </w:rPr>
              <w:t xml:space="preserve">. </w:t>
            </w:r>
            <w:r w:rsidR="61BEA33F" w:rsidRPr="00973C9F">
              <w:rPr>
                <w:rFonts w:ascii="Times New Roman" w:hAnsi="Times New Roman" w:cs="Times New Roman"/>
              </w:rPr>
              <w:t>T</w:t>
            </w:r>
            <w:r w:rsidR="6939938D" w:rsidRPr="00973C9F">
              <w:rPr>
                <w:rFonts w:ascii="Times New Roman" w:hAnsi="Times New Roman" w:cs="Times New Roman"/>
              </w:rPr>
              <w:t>he CILOs in the</w:t>
            </w:r>
            <w:r w:rsidR="6E76787A" w:rsidRPr="00973C9F">
              <w:rPr>
                <w:rFonts w:ascii="Times New Roman" w:hAnsi="Times New Roman" w:cs="Times New Roman"/>
              </w:rPr>
              <w:t xml:space="preserve"> course syllabus of UE</w:t>
            </w:r>
            <w:r w:rsidR="66F0E2E3" w:rsidRPr="00973C9F">
              <w:rPr>
                <w:rFonts w:ascii="Times New Roman" w:hAnsi="Times New Roman" w:cs="Times New Roman"/>
              </w:rPr>
              <w:t>I</w:t>
            </w:r>
            <w:r w:rsidR="6E76787A" w:rsidRPr="00973C9F">
              <w:rPr>
                <w:rFonts w:ascii="Times New Roman" w:hAnsi="Times New Roman" w:cs="Times New Roman"/>
              </w:rPr>
              <w:t xml:space="preserve"> </w:t>
            </w:r>
            <w:r w:rsidR="38D7C8E8" w:rsidRPr="00973C9F">
              <w:rPr>
                <w:rFonts w:ascii="Times New Roman" w:hAnsi="Times New Roman" w:cs="Times New Roman"/>
              </w:rPr>
              <w:t>ha</w:t>
            </w:r>
            <w:r w:rsidR="6D764F0B" w:rsidRPr="00973C9F">
              <w:rPr>
                <w:rFonts w:ascii="Times New Roman" w:hAnsi="Times New Roman" w:cs="Times New Roman"/>
              </w:rPr>
              <w:t>ve</w:t>
            </w:r>
            <w:r w:rsidR="38D7C8E8" w:rsidRPr="00973C9F">
              <w:rPr>
                <w:rFonts w:ascii="Times New Roman" w:hAnsi="Times New Roman" w:cs="Times New Roman"/>
              </w:rPr>
              <w:t xml:space="preserve"> been</w:t>
            </w:r>
            <w:r w:rsidR="6E76787A" w:rsidRPr="00973C9F">
              <w:rPr>
                <w:rFonts w:ascii="Times New Roman" w:hAnsi="Times New Roman" w:cs="Times New Roman"/>
              </w:rPr>
              <w:t xml:space="preserve"> </w:t>
            </w:r>
            <w:r w:rsidR="771526AC" w:rsidRPr="00973C9F">
              <w:rPr>
                <w:rFonts w:ascii="Times New Roman" w:hAnsi="Times New Roman" w:cs="Times New Roman"/>
              </w:rPr>
              <w:t>updated t</w:t>
            </w:r>
            <w:r w:rsidR="2B330930" w:rsidRPr="00973C9F">
              <w:rPr>
                <w:rFonts w:ascii="Times New Roman" w:hAnsi="Times New Roman" w:cs="Times New Roman"/>
              </w:rPr>
              <w:t>o in</w:t>
            </w:r>
            <w:r w:rsidR="174382BE" w:rsidRPr="00973C9F">
              <w:rPr>
                <w:rFonts w:ascii="Times New Roman" w:hAnsi="Times New Roman" w:cs="Times New Roman"/>
              </w:rPr>
              <w:t>clud</w:t>
            </w:r>
            <w:r w:rsidR="2B330930" w:rsidRPr="00973C9F">
              <w:rPr>
                <w:rFonts w:ascii="Times New Roman" w:hAnsi="Times New Roman" w:cs="Times New Roman"/>
              </w:rPr>
              <w:t>e the use of citation and referencing style</w:t>
            </w:r>
            <w:r w:rsidR="005F548C">
              <w:rPr>
                <w:rFonts w:ascii="Times New Roman" w:hAnsi="Times New Roman" w:cs="Times New Roman"/>
              </w:rPr>
              <w:t>s</w:t>
            </w:r>
            <w:r w:rsidR="2B330930" w:rsidRPr="00973C9F">
              <w:rPr>
                <w:rFonts w:ascii="Times New Roman" w:hAnsi="Times New Roman" w:cs="Times New Roman"/>
              </w:rPr>
              <w:t xml:space="preserve"> (e.g. APA)</w:t>
            </w:r>
            <w:r w:rsidR="688F3700" w:rsidRPr="00973C9F">
              <w:rPr>
                <w:rFonts w:ascii="Times New Roman" w:hAnsi="Times New Roman" w:cs="Times New Roman"/>
              </w:rPr>
              <w:t>.</w:t>
            </w:r>
            <w:r w:rsidR="09D0164F" w:rsidRPr="00973C9F">
              <w:rPr>
                <w:rFonts w:ascii="Times New Roman" w:hAnsi="Times New Roman" w:cs="Times New Roman"/>
              </w:rPr>
              <w:t xml:space="preserve"> </w:t>
            </w:r>
            <w:r w:rsidR="6B84CA9E" w:rsidRPr="00973C9F">
              <w:rPr>
                <w:rFonts w:ascii="Times New Roman" w:hAnsi="Times New Roman" w:cs="Times New Roman"/>
              </w:rPr>
              <w:t xml:space="preserve">Citation and referencing skills are also taught in other </w:t>
            </w:r>
            <w:r w:rsidR="425E17CA" w:rsidRPr="00973C9F">
              <w:rPr>
                <w:rFonts w:ascii="Times New Roman" w:hAnsi="Times New Roman" w:cs="Times New Roman"/>
              </w:rPr>
              <w:t xml:space="preserve">academic courses (e.g., </w:t>
            </w:r>
            <w:r w:rsidR="09D0164F" w:rsidRPr="00973C9F">
              <w:rPr>
                <w:rFonts w:ascii="Times New Roman" w:hAnsi="Times New Roman" w:cs="Times New Roman"/>
              </w:rPr>
              <w:t>UEII</w:t>
            </w:r>
            <w:r w:rsidR="66A7E150" w:rsidRPr="00973C9F">
              <w:rPr>
                <w:rFonts w:ascii="Times New Roman" w:hAnsi="Times New Roman" w:cs="Times New Roman"/>
              </w:rPr>
              <w:t xml:space="preserve"> and </w:t>
            </w:r>
            <w:r w:rsidR="70734E98" w:rsidRPr="00973C9F">
              <w:rPr>
                <w:rFonts w:ascii="Times New Roman" w:hAnsi="Times New Roman" w:cs="Times New Roman"/>
              </w:rPr>
              <w:t>MCCP, an advanced English course</w:t>
            </w:r>
            <w:r w:rsidR="66A7E150" w:rsidRPr="00973C9F">
              <w:rPr>
                <w:rFonts w:ascii="Times New Roman" w:hAnsi="Times New Roman" w:cs="Times New Roman"/>
              </w:rPr>
              <w:t xml:space="preserve"> for postgraduate students</w:t>
            </w:r>
            <w:r w:rsidR="6EB2613B" w:rsidRPr="00973C9F">
              <w:rPr>
                <w:rFonts w:ascii="Times New Roman" w:hAnsi="Times New Roman" w:cs="Times New Roman"/>
              </w:rPr>
              <w:t>)</w:t>
            </w:r>
            <w:r>
              <w:rPr>
                <w:rFonts w:ascii="Times New Roman" w:hAnsi="Times New Roman" w:cs="Times New Roman"/>
              </w:rPr>
              <w:t>.</w:t>
            </w:r>
          </w:p>
        </w:tc>
      </w:tr>
      <w:tr w:rsidR="00584FD7" w:rsidRPr="00C74CBC" w14:paraId="4D1EB9A8" w14:textId="0A5283DE" w:rsidTr="38504121">
        <w:trPr>
          <w:trHeight w:val="414"/>
        </w:trPr>
        <w:tc>
          <w:tcPr>
            <w:tcW w:w="15295" w:type="dxa"/>
            <w:gridSpan w:val="4"/>
            <w:shd w:val="clear" w:color="auto" w:fill="EAF1DD" w:themeFill="accent3" w:themeFillTint="33"/>
          </w:tcPr>
          <w:p w14:paraId="2F9A04AC" w14:textId="3DD9C37C" w:rsidR="003513B1" w:rsidRPr="00C74CBC" w:rsidRDefault="00584FD7" w:rsidP="003513B1">
            <w:pPr>
              <w:jc w:val="both"/>
              <w:rPr>
                <w:rFonts w:ascii="Times New Roman" w:hAnsi="Times New Roman" w:cs="Times New Roman"/>
                <w:i/>
                <w:szCs w:val="24"/>
                <w:vertAlign w:val="superscript"/>
              </w:rPr>
            </w:pPr>
            <w:r w:rsidRPr="00C74CBC">
              <w:rPr>
                <w:rFonts w:ascii="Times New Roman" w:hAnsi="Times New Roman" w:cs="Times New Roman"/>
                <w:b/>
                <w:szCs w:val="24"/>
              </w:rPr>
              <w:t>Academic St</w:t>
            </w:r>
            <w:r w:rsidR="003513B1" w:rsidRPr="00C74CBC">
              <w:rPr>
                <w:rFonts w:ascii="Times New Roman" w:hAnsi="Times New Roman" w:cs="Times New Roman"/>
                <w:b/>
                <w:szCs w:val="24"/>
              </w:rPr>
              <w:t>andard</w:t>
            </w:r>
            <w:r w:rsidR="003513B1" w:rsidRPr="00C74CBC">
              <w:rPr>
                <w:rFonts w:ascii="Times New Roman" w:hAnsi="Times New Roman" w:cs="Times New Roman"/>
                <w:i/>
                <w:szCs w:val="24"/>
                <w:vertAlign w:val="superscript"/>
              </w:rPr>
              <w:t>%</w:t>
            </w:r>
            <w:r w:rsidR="003513B1" w:rsidRPr="00C74CBC">
              <w:rPr>
                <w:rFonts w:ascii="Times New Roman" w:hAnsi="Times New Roman" w:cs="Times New Roman"/>
                <w:b/>
                <w:szCs w:val="24"/>
              </w:rPr>
              <w:t xml:space="preserve"> and Student Achievement</w:t>
            </w:r>
            <w:r w:rsidR="003513B1" w:rsidRPr="00C74CBC">
              <w:rPr>
                <w:rFonts w:ascii="Times New Roman" w:hAnsi="Times New Roman" w:cs="Times New Roman"/>
                <w:i/>
                <w:szCs w:val="24"/>
                <w:vertAlign w:val="superscript"/>
              </w:rPr>
              <w:t>%</w:t>
            </w:r>
          </w:p>
          <w:p w14:paraId="1A998C0E" w14:textId="45B3FCE8" w:rsidR="00584FD7" w:rsidRPr="00C74CBC" w:rsidRDefault="003513B1" w:rsidP="423294AA">
            <w:pPr>
              <w:jc w:val="both"/>
              <w:rPr>
                <w:rFonts w:ascii="Times New Roman" w:hAnsi="Times New Roman" w:cs="Times New Roman"/>
                <w:b/>
                <w:bCs/>
              </w:rPr>
            </w:pPr>
            <w:r w:rsidRPr="44F0615E">
              <w:rPr>
                <w:rFonts w:ascii="Times New Roman" w:hAnsi="Times New Roman" w:cs="Times New Roman"/>
                <w:i/>
                <w:iCs/>
                <w:vertAlign w:val="superscript"/>
              </w:rPr>
              <w:t>%</w:t>
            </w:r>
            <w:proofErr w:type="gramStart"/>
            <w:r w:rsidR="41589493" w:rsidRPr="44F0615E">
              <w:rPr>
                <w:rFonts w:ascii="Times New Roman" w:hAnsi="Times New Roman" w:cs="Times New Roman"/>
                <w:i/>
                <w:iCs/>
              </w:rPr>
              <w:t>please</w:t>
            </w:r>
            <w:proofErr w:type="gramEnd"/>
            <w:r w:rsidR="41589493" w:rsidRPr="44F0615E">
              <w:rPr>
                <w:rFonts w:ascii="Times New Roman" w:hAnsi="Times New Roman" w:cs="Times New Roman"/>
                <w:i/>
                <w:iCs/>
              </w:rPr>
              <w:t xml:space="preserve"> evaluate based on </w:t>
            </w:r>
            <w:r w:rsidR="2EC5C767" w:rsidRPr="44F0615E">
              <w:rPr>
                <w:rFonts w:ascii="Times New Roman" w:hAnsi="Times New Roman" w:cs="Times New Roman"/>
                <w:i/>
                <w:iCs/>
              </w:rPr>
              <w:t xml:space="preserve">the </w:t>
            </w:r>
            <w:r w:rsidR="41589493" w:rsidRPr="44F0615E">
              <w:rPr>
                <w:rFonts w:ascii="Times New Roman" w:hAnsi="Times New Roman" w:cs="Times New Roman"/>
                <w:i/>
                <w:iCs/>
              </w:rPr>
              <w:t>samples of final year project/</w:t>
            </w:r>
            <w:proofErr w:type="spellStart"/>
            <w:r w:rsidR="41589493" w:rsidRPr="44F0615E">
              <w:rPr>
                <w:rFonts w:ascii="Times New Roman" w:hAnsi="Times New Roman" w:cs="Times New Roman"/>
                <w:i/>
                <w:iCs/>
              </w:rPr>
              <w:t>honours</w:t>
            </w:r>
            <w:proofErr w:type="spellEnd"/>
            <w:r w:rsidR="41589493" w:rsidRPr="44F0615E">
              <w:rPr>
                <w:rFonts w:ascii="Times New Roman" w:hAnsi="Times New Roman" w:cs="Times New Roman"/>
                <w:i/>
                <w:iCs/>
              </w:rPr>
              <w:t xml:space="preserve"> project/assessment/exam scripts (at different grades) provided by the </w:t>
            </w:r>
            <w:r w:rsidR="004ECAB1" w:rsidRPr="44F0615E">
              <w:rPr>
                <w:rFonts w:ascii="Times New Roman" w:hAnsi="Times New Roman" w:cs="Times New Roman"/>
                <w:i/>
                <w:iCs/>
              </w:rPr>
              <w:t>Unit</w:t>
            </w:r>
          </w:p>
        </w:tc>
      </w:tr>
      <w:tr w:rsidR="00A465F0" w:rsidRPr="00C74CBC" w14:paraId="71F6B340" w14:textId="0F9EB59A" w:rsidTr="00A465F0">
        <w:trPr>
          <w:trHeight w:val="137"/>
        </w:trPr>
        <w:tc>
          <w:tcPr>
            <w:tcW w:w="4531" w:type="dxa"/>
            <w:shd w:val="clear" w:color="auto" w:fill="D9D9D9" w:themeFill="background1" w:themeFillShade="D9"/>
          </w:tcPr>
          <w:p w14:paraId="2EC54949" w14:textId="1623604D" w:rsidR="00584FD7" w:rsidRPr="00C74CBC" w:rsidRDefault="41589493" w:rsidP="423294AA">
            <w:pPr>
              <w:spacing w:line="280" w:lineRule="exact"/>
              <w:contextualSpacing/>
              <w:rPr>
                <w:rFonts w:ascii="Times New Roman" w:hAnsi="Times New Roman" w:cs="Times New Roman"/>
                <w:b/>
                <w:bCs/>
              </w:rPr>
            </w:pPr>
            <w:r w:rsidRPr="44F0615E">
              <w:rPr>
                <w:rFonts w:ascii="Times New Roman" w:hAnsi="Times New Roman" w:cs="Times New Roman"/>
                <w:b/>
                <w:bCs/>
              </w:rPr>
              <w:t>Observations</w:t>
            </w:r>
          </w:p>
        </w:tc>
        <w:tc>
          <w:tcPr>
            <w:tcW w:w="3686" w:type="dxa"/>
            <w:shd w:val="clear" w:color="auto" w:fill="D9D9D9" w:themeFill="background1" w:themeFillShade="D9"/>
          </w:tcPr>
          <w:p w14:paraId="61993488" w14:textId="071BD19A" w:rsidR="00584FD7" w:rsidRPr="00C74CBC" w:rsidRDefault="00372DB2" w:rsidP="00E71DB5">
            <w:pPr>
              <w:spacing w:line="280" w:lineRule="exact"/>
              <w:contextualSpacing/>
              <w:rPr>
                <w:rFonts w:ascii="Times New Roman" w:hAnsi="Times New Roman" w:cs="Times New Roman"/>
                <w:b/>
                <w:szCs w:val="24"/>
              </w:rPr>
            </w:pPr>
            <w:r w:rsidRPr="00C74CBC">
              <w:rPr>
                <w:rFonts w:ascii="Times New Roman" w:hAnsi="Times New Roman" w:cs="Times New Roman"/>
                <w:b/>
                <w:szCs w:val="24"/>
              </w:rPr>
              <w:t>Follow-up on ACP recommendation(s) and suggestions</w:t>
            </w:r>
            <w:r w:rsidR="00584FD7" w:rsidRPr="00C74CBC">
              <w:rPr>
                <w:rFonts w:ascii="Times New Roman" w:hAnsi="Times New Roman" w:cs="Times New Roman"/>
                <w:b/>
                <w:szCs w:val="24"/>
              </w:rPr>
              <w:t xml:space="preserve">, if applicable </w:t>
            </w:r>
          </w:p>
        </w:tc>
        <w:tc>
          <w:tcPr>
            <w:tcW w:w="3260" w:type="dxa"/>
            <w:shd w:val="clear" w:color="auto" w:fill="D9D9D9" w:themeFill="background1" w:themeFillShade="D9"/>
          </w:tcPr>
          <w:p w14:paraId="4D813C64" w14:textId="10BBC26E" w:rsidR="00584FD7" w:rsidRPr="00C74CBC" w:rsidRDefault="00584FD7" w:rsidP="00E71DB5">
            <w:pPr>
              <w:spacing w:line="280" w:lineRule="exact"/>
              <w:contextualSpacing/>
              <w:rPr>
                <w:rFonts w:ascii="Times New Roman" w:hAnsi="Times New Roman" w:cs="Times New Roman"/>
                <w:b/>
                <w:szCs w:val="24"/>
              </w:rPr>
            </w:pPr>
            <w:r w:rsidRPr="00C74CBC">
              <w:rPr>
                <w:rFonts w:ascii="Times New Roman" w:hAnsi="Times New Roman" w:cs="Times New Roman"/>
                <w:b/>
                <w:szCs w:val="24"/>
              </w:rPr>
              <w:t xml:space="preserve">Benchmarking of the policy/practice/standard against </w:t>
            </w:r>
            <w:r w:rsidR="00326EF7" w:rsidRPr="00C74CBC">
              <w:rPr>
                <w:rFonts w:ascii="Times New Roman" w:hAnsi="Times New Roman" w:cs="Times New Roman"/>
                <w:b/>
                <w:szCs w:val="24"/>
              </w:rPr>
              <w:t>overseas</w:t>
            </w:r>
            <w:r w:rsidR="00BB651D" w:rsidRPr="00C74CBC">
              <w:rPr>
                <w:rFonts w:ascii="Times New Roman" w:hAnsi="Times New Roman" w:cs="Times New Roman"/>
                <w:b/>
                <w:szCs w:val="24"/>
                <w:vertAlign w:val="superscript"/>
              </w:rPr>
              <w:t>*</w:t>
            </w:r>
            <w:r w:rsidR="00326EF7" w:rsidRPr="00C74CBC">
              <w:rPr>
                <w:rFonts w:ascii="Times New Roman" w:hAnsi="Times New Roman" w:cs="Times New Roman"/>
                <w:b/>
                <w:szCs w:val="24"/>
              </w:rPr>
              <w:t xml:space="preserve"> institutions leading in the field</w:t>
            </w:r>
            <w:r w:rsidRPr="00C74CBC">
              <w:rPr>
                <w:rFonts w:ascii="Times New Roman" w:hAnsi="Times New Roman" w:cs="Times New Roman"/>
                <w:b/>
                <w:szCs w:val="24"/>
              </w:rPr>
              <w:t xml:space="preserve"> </w:t>
            </w:r>
          </w:p>
        </w:tc>
        <w:tc>
          <w:tcPr>
            <w:tcW w:w="3818" w:type="dxa"/>
            <w:shd w:val="clear" w:color="auto" w:fill="D9D9D9" w:themeFill="background1" w:themeFillShade="D9"/>
          </w:tcPr>
          <w:p w14:paraId="56A9977B" w14:textId="2FF8D8D7" w:rsidR="00584FD7" w:rsidRPr="00C74CBC" w:rsidRDefault="41589493" w:rsidP="423294AA">
            <w:pPr>
              <w:spacing w:line="280" w:lineRule="exact"/>
              <w:contextualSpacing/>
              <w:rPr>
                <w:rFonts w:ascii="Times New Roman" w:hAnsi="Times New Roman" w:cs="Times New Roman"/>
                <w:b/>
                <w:bCs/>
              </w:rPr>
            </w:pPr>
            <w:r w:rsidRPr="44F0615E">
              <w:rPr>
                <w:rFonts w:ascii="Times New Roman" w:hAnsi="Times New Roman" w:cs="Times New Roman"/>
                <w:b/>
                <w:bCs/>
              </w:rPr>
              <w:t>Recommendations for Improvement</w:t>
            </w:r>
          </w:p>
        </w:tc>
      </w:tr>
      <w:tr w:rsidR="00A465F0" w:rsidRPr="00C74CBC" w14:paraId="0C9AA4DE" w14:textId="43252EE9" w:rsidTr="00A465F0">
        <w:trPr>
          <w:trHeight w:val="1524"/>
        </w:trPr>
        <w:tc>
          <w:tcPr>
            <w:tcW w:w="4531" w:type="dxa"/>
          </w:tcPr>
          <w:p w14:paraId="20477FCF" w14:textId="59B28260" w:rsidR="00584FD7" w:rsidRPr="00C74CBC" w:rsidRDefault="00E61D23" w:rsidP="00057D1C">
            <w:pPr>
              <w:jc w:val="both"/>
              <w:rPr>
                <w:rFonts w:ascii="Times New Roman" w:hAnsi="Times New Roman" w:cs="Times New Roman"/>
                <w:szCs w:val="24"/>
              </w:rPr>
            </w:pPr>
            <w:r w:rsidRPr="003A5142">
              <w:rPr>
                <w:rFonts w:ascii="Times New Roman" w:hAnsi="Times New Roman" w:cs="Times New Roman"/>
                <w:szCs w:val="24"/>
              </w:rPr>
              <w:t xml:space="preserve">The LC has </w:t>
            </w:r>
            <w:r w:rsidR="003836F2" w:rsidRPr="003A5142">
              <w:rPr>
                <w:rFonts w:ascii="Times New Roman" w:hAnsi="Times New Roman" w:cs="Times New Roman"/>
                <w:szCs w:val="24"/>
              </w:rPr>
              <w:t xml:space="preserve">in place </w:t>
            </w:r>
            <w:r w:rsidRPr="003A5142">
              <w:rPr>
                <w:rFonts w:ascii="Times New Roman" w:hAnsi="Times New Roman" w:cs="Times New Roman"/>
                <w:szCs w:val="24"/>
              </w:rPr>
              <w:t>a</w:t>
            </w:r>
            <w:r w:rsidR="003836F2" w:rsidRPr="003A5142">
              <w:t xml:space="preserve"> </w:t>
            </w:r>
            <w:r w:rsidR="003836F2" w:rsidRPr="003A5142">
              <w:rPr>
                <w:rFonts w:ascii="Times New Roman" w:hAnsi="Times New Roman" w:cs="Times New Roman"/>
                <w:szCs w:val="24"/>
              </w:rPr>
              <w:t xml:space="preserve">comprehensive quality assurance framework </w:t>
            </w:r>
            <w:r w:rsidR="0010535A" w:rsidRPr="003A5142">
              <w:rPr>
                <w:rFonts w:ascii="Times New Roman" w:hAnsi="Times New Roman" w:cs="Times New Roman"/>
                <w:szCs w:val="24"/>
              </w:rPr>
              <w:t xml:space="preserve">along </w:t>
            </w:r>
            <w:r w:rsidR="003836F2" w:rsidRPr="003A5142">
              <w:rPr>
                <w:rFonts w:ascii="Times New Roman" w:hAnsi="Times New Roman" w:cs="Times New Roman"/>
                <w:szCs w:val="24"/>
              </w:rPr>
              <w:t>with a</w:t>
            </w:r>
            <w:r w:rsidR="00E01E0D" w:rsidRPr="003A5142">
              <w:rPr>
                <w:rFonts w:ascii="Times New Roman" w:hAnsi="Times New Roman" w:cs="Times New Roman"/>
                <w:szCs w:val="24"/>
              </w:rPr>
              <w:t>n excellent</w:t>
            </w:r>
            <w:r w:rsidRPr="003A5142">
              <w:rPr>
                <w:rFonts w:ascii="Times New Roman" w:hAnsi="Times New Roman" w:cs="Times New Roman"/>
                <w:szCs w:val="24"/>
              </w:rPr>
              <w:t xml:space="preserve"> </w:t>
            </w:r>
            <w:r w:rsidR="003A5142" w:rsidRPr="003A5142">
              <w:rPr>
                <w:rFonts w:ascii="Times New Roman" w:hAnsi="Times New Roman" w:cs="Times New Roman"/>
                <w:szCs w:val="24"/>
              </w:rPr>
              <w:t xml:space="preserve">assessment </w:t>
            </w:r>
            <w:r w:rsidRPr="003A5142">
              <w:rPr>
                <w:rFonts w:ascii="Times New Roman" w:hAnsi="Times New Roman" w:cs="Times New Roman"/>
                <w:szCs w:val="24"/>
              </w:rPr>
              <w:t xml:space="preserve">system </w:t>
            </w:r>
            <w:r w:rsidR="003A5142" w:rsidRPr="003A5142">
              <w:rPr>
                <w:rFonts w:ascii="Times New Roman" w:hAnsi="Times New Roman" w:cs="Times New Roman"/>
                <w:szCs w:val="24"/>
              </w:rPr>
              <w:t>to</w:t>
            </w:r>
            <w:r w:rsidR="003836F2" w:rsidRPr="003A5142">
              <w:rPr>
                <w:rFonts w:ascii="Times New Roman" w:hAnsi="Times New Roman" w:cs="Times New Roman"/>
                <w:szCs w:val="24"/>
              </w:rPr>
              <w:t xml:space="preserve"> </w:t>
            </w:r>
            <w:r w:rsidR="003A5142" w:rsidRPr="003A5142">
              <w:rPr>
                <w:rFonts w:ascii="Times New Roman" w:hAnsi="Times New Roman" w:cs="Times New Roman"/>
                <w:szCs w:val="24"/>
              </w:rPr>
              <w:t>ensure the upholding of high</w:t>
            </w:r>
            <w:r w:rsidR="00E01E0D" w:rsidRPr="003A5142">
              <w:rPr>
                <w:rFonts w:ascii="Times New Roman" w:hAnsi="Times New Roman" w:cs="Times New Roman"/>
                <w:szCs w:val="24"/>
              </w:rPr>
              <w:t xml:space="preserve"> academic </w:t>
            </w:r>
            <w:r w:rsidRPr="003A5142">
              <w:rPr>
                <w:rFonts w:ascii="Times New Roman" w:hAnsi="Times New Roman" w:cs="Times New Roman"/>
                <w:szCs w:val="24"/>
              </w:rPr>
              <w:t>standards to help students attain achievements</w:t>
            </w:r>
            <w:r w:rsidR="003A5142">
              <w:rPr>
                <w:rFonts w:ascii="Times New Roman" w:hAnsi="Times New Roman" w:cs="Times New Roman"/>
                <w:szCs w:val="24"/>
              </w:rPr>
              <w:t xml:space="preserve"> to their fullest ability</w:t>
            </w:r>
            <w:r w:rsidR="00AB28CB">
              <w:rPr>
                <w:rFonts w:ascii="Times New Roman" w:hAnsi="Times New Roman" w:cs="Times New Roman"/>
                <w:szCs w:val="24"/>
              </w:rPr>
              <w:t xml:space="preserve"> and potential</w:t>
            </w:r>
            <w:r>
              <w:rPr>
                <w:rFonts w:ascii="Times New Roman" w:hAnsi="Times New Roman" w:cs="Times New Roman"/>
                <w:szCs w:val="24"/>
              </w:rPr>
              <w:t>.</w:t>
            </w:r>
            <w:r w:rsidR="0010535A">
              <w:rPr>
                <w:rFonts w:ascii="Times New Roman" w:hAnsi="Times New Roman" w:cs="Times New Roman"/>
                <w:szCs w:val="24"/>
              </w:rPr>
              <w:t xml:space="preserve"> </w:t>
            </w:r>
            <w:r w:rsidR="002B7CDC">
              <w:rPr>
                <w:rFonts w:ascii="Times New Roman" w:hAnsi="Times New Roman" w:cs="Times New Roman"/>
                <w:szCs w:val="24"/>
              </w:rPr>
              <w:t>Specifically, b</w:t>
            </w:r>
            <w:r w:rsidR="0010535A">
              <w:rPr>
                <w:rFonts w:ascii="Times New Roman" w:hAnsi="Times New Roman" w:cs="Times New Roman"/>
                <w:szCs w:val="24"/>
              </w:rPr>
              <w:t xml:space="preserve">oth internal (self-developed) and external tests including </w:t>
            </w:r>
            <w:r w:rsidR="0010535A">
              <w:rPr>
                <w:rFonts w:ascii="Times New Roman" w:hAnsi="Times New Roman" w:cs="Times New Roman"/>
                <w:szCs w:val="24"/>
              </w:rPr>
              <w:lastRenderedPageBreak/>
              <w:t>standardized tests</w:t>
            </w:r>
            <w:r w:rsidR="002B7CDC">
              <w:rPr>
                <w:rFonts w:ascii="Times New Roman" w:hAnsi="Times New Roman" w:cs="Times New Roman"/>
                <w:szCs w:val="24"/>
              </w:rPr>
              <w:t>,</w:t>
            </w:r>
            <w:r w:rsidR="0010535A">
              <w:rPr>
                <w:rFonts w:ascii="Times New Roman" w:hAnsi="Times New Roman" w:cs="Times New Roman"/>
                <w:szCs w:val="24"/>
              </w:rPr>
              <w:t xml:space="preserve"> such as IELTS</w:t>
            </w:r>
            <w:r w:rsidR="002B7CDC">
              <w:rPr>
                <w:rFonts w:ascii="Times New Roman" w:hAnsi="Times New Roman" w:cs="Times New Roman"/>
                <w:szCs w:val="24"/>
              </w:rPr>
              <w:t>,</w:t>
            </w:r>
            <w:r w:rsidR="0010535A">
              <w:rPr>
                <w:rFonts w:ascii="Times New Roman" w:hAnsi="Times New Roman" w:cs="Times New Roman"/>
                <w:szCs w:val="24"/>
              </w:rPr>
              <w:t xml:space="preserve"> are used to measure students</w:t>
            </w:r>
            <w:r w:rsidR="00AB28CB">
              <w:rPr>
                <w:rFonts w:ascii="Times New Roman" w:hAnsi="Times New Roman" w:cs="Times New Roman"/>
                <w:szCs w:val="24"/>
              </w:rPr>
              <w:t>’</w:t>
            </w:r>
            <w:r w:rsidR="0010535A">
              <w:rPr>
                <w:rFonts w:ascii="Times New Roman" w:hAnsi="Times New Roman" w:cs="Times New Roman"/>
                <w:szCs w:val="24"/>
              </w:rPr>
              <w:t xml:space="preserve"> learning achievement</w:t>
            </w:r>
            <w:r w:rsidR="0055700A">
              <w:rPr>
                <w:rFonts w:ascii="Times New Roman" w:hAnsi="Times New Roman" w:cs="Times New Roman"/>
                <w:szCs w:val="24"/>
              </w:rPr>
              <w:t>s</w:t>
            </w:r>
            <w:r w:rsidR="0010535A">
              <w:rPr>
                <w:rFonts w:ascii="Times New Roman" w:hAnsi="Times New Roman" w:cs="Times New Roman"/>
                <w:szCs w:val="24"/>
              </w:rPr>
              <w:t>.</w:t>
            </w:r>
            <w:r w:rsidR="0055700A">
              <w:rPr>
                <w:rFonts w:ascii="Times New Roman" w:hAnsi="Times New Roman" w:cs="Times New Roman"/>
                <w:szCs w:val="24"/>
              </w:rPr>
              <w:t xml:space="preserve"> The results of the students’ performance assessments </w:t>
            </w:r>
            <w:r w:rsidR="00DB3E1B">
              <w:rPr>
                <w:rFonts w:ascii="Times New Roman" w:hAnsi="Times New Roman" w:cs="Times New Roman"/>
                <w:szCs w:val="24"/>
              </w:rPr>
              <w:t xml:space="preserve">in the LC </w:t>
            </w:r>
            <w:r w:rsidR="0055700A">
              <w:rPr>
                <w:rFonts w:ascii="Times New Roman" w:hAnsi="Times New Roman" w:cs="Times New Roman"/>
                <w:szCs w:val="24"/>
              </w:rPr>
              <w:t xml:space="preserve">are highly commendable with </w:t>
            </w:r>
            <w:r w:rsidR="00DB3E1B">
              <w:rPr>
                <w:rFonts w:ascii="Times New Roman" w:hAnsi="Times New Roman" w:cs="Times New Roman"/>
                <w:szCs w:val="24"/>
              </w:rPr>
              <w:t>its</w:t>
            </w:r>
            <w:r w:rsidR="0055700A">
              <w:rPr>
                <w:rFonts w:ascii="Times New Roman" w:hAnsi="Times New Roman" w:cs="Times New Roman"/>
                <w:szCs w:val="24"/>
              </w:rPr>
              <w:t xml:space="preserve"> CFQ ratings being among the highest at the University. </w:t>
            </w:r>
            <w:r w:rsidR="00DB3E1B">
              <w:rPr>
                <w:rFonts w:ascii="Times New Roman" w:hAnsi="Times New Roman" w:cs="Times New Roman"/>
                <w:szCs w:val="24"/>
              </w:rPr>
              <w:t xml:space="preserve">Here are three specific examples from the 2023-2024 academic year that demonstrate the LC’s high academic standards and </w:t>
            </w:r>
            <w:r w:rsidR="0097343C">
              <w:rPr>
                <w:rFonts w:ascii="Times New Roman" w:hAnsi="Times New Roman" w:cs="Times New Roman"/>
                <w:szCs w:val="24"/>
              </w:rPr>
              <w:t xml:space="preserve">student </w:t>
            </w:r>
            <w:r w:rsidR="00DB3E1B">
              <w:rPr>
                <w:rFonts w:ascii="Times New Roman" w:hAnsi="Times New Roman" w:cs="Times New Roman"/>
                <w:szCs w:val="24"/>
              </w:rPr>
              <w:t>achievements: 1)</w:t>
            </w:r>
            <w:r w:rsidR="0055700A">
              <w:rPr>
                <w:rFonts w:ascii="Times New Roman" w:hAnsi="Times New Roman" w:cs="Times New Roman"/>
                <w:szCs w:val="24"/>
              </w:rPr>
              <w:t xml:space="preserve"> </w:t>
            </w:r>
            <w:r w:rsidR="009D5EA2">
              <w:rPr>
                <w:rFonts w:ascii="Times New Roman" w:hAnsi="Times New Roman" w:cs="Times New Roman"/>
                <w:szCs w:val="24"/>
              </w:rPr>
              <w:t xml:space="preserve">   </w:t>
            </w:r>
            <w:r w:rsidR="00DB3E1B">
              <w:rPr>
                <w:rFonts w:ascii="Times New Roman" w:hAnsi="Times New Roman" w:cs="Times New Roman"/>
                <w:szCs w:val="24"/>
              </w:rPr>
              <w:t>students’</w:t>
            </w:r>
            <w:r w:rsidR="009D5EA2">
              <w:rPr>
                <w:rFonts w:ascii="Times New Roman" w:hAnsi="Times New Roman" w:cs="Times New Roman"/>
                <w:szCs w:val="24"/>
              </w:rPr>
              <w:t xml:space="preserve"> average IELTS score was 7.32 (out of 9)</w:t>
            </w:r>
            <w:r w:rsidR="006D1549">
              <w:rPr>
                <w:rFonts w:ascii="Times New Roman" w:hAnsi="Times New Roman" w:cs="Times New Roman"/>
                <w:szCs w:val="24"/>
              </w:rPr>
              <w:t>;</w:t>
            </w:r>
            <w:r w:rsidR="00DB3E1B">
              <w:rPr>
                <w:rFonts w:ascii="Times New Roman" w:hAnsi="Times New Roman" w:cs="Times New Roman"/>
                <w:szCs w:val="24"/>
              </w:rPr>
              <w:t xml:space="preserve"> 2) the passing rate of </w:t>
            </w:r>
            <w:r w:rsidR="00DB3E1B" w:rsidRPr="00DB3E1B">
              <w:rPr>
                <w:rFonts w:ascii="Times New Roman" w:hAnsi="Times New Roman" w:cs="Times New Roman"/>
                <w:szCs w:val="24"/>
              </w:rPr>
              <w:t>COPA</w:t>
            </w:r>
            <w:r w:rsidR="00DB3E1B">
              <w:rPr>
                <w:rFonts w:ascii="Times New Roman" w:hAnsi="Times New Roman" w:cs="Times New Roman"/>
                <w:szCs w:val="24"/>
              </w:rPr>
              <w:t xml:space="preserve"> (</w:t>
            </w:r>
            <w:r w:rsidR="00DB3E1B" w:rsidRPr="00DB3E1B">
              <w:rPr>
                <w:rFonts w:ascii="Times New Roman" w:hAnsi="Times New Roman" w:cs="Times New Roman"/>
                <w:szCs w:val="24"/>
              </w:rPr>
              <w:t>Computerized Oral Proficiency</w:t>
            </w:r>
            <w:r w:rsidR="00057D1C">
              <w:rPr>
                <w:rFonts w:ascii="Times New Roman" w:hAnsi="Times New Roman" w:cs="Times New Roman"/>
                <w:szCs w:val="24"/>
              </w:rPr>
              <w:t xml:space="preserve"> </w:t>
            </w:r>
            <w:r w:rsidR="00DB3E1B" w:rsidRPr="00DB3E1B">
              <w:rPr>
                <w:rFonts w:ascii="Times New Roman" w:hAnsi="Times New Roman" w:cs="Times New Roman"/>
                <w:szCs w:val="24"/>
              </w:rPr>
              <w:t>Assessment</w:t>
            </w:r>
            <w:r w:rsidR="00DB3E1B">
              <w:rPr>
                <w:rFonts w:ascii="Times New Roman" w:hAnsi="Times New Roman" w:cs="Times New Roman"/>
                <w:szCs w:val="24"/>
              </w:rPr>
              <w:t>) was above 85%;</w:t>
            </w:r>
            <w:r w:rsidR="009D5EA2">
              <w:rPr>
                <w:rFonts w:ascii="Times New Roman" w:hAnsi="Times New Roman" w:cs="Times New Roman"/>
                <w:szCs w:val="24"/>
              </w:rPr>
              <w:t xml:space="preserve"> and </w:t>
            </w:r>
            <w:r w:rsidR="00DB3E1B">
              <w:rPr>
                <w:rFonts w:ascii="Times New Roman" w:hAnsi="Times New Roman" w:cs="Times New Roman"/>
                <w:szCs w:val="24"/>
              </w:rPr>
              <w:t xml:space="preserve">3) the CFQ rating of learning for the UC and </w:t>
            </w:r>
            <w:r w:rsidR="00DB3E1B" w:rsidRPr="00DB3E1B">
              <w:rPr>
                <w:rFonts w:ascii="Times New Roman" w:hAnsi="Times New Roman" w:cs="Times New Roman"/>
                <w:szCs w:val="24"/>
              </w:rPr>
              <w:t>MCCP</w:t>
            </w:r>
            <w:r w:rsidR="00DB3E1B">
              <w:rPr>
                <w:rFonts w:ascii="Times New Roman" w:hAnsi="Times New Roman" w:cs="Times New Roman"/>
                <w:szCs w:val="24"/>
              </w:rPr>
              <w:t xml:space="preserve"> (</w:t>
            </w:r>
            <w:r w:rsidR="00DB3E1B" w:rsidRPr="00DB3E1B">
              <w:rPr>
                <w:rFonts w:ascii="Times New Roman" w:hAnsi="Times New Roman" w:cs="Times New Roman"/>
                <w:szCs w:val="24"/>
              </w:rPr>
              <w:t>Advanced English for research</w:t>
            </w:r>
            <w:r w:rsidR="00DB3E1B">
              <w:rPr>
                <w:rFonts w:ascii="Times New Roman" w:hAnsi="Times New Roman" w:cs="Times New Roman"/>
                <w:szCs w:val="24"/>
              </w:rPr>
              <w:t xml:space="preserve"> </w:t>
            </w:r>
            <w:r w:rsidR="00DB3E1B" w:rsidRPr="00DB3E1B">
              <w:rPr>
                <w:rFonts w:ascii="Times New Roman" w:hAnsi="Times New Roman" w:cs="Times New Roman"/>
                <w:szCs w:val="24"/>
              </w:rPr>
              <w:t>postgraduate students</w:t>
            </w:r>
            <w:r w:rsidR="00DB3E1B">
              <w:rPr>
                <w:rFonts w:ascii="Times New Roman" w:hAnsi="Times New Roman" w:cs="Times New Roman"/>
                <w:szCs w:val="24"/>
              </w:rPr>
              <w:t xml:space="preserve">) courses were 4.51 and 4.83 respectively. </w:t>
            </w:r>
            <w:r w:rsidR="009D5EA2">
              <w:rPr>
                <w:rFonts w:ascii="Times New Roman" w:hAnsi="Times New Roman" w:cs="Times New Roman"/>
                <w:szCs w:val="24"/>
              </w:rPr>
              <w:t xml:space="preserve">  </w:t>
            </w:r>
            <w:r w:rsidR="00F94F9A">
              <w:rPr>
                <w:rFonts w:ascii="Times New Roman" w:hAnsi="Times New Roman" w:cs="Times New Roman"/>
                <w:szCs w:val="24"/>
              </w:rPr>
              <w:t xml:space="preserve">Furthermore, in addition to coursework, various academic learning activities </w:t>
            </w:r>
            <w:r w:rsidR="002B7CDC">
              <w:rPr>
                <w:rFonts w:ascii="Times New Roman" w:hAnsi="Times New Roman" w:cs="Times New Roman"/>
                <w:szCs w:val="24"/>
              </w:rPr>
              <w:t xml:space="preserve">and opportunities are provided for </w:t>
            </w:r>
            <w:r w:rsidR="00F94F9A">
              <w:rPr>
                <w:rFonts w:ascii="Times New Roman" w:hAnsi="Times New Roman" w:cs="Times New Roman"/>
                <w:szCs w:val="24"/>
              </w:rPr>
              <w:t xml:space="preserve">students </w:t>
            </w:r>
            <w:r w:rsidR="002B7CDC">
              <w:rPr>
                <w:rFonts w:ascii="Times New Roman" w:hAnsi="Times New Roman" w:cs="Times New Roman"/>
                <w:szCs w:val="24"/>
              </w:rPr>
              <w:t xml:space="preserve">to </w:t>
            </w:r>
            <w:r w:rsidR="00F94F9A">
              <w:rPr>
                <w:rFonts w:ascii="Times New Roman" w:hAnsi="Times New Roman" w:cs="Times New Roman"/>
                <w:szCs w:val="24"/>
              </w:rPr>
              <w:t>demonstrate their achievement</w:t>
            </w:r>
            <w:r w:rsidR="002B7CDC">
              <w:rPr>
                <w:rFonts w:ascii="Times New Roman" w:hAnsi="Times New Roman" w:cs="Times New Roman"/>
                <w:szCs w:val="24"/>
              </w:rPr>
              <w:t>s</w:t>
            </w:r>
            <w:r w:rsidR="00F94F9A">
              <w:rPr>
                <w:rFonts w:ascii="Times New Roman" w:hAnsi="Times New Roman" w:cs="Times New Roman"/>
                <w:szCs w:val="24"/>
              </w:rPr>
              <w:t xml:space="preserve"> in language learning</w:t>
            </w:r>
            <w:r w:rsidR="002B7CDC">
              <w:rPr>
                <w:rFonts w:ascii="Times New Roman" w:hAnsi="Times New Roman" w:cs="Times New Roman"/>
                <w:szCs w:val="24"/>
              </w:rPr>
              <w:t>, s</w:t>
            </w:r>
            <w:r w:rsidR="00F94F9A">
              <w:rPr>
                <w:rFonts w:ascii="Times New Roman" w:hAnsi="Times New Roman" w:cs="Times New Roman"/>
                <w:szCs w:val="24"/>
              </w:rPr>
              <w:t>uch as student publication</w:t>
            </w:r>
            <w:r w:rsidR="00AB28CB">
              <w:rPr>
                <w:rFonts w:ascii="Times New Roman" w:hAnsi="Times New Roman" w:cs="Times New Roman"/>
                <w:szCs w:val="24"/>
              </w:rPr>
              <w:t>s</w:t>
            </w:r>
            <w:r w:rsidR="00F94F9A">
              <w:rPr>
                <w:rFonts w:ascii="Times New Roman" w:hAnsi="Times New Roman" w:cs="Times New Roman"/>
                <w:szCs w:val="24"/>
              </w:rPr>
              <w:t>, speech and writing competitions, reading club</w:t>
            </w:r>
            <w:r w:rsidR="002B7CDC">
              <w:rPr>
                <w:rFonts w:ascii="Times New Roman" w:hAnsi="Times New Roman" w:cs="Times New Roman"/>
                <w:szCs w:val="24"/>
              </w:rPr>
              <w:t>s</w:t>
            </w:r>
            <w:r w:rsidR="00F94F9A">
              <w:rPr>
                <w:rFonts w:ascii="Times New Roman" w:hAnsi="Times New Roman" w:cs="Times New Roman"/>
                <w:szCs w:val="24"/>
              </w:rPr>
              <w:t>, and drama performance</w:t>
            </w:r>
            <w:r w:rsidR="002B7CDC">
              <w:rPr>
                <w:rFonts w:ascii="Times New Roman" w:hAnsi="Times New Roman" w:cs="Times New Roman"/>
                <w:szCs w:val="24"/>
              </w:rPr>
              <w:t>s</w:t>
            </w:r>
            <w:r w:rsidR="00F94F9A">
              <w:rPr>
                <w:rFonts w:ascii="Times New Roman" w:hAnsi="Times New Roman" w:cs="Times New Roman"/>
                <w:szCs w:val="24"/>
              </w:rPr>
              <w:t>.</w:t>
            </w:r>
            <w:r w:rsidR="00AB28CB">
              <w:rPr>
                <w:rFonts w:ascii="Times New Roman" w:hAnsi="Times New Roman" w:cs="Times New Roman"/>
                <w:szCs w:val="24"/>
              </w:rPr>
              <w:t xml:space="preserve"> Students’ achievements are numerous, such as publications in various venues including newspapers </w:t>
            </w:r>
            <w:r w:rsidR="00F0793F">
              <w:rPr>
                <w:rFonts w:ascii="Times New Roman" w:hAnsi="Times New Roman" w:cs="Times New Roman"/>
                <w:szCs w:val="24"/>
              </w:rPr>
              <w:t xml:space="preserve">(e.g., letters to the editor in </w:t>
            </w:r>
            <w:r w:rsidR="00F0793F" w:rsidRPr="00F0793F">
              <w:rPr>
                <w:rFonts w:ascii="Times New Roman" w:hAnsi="Times New Roman" w:cs="Times New Roman"/>
                <w:i/>
                <w:iCs/>
                <w:szCs w:val="24"/>
              </w:rPr>
              <w:t>South China Morning Post</w:t>
            </w:r>
            <w:r w:rsidR="00F0793F">
              <w:rPr>
                <w:rFonts w:ascii="Times New Roman" w:hAnsi="Times New Roman" w:cs="Times New Roman"/>
                <w:szCs w:val="24"/>
              </w:rPr>
              <w:t xml:space="preserve"> </w:t>
            </w:r>
            <w:r w:rsidR="00AB28CB">
              <w:rPr>
                <w:rFonts w:ascii="Times New Roman" w:hAnsi="Times New Roman" w:cs="Times New Roman"/>
                <w:szCs w:val="24"/>
              </w:rPr>
              <w:t>and the many awards and prizes they have won.</w:t>
            </w:r>
            <w:r w:rsidR="00F94F9A">
              <w:rPr>
                <w:rFonts w:ascii="Times New Roman" w:hAnsi="Times New Roman" w:cs="Times New Roman"/>
                <w:szCs w:val="24"/>
              </w:rPr>
              <w:t xml:space="preserve">  </w:t>
            </w:r>
            <w:r w:rsidR="0010535A">
              <w:rPr>
                <w:rFonts w:ascii="Times New Roman" w:hAnsi="Times New Roman" w:cs="Times New Roman"/>
                <w:szCs w:val="24"/>
              </w:rPr>
              <w:t xml:space="preserve"> </w:t>
            </w:r>
            <w:r w:rsidR="00E01E0D">
              <w:rPr>
                <w:rFonts w:ascii="Times New Roman" w:hAnsi="Times New Roman" w:cs="Times New Roman"/>
                <w:szCs w:val="24"/>
              </w:rPr>
              <w:t xml:space="preserve"> </w:t>
            </w:r>
            <w:r>
              <w:rPr>
                <w:rFonts w:ascii="Times New Roman" w:hAnsi="Times New Roman" w:cs="Times New Roman"/>
                <w:szCs w:val="24"/>
              </w:rPr>
              <w:t xml:space="preserve"> </w:t>
            </w:r>
          </w:p>
        </w:tc>
        <w:tc>
          <w:tcPr>
            <w:tcW w:w="3686" w:type="dxa"/>
          </w:tcPr>
          <w:p w14:paraId="71FEEEDB" w14:textId="6DED1A8A" w:rsidR="00584FD7" w:rsidRPr="00C74CBC" w:rsidRDefault="00421CB4" w:rsidP="00DA48F0">
            <w:pPr>
              <w:jc w:val="both"/>
              <w:rPr>
                <w:rFonts w:ascii="Times New Roman" w:hAnsi="Times New Roman" w:cs="Times New Roman"/>
                <w:szCs w:val="24"/>
              </w:rPr>
            </w:pPr>
            <w:r>
              <w:rPr>
                <w:rFonts w:ascii="Times New Roman" w:hAnsi="Times New Roman" w:cs="Times New Roman"/>
                <w:szCs w:val="24"/>
              </w:rPr>
              <w:lastRenderedPageBreak/>
              <w:t xml:space="preserve">As noted above, following the ACP </w:t>
            </w:r>
            <w:r w:rsidR="00E61D23">
              <w:rPr>
                <w:rFonts w:ascii="Times New Roman" w:hAnsi="Times New Roman" w:cs="Times New Roman"/>
                <w:szCs w:val="24"/>
              </w:rPr>
              <w:t>suggestion that “</w:t>
            </w:r>
            <w:r w:rsidR="00E61D23" w:rsidRPr="00E61D23">
              <w:rPr>
                <w:rFonts w:ascii="Times New Roman" w:hAnsi="Times New Roman" w:cs="Times New Roman"/>
                <w:szCs w:val="24"/>
              </w:rPr>
              <w:t>LC revise the Programme Documents and course syllabi in accordance with the advice given by the Director of CHTL in regard to OBTL issues (Annex 5) as far as possible</w:t>
            </w:r>
            <w:r>
              <w:rPr>
                <w:rFonts w:ascii="Times New Roman" w:hAnsi="Times New Roman" w:cs="Times New Roman"/>
                <w:szCs w:val="24"/>
              </w:rPr>
              <w:t>”, t</w:t>
            </w:r>
            <w:r w:rsidR="00E61D23">
              <w:rPr>
                <w:rFonts w:ascii="Times New Roman" w:hAnsi="Times New Roman" w:cs="Times New Roman"/>
                <w:szCs w:val="24"/>
              </w:rPr>
              <w:t xml:space="preserve">he  </w:t>
            </w:r>
            <w:r>
              <w:rPr>
                <w:rFonts w:ascii="Times New Roman" w:hAnsi="Times New Roman" w:cs="Times New Roman"/>
                <w:szCs w:val="24"/>
              </w:rPr>
              <w:lastRenderedPageBreak/>
              <w:t xml:space="preserve">center has </w:t>
            </w:r>
            <w:r w:rsidR="00E61D23">
              <w:rPr>
                <w:rFonts w:ascii="Times New Roman" w:hAnsi="Times New Roman" w:cs="Times New Roman"/>
                <w:szCs w:val="24"/>
              </w:rPr>
              <w:t>successfully revised all the relevant program documents and course syllabi based on OBTL practices.</w:t>
            </w:r>
          </w:p>
        </w:tc>
        <w:tc>
          <w:tcPr>
            <w:tcW w:w="3260" w:type="dxa"/>
          </w:tcPr>
          <w:p w14:paraId="5C1E2C69" w14:textId="79927FAF" w:rsidR="00584FD7" w:rsidRPr="00C74CBC" w:rsidRDefault="00421CB4" w:rsidP="00DA48F0">
            <w:pPr>
              <w:jc w:val="both"/>
              <w:rPr>
                <w:rFonts w:ascii="Times New Roman" w:hAnsi="Times New Roman" w:cs="Times New Roman"/>
                <w:szCs w:val="24"/>
              </w:rPr>
            </w:pPr>
            <w:r>
              <w:rPr>
                <w:rFonts w:ascii="Times New Roman" w:hAnsi="Times New Roman" w:cs="Times New Roman"/>
                <w:szCs w:val="24"/>
              </w:rPr>
              <w:lastRenderedPageBreak/>
              <w:t>The LC’s academic standards and its students</w:t>
            </w:r>
            <w:r w:rsidR="0010535A">
              <w:rPr>
                <w:rFonts w:ascii="Times New Roman" w:hAnsi="Times New Roman" w:cs="Times New Roman"/>
                <w:szCs w:val="24"/>
              </w:rPr>
              <w:t>’</w:t>
            </w:r>
            <w:r>
              <w:rPr>
                <w:rFonts w:ascii="Times New Roman" w:hAnsi="Times New Roman" w:cs="Times New Roman"/>
                <w:szCs w:val="24"/>
              </w:rPr>
              <w:t xml:space="preserve"> achievements are in line with those at US universities leading in the language teaching field. </w:t>
            </w:r>
          </w:p>
        </w:tc>
        <w:tc>
          <w:tcPr>
            <w:tcW w:w="3818" w:type="dxa"/>
          </w:tcPr>
          <w:p w14:paraId="48C1F880" w14:textId="77777777" w:rsidR="00584FD7" w:rsidRDefault="00E01E0D" w:rsidP="00DA48F0">
            <w:pPr>
              <w:jc w:val="both"/>
              <w:rPr>
                <w:rFonts w:ascii="Times New Roman" w:hAnsi="Times New Roman" w:cs="Times New Roman"/>
                <w:szCs w:val="24"/>
              </w:rPr>
            </w:pPr>
            <w:r>
              <w:rPr>
                <w:rFonts w:ascii="Times New Roman" w:hAnsi="Times New Roman" w:cs="Times New Roman"/>
                <w:szCs w:val="24"/>
              </w:rPr>
              <w:t>No.</w:t>
            </w:r>
          </w:p>
          <w:p w14:paraId="048589B3" w14:textId="6712144A" w:rsidR="00A80C76" w:rsidRPr="00DB2429" w:rsidRDefault="00A80C76" w:rsidP="00DA48F0">
            <w:pPr>
              <w:jc w:val="both"/>
              <w:rPr>
                <w:rFonts w:ascii="Times New Roman" w:hAnsi="Times New Roman" w:cs="Times New Roman"/>
                <w:strike/>
                <w:szCs w:val="24"/>
              </w:rPr>
            </w:pPr>
          </w:p>
        </w:tc>
      </w:tr>
      <w:tr w:rsidR="00584FD7" w:rsidRPr="00C74CBC" w14:paraId="3D4C742E" w14:textId="12003E78" w:rsidTr="38504121">
        <w:trPr>
          <w:trHeight w:val="357"/>
        </w:trPr>
        <w:tc>
          <w:tcPr>
            <w:tcW w:w="15295" w:type="dxa"/>
            <w:gridSpan w:val="4"/>
            <w:shd w:val="clear" w:color="auto" w:fill="D9D9D9" w:themeFill="background1" w:themeFillShade="D9"/>
          </w:tcPr>
          <w:p w14:paraId="2E693C0A" w14:textId="1790339C" w:rsidR="00584FD7" w:rsidRPr="00C74CBC" w:rsidRDefault="00584FD7" w:rsidP="00DA48F0">
            <w:pPr>
              <w:jc w:val="both"/>
              <w:rPr>
                <w:rFonts w:ascii="Times New Roman" w:hAnsi="Times New Roman" w:cs="Times New Roman"/>
                <w:b/>
                <w:szCs w:val="24"/>
              </w:rPr>
            </w:pPr>
            <w:r w:rsidRPr="00C74CBC">
              <w:rPr>
                <w:rFonts w:ascii="Times New Roman" w:hAnsi="Times New Roman" w:cs="Times New Roman"/>
                <w:b/>
                <w:szCs w:val="24"/>
              </w:rPr>
              <w:lastRenderedPageBreak/>
              <w:t xml:space="preserve">Response of </w:t>
            </w:r>
            <w:r w:rsidR="00AD686C" w:rsidRPr="00C74CBC">
              <w:rPr>
                <w:rFonts w:ascii="Times New Roman" w:hAnsi="Times New Roman" w:cs="Times New Roman"/>
                <w:b/>
                <w:szCs w:val="24"/>
              </w:rPr>
              <w:t>Unit</w:t>
            </w:r>
          </w:p>
        </w:tc>
      </w:tr>
      <w:tr w:rsidR="00584FD7" w:rsidRPr="00C74CBC" w14:paraId="7F15E26A" w14:textId="16311930" w:rsidTr="005F548C">
        <w:trPr>
          <w:trHeight w:val="677"/>
        </w:trPr>
        <w:tc>
          <w:tcPr>
            <w:tcW w:w="15295" w:type="dxa"/>
            <w:gridSpan w:val="4"/>
          </w:tcPr>
          <w:p w14:paraId="07C2DC4B" w14:textId="2691DF80" w:rsidR="00CF1A37" w:rsidRPr="00C74CBC" w:rsidRDefault="00973C9F" w:rsidP="2576ABB7">
            <w:pPr>
              <w:jc w:val="both"/>
              <w:rPr>
                <w:rFonts w:ascii="Times New Roman" w:hAnsi="Times New Roman" w:cs="Times New Roman"/>
              </w:rPr>
            </w:pPr>
            <w:r>
              <w:rPr>
                <w:rFonts w:ascii="Times New Roman" w:hAnsi="Times New Roman" w:cs="Times New Roman"/>
              </w:rPr>
              <w:t xml:space="preserve">We are grateful </w:t>
            </w:r>
            <w:r w:rsidR="00A41003">
              <w:rPr>
                <w:rFonts w:ascii="Times New Roman" w:hAnsi="Times New Roman" w:cs="Times New Roman"/>
              </w:rPr>
              <w:t>to</w:t>
            </w:r>
            <w:r>
              <w:rPr>
                <w:rFonts w:ascii="Times New Roman" w:hAnsi="Times New Roman" w:cs="Times New Roman"/>
              </w:rPr>
              <w:t xml:space="preserve"> Prof</w:t>
            </w:r>
            <w:r w:rsidR="00CC47A6">
              <w:rPr>
                <w:rFonts w:ascii="Times New Roman" w:hAnsi="Times New Roman" w:cs="Times New Roman"/>
              </w:rPr>
              <w:t>.</w:t>
            </w:r>
            <w:r>
              <w:rPr>
                <w:rFonts w:ascii="Times New Roman" w:hAnsi="Times New Roman" w:cs="Times New Roman"/>
              </w:rPr>
              <w:t xml:space="preserve"> Liu</w:t>
            </w:r>
            <w:r w:rsidR="00A41003">
              <w:rPr>
                <w:rFonts w:ascii="Times New Roman" w:hAnsi="Times New Roman" w:cs="Times New Roman"/>
              </w:rPr>
              <w:t xml:space="preserve"> for his</w:t>
            </w:r>
            <w:r>
              <w:rPr>
                <w:rFonts w:ascii="Times New Roman" w:hAnsi="Times New Roman" w:cs="Times New Roman"/>
              </w:rPr>
              <w:t xml:space="preserve"> observ</w:t>
            </w:r>
            <w:r w:rsidR="2B9A1A92" w:rsidRPr="38504121">
              <w:rPr>
                <w:rFonts w:ascii="Times New Roman" w:hAnsi="Times New Roman" w:cs="Times New Roman"/>
              </w:rPr>
              <w:t>ations and</w:t>
            </w:r>
            <w:r w:rsidR="0B792617" w:rsidRPr="38504121">
              <w:rPr>
                <w:rFonts w:ascii="Times New Roman" w:hAnsi="Times New Roman" w:cs="Times New Roman"/>
              </w:rPr>
              <w:t xml:space="preserve"> </w:t>
            </w:r>
            <w:r w:rsidR="6ECFA6A9" w:rsidRPr="38504121">
              <w:rPr>
                <w:rFonts w:ascii="Times New Roman" w:hAnsi="Times New Roman" w:cs="Times New Roman"/>
              </w:rPr>
              <w:t xml:space="preserve">positive </w:t>
            </w:r>
            <w:r w:rsidR="0B792617" w:rsidRPr="38504121">
              <w:rPr>
                <w:rFonts w:ascii="Times New Roman" w:hAnsi="Times New Roman" w:cs="Times New Roman"/>
              </w:rPr>
              <w:t>feedback.</w:t>
            </w:r>
            <w:r w:rsidR="0081633C">
              <w:rPr>
                <w:rFonts w:ascii="Times New Roman" w:hAnsi="Times New Roman" w:cs="Times New Roman"/>
              </w:rPr>
              <w:t xml:space="preserve"> </w:t>
            </w:r>
          </w:p>
          <w:p w14:paraId="749FF9D6" w14:textId="77777777" w:rsidR="00883040" w:rsidRPr="005F548C" w:rsidRDefault="00883040" w:rsidP="00973C9F">
            <w:pPr>
              <w:jc w:val="both"/>
              <w:rPr>
                <w:rFonts w:ascii="Times New Roman" w:hAnsi="Times New Roman" w:cs="Times New Roman"/>
                <w:szCs w:val="24"/>
              </w:rPr>
            </w:pPr>
          </w:p>
        </w:tc>
      </w:tr>
      <w:tr w:rsidR="00584FD7" w:rsidRPr="00C74CBC" w14:paraId="4DE130ED" w14:textId="384077CF" w:rsidTr="38504121">
        <w:trPr>
          <w:trHeight w:val="409"/>
        </w:trPr>
        <w:tc>
          <w:tcPr>
            <w:tcW w:w="15295" w:type="dxa"/>
            <w:gridSpan w:val="4"/>
            <w:shd w:val="clear" w:color="auto" w:fill="EAF1DD" w:themeFill="accent3" w:themeFillTint="33"/>
          </w:tcPr>
          <w:p w14:paraId="1C411DCA" w14:textId="71D087C8" w:rsidR="00584FD7" w:rsidRPr="00C74CBC" w:rsidRDefault="00584FD7" w:rsidP="003513B1">
            <w:pPr>
              <w:jc w:val="both"/>
              <w:rPr>
                <w:rFonts w:ascii="Times New Roman" w:hAnsi="Times New Roman" w:cs="Times New Roman"/>
                <w:b/>
                <w:szCs w:val="24"/>
              </w:rPr>
            </w:pPr>
            <w:r w:rsidRPr="00C74CBC">
              <w:rPr>
                <w:rFonts w:ascii="Times New Roman" w:hAnsi="Times New Roman" w:cs="Times New Roman"/>
                <w:b/>
                <w:szCs w:val="24"/>
              </w:rPr>
              <w:t xml:space="preserve">Quality Assurance </w:t>
            </w:r>
            <w:r w:rsidR="003513B1" w:rsidRPr="00C74CBC">
              <w:rPr>
                <w:rFonts w:ascii="Times New Roman" w:hAnsi="Times New Roman" w:cs="Times New Roman"/>
                <w:b/>
                <w:szCs w:val="24"/>
              </w:rPr>
              <w:t>M</w:t>
            </w:r>
            <w:r w:rsidRPr="00C74CBC">
              <w:rPr>
                <w:rFonts w:ascii="Times New Roman" w:hAnsi="Times New Roman" w:cs="Times New Roman"/>
                <w:b/>
                <w:szCs w:val="24"/>
              </w:rPr>
              <w:t>echanisms</w:t>
            </w:r>
          </w:p>
        </w:tc>
      </w:tr>
      <w:tr w:rsidR="00A465F0" w:rsidRPr="00C74CBC" w14:paraId="3608AB7C" w14:textId="09207CD8" w:rsidTr="00A465F0">
        <w:tc>
          <w:tcPr>
            <w:tcW w:w="4531" w:type="dxa"/>
            <w:shd w:val="clear" w:color="auto" w:fill="D9D9D9" w:themeFill="background1" w:themeFillShade="D9"/>
          </w:tcPr>
          <w:p w14:paraId="531EE371" w14:textId="0F79AD40" w:rsidR="00584FD7" w:rsidRPr="00C74CBC" w:rsidRDefault="00584FD7" w:rsidP="00AA6442">
            <w:pPr>
              <w:spacing w:line="280" w:lineRule="exact"/>
              <w:contextualSpacing/>
              <w:rPr>
                <w:rFonts w:ascii="Times New Roman" w:hAnsi="Times New Roman" w:cs="Times New Roman"/>
                <w:b/>
                <w:szCs w:val="24"/>
              </w:rPr>
            </w:pPr>
            <w:r w:rsidRPr="00C74CBC">
              <w:rPr>
                <w:rFonts w:ascii="Times New Roman" w:hAnsi="Times New Roman" w:cs="Times New Roman"/>
                <w:b/>
                <w:szCs w:val="24"/>
              </w:rPr>
              <w:t>Observations</w:t>
            </w:r>
          </w:p>
        </w:tc>
        <w:tc>
          <w:tcPr>
            <w:tcW w:w="3686" w:type="dxa"/>
            <w:shd w:val="clear" w:color="auto" w:fill="D9D9D9" w:themeFill="background1" w:themeFillShade="D9"/>
          </w:tcPr>
          <w:p w14:paraId="63083CBE" w14:textId="78A38346" w:rsidR="00584FD7" w:rsidRPr="00C74CBC" w:rsidRDefault="00372DB2" w:rsidP="00AA6442">
            <w:pPr>
              <w:spacing w:line="280" w:lineRule="exact"/>
              <w:contextualSpacing/>
              <w:rPr>
                <w:rFonts w:ascii="Times New Roman" w:hAnsi="Times New Roman" w:cs="Times New Roman"/>
                <w:b/>
                <w:szCs w:val="24"/>
              </w:rPr>
            </w:pPr>
            <w:r w:rsidRPr="00C74CBC">
              <w:rPr>
                <w:rFonts w:ascii="Times New Roman" w:hAnsi="Times New Roman" w:cs="Times New Roman"/>
                <w:b/>
                <w:szCs w:val="24"/>
              </w:rPr>
              <w:t>Follow-up on ACP recommendation(s) and suggestions</w:t>
            </w:r>
            <w:r w:rsidR="00584FD7" w:rsidRPr="00C74CBC">
              <w:rPr>
                <w:rFonts w:ascii="Times New Roman" w:hAnsi="Times New Roman" w:cs="Times New Roman"/>
                <w:b/>
                <w:szCs w:val="24"/>
              </w:rPr>
              <w:t xml:space="preserve">, if applicable </w:t>
            </w:r>
          </w:p>
        </w:tc>
        <w:tc>
          <w:tcPr>
            <w:tcW w:w="3260" w:type="dxa"/>
            <w:shd w:val="clear" w:color="auto" w:fill="D9D9D9" w:themeFill="background1" w:themeFillShade="D9"/>
          </w:tcPr>
          <w:p w14:paraId="4E0F24EE" w14:textId="0E1EBB7F" w:rsidR="00584FD7" w:rsidRPr="00C74CBC" w:rsidRDefault="00584FD7" w:rsidP="00AA6442">
            <w:pPr>
              <w:spacing w:line="280" w:lineRule="exact"/>
              <w:contextualSpacing/>
              <w:rPr>
                <w:rFonts w:ascii="Times New Roman" w:hAnsi="Times New Roman" w:cs="Times New Roman"/>
                <w:b/>
                <w:szCs w:val="24"/>
              </w:rPr>
            </w:pPr>
            <w:r w:rsidRPr="00C74CBC">
              <w:rPr>
                <w:rFonts w:ascii="Times New Roman" w:hAnsi="Times New Roman" w:cs="Times New Roman"/>
                <w:b/>
                <w:szCs w:val="24"/>
              </w:rPr>
              <w:t xml:space="preserve">Benchmarking of the policy/practice/standard against </w:t>
            </w:r>
            <w:r w:rsidR="00326EF7" w:rsidRPr="00C74CBC">
              <w:rPr>
                <w:rFonts w:ascii="Times New Roman" w:hAnsi="Times New Roman" w:cs="Times New Roman"/>
                <w:b/>
                <w:szCs w:val="24"/>
              </w:rPr>
              <w:t>overseas</w:t>
            </w:r>
            <w:r w:rsidR="00BB651D" w:rsidRPr="00C74CBC">
              <w:rPr>
                <w:rFonts w:ascii="Times New Roman" w:hAnsi="Times New Roman" w:cs="Times New Roman"/>
                <w:b/>
                <w:szCs w:val="24"/>
                <w:vertAlign w:val="superscript"/>
              </w:rPr>
              <w:t>*</w:t>
            </w:r>
            <w:r w:rsidR="00326EF7" w:rsidRPr="00C74CBC">
              <w:rPr>
                <w:rFonts w:ascii="Times New Roman" w:hAnsi="Times New Roman" w:cs="Times New Roman"/>
                <w:b/>
                <w:szCs w:val="24"/>
              </w:rPr>
              <w:t xml:space="preserve"> institutions leading in the field</w:t>
            </w:r>
            <w:r w:rsidRPr="00C74CBC">
              <w:rPr>
                <w:rFonts w:ascii="Times New Roman" w:hAnsi="Times New Roman" w:cs="Times New Roman"/>
                <w:b/>
                <w:szCs w:val="24"/>
              </w:rPr>
              <w:t xml:space="preserve"> </w:t>
            </w:r>
          </w:p>
        </w:tc>
        <w:tc>
          <w:tcPr>
            <w:tcW w:w="3818" w:type="dxa"/>
            <w:shd w:val="clear" w:color="auto" w:fill="D9D9D9" w:themeFill="background1" w:themeFillShade="D9"/>
          </w:tcPr>
          <w:p w14:paraId="3E620F42" w14:textId="324B6F93" w:rsidR="00584FD7" w:rsidRPr="00C74CBC" w:rsidRDefault="00584FD7" w:rsidP="00AA6442">
            <w:pPr>
              <w:spacing w:line="280" w:lineRule="exact"/>
              <w:contextualSpacing/>
              <w:rPr>
                <w:rFonts w:ascii="Times New Roman" w:hAnsi="Times New Roman" w:cs="Times New Roman"/>
                <w:b/>
                <w:szCs w:val="24"/>
              </w:rPr>
            </w:pPr>
            <w:r w:rsidRPr="00C74CBC">
              <w:rPr>
                <w:rFonts w:ascii="Times New Roman" w:hAnsi="Times New Roman" w:cs="Times New Roman"/>
                <w:b/>
                <w:szCs w:val="24"/>
              </w:rPr>
              <w:t>Recommendations for Improvement</w:t>
            </w:r>
          </w:p>
        </w:tc>
      </w:tr>
      <w:tr w:rsidR="00A465F0" w:rsidRPr="00C74CBC" w14:paraId="3B96FF06" w14:textId="52F037EF" w:rsidTr="00A465F0">
        <w:trPr>
          <w:trHeight w:val="1278"/>
        </w:trPr>
        <w:tc>
          <w:tcPr>
            <w:tcW w:w="4531" w:type="dxa"/>
          </w:tcPr>
          <w:p w14:paraId="05A7728A" w14:textId="10BF8F06" w:rsidR="00584FD7" w:rsidRPr="00C74CBC" w:rsidRDefault="001A2536" w:rsidP="423294AA">
            <w:pPr>
              <w:jc w:val="both"/>
              <w:rPr>
                <w:rFonts w:ascii="Times New Roman" w:hAnsi="Times New Roman" w:cs="Times New Roman"/>
              </w:rPr>
            </w:pPr>
            <w:r>
              <w:rPr>
                <w:rFonts w:ascii="Times New Roman" w:hAnsi="Times New Roman" w:cs="Times New Roman"/>
              </w:rPr>
              <w:t>For quality assurance, the LC</w:t>
            </w:r>
            <w:r w:rsidR="00070E16">
              <w:rPr>
                <w:rFonts w:ascii="Times New Roman" w:hAnsi="Times New Roman" w:cs="Times New Roman"/>
              </w:rPr>
              <w:t>, as noted above,</w:t>
            </w:r>
            <w:r>
              <w:rPr>
                <w:rFonts w:ascii="Times New Roman" w:hAnsi="Times New Roman" w:cs="Times New Roman"/>
              </w:rPr>
              <w:t xml:space="preserve"> has a clear</w:t>
            </w:r>
            <w:r w:rsidRPr="001A2536">
              <w:rPr>
                <w:rFonts w:ascii="Times New Roman" w:hAnsi="Times New Roman" w:cs="Times New Roman"/>
              </w:rPr>
              <w:t xml:space="preserve"> </w:t>
            </w:r>
            <w:r>
              <w:rPr>
                <w:rFonts w:ascii="Times New Roman" w:hAnsi="Times New Roman" w:cs="Times New Roman"/>
              </w:rPr>
              <w:t xml:space="preserve">quality assurance </w:t>
            </w:r>
            <w:r w:rsidRPr="001A2536">
              <w:rPr>
                <w:rFonts w:ascii="Times New Roman" w:hAnsi="Times New Roman" w:cs="Times New Roman"/>
              </w:rPr>
              <w:t>framework</w:t>
            </w:r>
            <w:r w:rsidR="002B0BEA">
              <w:rPr>
                <w:rFonts w:ascii="Times New Roman" w:hAnsi="Times New Roman" w:cs="Times New Roman"/>
              </w:rPr>
              <w:t xml:space="preserve">. It also has </w:t>
            </w:r>
            <w:r w:rsidRPr="001A2536">
              <w:rPr>
                <w:rFonts w:ascii="Times New Roman" w:hAnsi="Times New Roman" w:cs="Times New Roman"/>
              </w:rPr>
              <w:t>Curriculum Management committees</w:t>
            </w:r>
            <w:r>
              <w:rPr>
                <w:rFonts w:ascii="Times New Roman" w:hAnsi="Times New Roman" w:cs="Times New Roman"/>
              </w:rPr>
              <w:t xml:space="preserve"> within each section</w:t>
            </w:r>
            <w:r w:rsidR="002B0BEA">
              <w:rPr>
                <w:rFonts w:ascii="Times New Roman" w:hAnsi="Times New Roman" w:cs="Times New Roman"/>
              </w:rPr>
              <w:t xml:space="preserve"> to monitor and ensure the quality of its academic programs and courses</w:t>
            </w:r>
            <w:r>
              <w:rPr>
                <w:rFonts w:ascii="Times New Roman" w:hAnsi="Times New Roman" w:cs="Times New Roman"/>
              </w:rPr>
              <w:t xml:space="preserve">. </w:t>
            </w:r>
            <w:r w:rsidR="002B0BEA">
              <w:rPr>
                <w:rFonts w:ascii="Times New Roman" w:hAnsi="Times New Roman" w:cs="Times New Roman"/>
              </w:rPr>
              <w:t xml:space="preserve">Furthermore, </w:t>
            </w:r>
            <w:r>
              <w:rPr>
                <w:rFonts w:ascii="Times New Roman" w:hAnsi="Times New Roman" w:cs="Times New Roman"/>
              </w:rPr>
              <w:t>t</w:t>
            </w:r>
            <w:r w:rsidR="4C8D63B5" w:rsidRPr="309667BC">
              <w:rPr>
                <w:rFonts w:ascii="Times New Roman" w:hAnsi="Times New Roman" w:cs="Times New Roman"/>
              </w:rPr>
              <w:t xml:space="preserve">he </w:t>
            </w:r>
            <w:r w:rsidR="3718C899" w:rsidRPr="309667BC">
              <w:rPr>
                <w:rFonts w:ascii="Times New Roman" w:hAnsi="Times New Roman" w:cs="Times New Roman"/>
              </w:rPr>
              <w:t xml:space="preserve">four sections of the </w:t>
            </w:r>
            <w:r w:rsidR="4C8D63B5" w:rsidRPr="309667BC">
              <w:rPr>
                <w:rFonts w:ascii="Times New Roman" w:hAnsi="Times New Roman" w:cs="Times New Roman"/>
              </w:rPr>
              <w:t>LC ha</w:t>
            </w:r>
            <w:r w:rsidR="3718C899" w:rsidRPr="309667BC">
              <w:rPr>
                <w:rFonts w:ascii="Times New Roman" w:hAnsi="Times New Roman" w:cs="Times New Roman"/>
              </w:rPr>
              <w:t>ve</w:t>
            </w:r>
            <w:r w:rsidR="4C8D63B5" w:rsidRPr="309667BC">
              <w:rPr>
                <w:rFonts w:ascii="Times New Roman" w:hAnsi="Times New Roman" w:cs="Times New Roman"/>
              </w:rPr>
              <w:t xml:space="preserve"> </w:t>
            </w:r>
            <w:r w:rsidR="5AA87286" w:rsidRPr="309667BC">
              <w:rPr>
                <w:rFonts w:ascii="Times New Roman" w:hAnsi="Times New Roman" w:cs="Times New Roman"/>
              </w:rPr>
              <w:t>b</w:t>
            </w:r>
            <w:r w:rsidR="4C8D63B5" w:rsidRPr="309667BC">
              <w:rPr>
                <w:rFonts w:ascii="Times New Roman" w:hAnsi="Times New Roman" w:cs="Times New Roman"/>
              </w:rPr>
              <w:t>oth “Internal Quality Assurance Mechanisms” and “</w:t>
            </w:r>
            <w:r w:rsidR="106435DB" w:rsidRPr="309667BC">
              <w:rPr>
                <w:rFonts w:ascii="Times New Roman" w:hAnsi="Times New Roman" w:cs="Times New Roman"/>
              </w:rPr>
              <w:t>External Quality Assurance Mechanisms and Benchmarking</w:t>
            </w:r>
            <w:r w:rsidR="4C8D63B5" w:rsidRPr="309667BC">
              <w:rPr>
                <w:rFonts w:ascii="Times New Roman" w:hAnsi="Times New Roman" w:cs="Times New Roman"/>
              </w:rPr>
              <w:t xml:space="preserve">.” </w:t>
            </w:r>
            <w:r w:rsidR="002B0BEA">
              <w:rPr>
                <w:rFonts w:ascii="Times New Roman" w:hAnsi="Times New Roman" w:cs="Times New Roman"/>
              </w:rPr>
              <w:t>B</w:t>
            </w:r>
            <w:r w:rsidR="002B0BEA" w:rsidRPr="002B0BEA">
              <w:rPr>
                <w:rFonts w:ascii="Times New Roman" w:hAnsi="Times New Roman" w:cs="Times New Roman"/>
              </w:rPr>
              <w:t>enchmarking exercises and IRA (Internal Research Advisors) reviews, among other things,</w:t>
            </w:r>
            <w:r w:rsidR="002B0BEA">
              <w:rPr>
                <w:rFonts w:ascii="Times New Roman" w:hAnsi="Times New Roman" w:cs="Times New Roman"/>
              </w:rPr>
              <w:t xml:space="preserve"> are conducted regularly</w:t>
            </w:r>
            <w:r w:rsidR="002B0BEA" w:rsidRPr="002B0BEA">
              <w:rPr>
                <w:rFonts w:ascii="Times New Roman" w:hAnsi="Times New Roman" w:cs="Times New Roman"/>
              </w:rPr>
              <w:t xml:space="preserve"> for quality assurance purposes</w:t>
            </w:r>
            <w:r w:rsidR="002B0BEA">
              <w:rPr>
                <w:rFonts w:ascii="Times New Roman" w:hAnsi="Times New Roman" w:cs="Times New Roman"/>
              </w:rPr>
              <w:t>. Additionally</w:t>
            </w:r>
            <w:r w:rsidR="00070E16">
              <w:rPr>
                <w:rFonts w:ascii="Times New Roman" w:hAnsi="Times New Roman" w:cs="Times New Roman"/>
              </w:rPr>
              <w:t xml:space="preserve"> (and more specifically)</w:t>
            </w:r>
            <w:r w:rsidR="002B0BEA">
              <w:rPr>
                <w:rFonts w:ascii="Times New Roman" w:hAnsi="Times New Roman" w:cs="Times New Roman"/>
              </w:rPr>
              <w:t>, b</w:t>
            </w:r>
            <w:r w:rsidR="4C8D63B5" w:rsidRPr="309667BC">
              <w:rPr>
                <w:rFonts w:ascii="Times New Roman" w:hAnsi="Times New Roman" w:cs="Times New Roman"/>
              </w:rPr>
              <w:t>oth self-designed tests and s</w:t>
            </w:r>
            <w:r w:rsidR="106435DB" w:rsidRPr="309667BC">
              <w:rPr>
                <w:rFonts w:ascii="Times New Roman" w:hAnsi="Times New Roman" w:cs="Times New Roman"/>
              </w:rPr>
              <w:t>tandardi</w:t>
            </w:r>
            <w:r w:rsidR="4C8D63B5" w:rsidRPr="309667BC">
              <w:rPr>
                <w:rFonts w:ascii="Times New Roman" w:hAnsi="Times New Roman" w:cs="Times New Roman"/>
              </w:rPr>
              <w:t>z</w:t>
            </w:r>
            <w:r w:rsidR="106435DB" w:rsidRPr="309667BC">
              <w:rPr>
                <w:rFonts w:ascii="Times New Roman" w:hAnsi="Times New Roman" w:cs="Times New Roman"/>
              </w:rPr>
              <w:t xml:space="preserve">ed </w:t>
            </w:r>
            <w:r w:rsidR="3718C899" w:rsidRPr="309667BC">
              <w:rPr>
                <w:rFonts w:ascii="Times New Roman" w:hAnsi="Times New Roman" w:cs="Times New Roman"/>
              </w:rPr>
              <w:t>language t</w:t>
            </w:r>
            <w:r w:rsidR="106435DB" w:rsidRPr="309667BC">
              <w:rPr>
                <w:rFonts w:ascii="Times New Roman" w:hAnsi="Times New Roman" w:cs="Times New Roman"/>
              </w:rPr>
              <w:t>ests</w:t>
            </w:r>
            <w:r w:rsidR="3718C899" w:rsidRPr="309667BC">
              <w:rPr>
                <w:rFonts w:ascii="Times New Roman" w:hAnsi="Times New Roman" w:cs="Times New Roman"/>
              </w:rPr>
              <w:t xml:space="preserve"> </w:t>
            </w:r>
            <w:r w:rsidR="002B0BEA">
              <w:rPr>
                <w:rFonts w:ascii="Times New Roman" w:hAnsi="Times New Roman" w:cs="Times New Roman"/>
              </w:rPr>
              <w:t xml:space="preserve">are used </w:t>
            </w:r>
            <w:r w:rsidR="3718C899" w:rsidRPr="309667BC">
              <w:rPr>
                <w:rFonts w:ascii="Times New Roman" w:hAnsi="Times New Roman" w:cs="Times New Roman"/>
              </w:rPr>
              <w:t xml:space="preserve">to assess students’ </w:t>
            </w:r>
            <w:r w:rsidR="106435DB" w:rsidRPr="309667BC">
              <w:rPr>
                <w:rFonts w:ascii="Times New Roman" w:hAnsi="Times New Roman" w:cs="Times New Roman"/>
              </w:rPr>
              <w:t xml:space="preserve">linguistic and communicative abilities. </w:t>
            </w:r>
            <w:r w:rsidR="3718C899" w:rsidRPr="309667BC">
              <w:rPr>
                <w:rFonts w:ascii="Times New Roman" w:hAnsi="Times New Roman" w:cs="Times New Roman"/>
              </w:rPr>
              <w:t xml:space="preserve">For example, </w:t>
            </w:r>
            <w:r w:rsidR="6022D1F4" w:rsidRPr="309667BC">
              <w:rPr>
                <w:rFonts w:ascii="Times New Roman" w:hAnsi="Times New Roman" w:cs="Times New Roman"/>
              </w:rPr>
              <w:t xml:space="preserve">The English section uses IELTS as a major external assessment tool while </w:t>
            </w:r>
            <w:r w:rsidR="3718C899" w:rsidRPr="309667BC">
              <w:rPr>
                <w:rFonts w:ascii="Times New Roman" w:hAnsi="Times New Roman" w:cs="Times New Roman"/>
              </w:rPr>
              <w:t>t</w:t>
            </w:r>
            <w:r w:rsidR="106435DB" w:rsidRPr="309667BC">
              <w:rPr>
                <w:rFonts w:ascii="Times New Roman" w:hAnsi="Times New Roman" w:cs="Times New Roman"/>
              </w:rPr>
              <w:t xml:space="preserve">he Putonghua Section </w:t>
            </w:r>
            <w:r w:rsidR="6022D1F4" w:rsidRPr="309667BC">
              <w:rPr>
                <w:rFonts w:ascii="Times New Roman" w:hAnsi="Times New Roman" w:cs="Times New Roman"/>
              </w:rPr>
              <w:t>employs</w:t>
            </w:r>
            <w:r w:rsidR="106435DB" w:rsidRPr="309667BC">
              <w:rPr>
                <w:rFonts w:ascii="Times New Roman" w:hAnsi="Times New Roman" w:cs="Times New Roman"/>
              </w:rPr>
              <w:t xml:space="preserve"> 4 </w:t>
            </w:r>
            <w:proofErr w:type="spellStart"/>
            <w:r w:rsidR="106435DB" w:rsidRPr="309667BC">
              <w:rPr>
                <w:rFonts w:ascii="Times New Roman" w:hAnsi="Times New Roman" w:cs="Times New Roman"/>
              </w:rPr>
              <w:t>standardised</w:t>
            </w:r>
            <w:proofErr w:type="spellEnd"/>
            <w:r w:rsidR="106435DB" w:rsidRPr="309667BC">
              <w:rPr>
                <w:rFonts w:ascii="Times New Roman" w:hAnsi="Times New Roman" w:cs="Times New Roman"/>
              </w:rPr>
              <w:t xml:space="preserve"> proficiency tests</w:t>
            </w:r>
            <w:r w:rsidR="6022D1F4" w:rsidRPr="309667BC">
              <w:rPr>
                <w:rFonts w:ascii="Times New Roman" w:hAnsi="Times New Roman" w:cs="Times New Roman"/>
              </w:rPr>
              <w:t xml:space="preserve">, including </w:t>
            </w:r>
            <w:r w:rsidR="6022D1F4" w:rsidRPr="309667BC">
              <w:rPr>
                <w:rFonts w:ascii="Times New Roman" w:hAnsi="Times New Roman" w:cs="Times New Roman"/>
              </w:rPr>
              <w:lastRenderedPageBreak/>
              <w:t>COPA,</w:t>
            </w:r>
            <w:r w:rsidR="6022D1F4">
              <w:t xml:space="preserve"> </w:t>
            </w:r>
            <w:r w:rsidR="6022D1F4" w:rsidRPr="309667BC">
              <w:rPr>
                <w:rFonts w:ascii="Times New Roman" w:hAnsi="Times New Roman" w:cs="Times New Roman"/>
              </w:rPr>
              <w:t>PSC, DET, and HSK</w:t>
            </w:r>
            <w:r w:rsidR="106435DB" w:rsidRPr="309667BC">
              <w:rPr>
                <w:rFonts w:ascii="Times New Roman" w:hAnsi="Times New Roman" w:cs="Times New Roman"/>
              </w:rPr>
              <w:t xml:space="preserve">. For native speakers, it </w:t>
            </w:r>
            <w:r w:rsidR="6022D1F4" w:rsidRPr="309667BC">
              <w:rPr>
                <w:rFonts w:ascii="Times New Roman" w:hAnsi="Times New Roman" w:cs="Times New Roman"/>
              </w:rPr>
              <w:t xml:space="preserve">also uses </w:t>
            </w:r>
            <w:r w:rsidR="106435DB" w:rsidRPr="309667BC">
              <w:rPr>
                <w:rFonts w:ascii="Times New Roman" w:hAnsi="Times New Roman" w:cs="Times New Roman"/>
              </w:rPr>
              <w:t xml:space="preserve">the internationally recognized Putonghua </w:t>
            </w:r>
            <w:proofErr w:type="spellStart"/>
            <w:r w:rsidR="106435DB" w:rsidRPr="309667BC">
              <w:rPr>
                <w:rFonts w:ascii="Times New Roman" w:hAnsi="Times New Roman" w:cs="Times New Roman"/>
              </w:rPr>
              <w:t>Shuiping</w:t>
            </w:r>
            <w:proofErr w:type="spellEnd"/>
            <w:r w:rsidR="106435DB" w:rsidRPr="309667BC">
              <w:rPr>
                <w:rFonts w:ascii="Times New Roman" w:hAnsi="Times New Roman" w:cs="Times New Roman"/>
              </w:rPr>
              <w:t xml:space="preserve"> Ceshi (PSC</w:t>
            </w:r>
            <w:r w:rsidR="6022D1F4" w:rsidRPr="309667BC">
              <w:rPr>
                <w:rFonts w:ascii="Times New Roman" w:hAnsi="Times New Roman" w:cs="Times New Roman"/>
              </w:rPr>
              <w:t>) test</w:t>
            </w:r>
            <w:r w:rsidR="009D12FC" w:rsidRPr="309667BC">
              <w:rPr>
                <w:rFonts w:ascii="Times New Roman" w:hAnsi="Times New Roman" w:cs="Times New Roman"/>
              </w:rPr>
              <w:t xml:space="preserve">. </w:t>
            </w:r>
            <w:r w:rsidR="796B7C7F" w:rsidRPr="309667BC">
              <w:rPr>
                <w:rFonts w:ascii="Times New Roman" w:hAnsi="Times New Roman" w:cs="Times New Roman"/>
              </w:rPr>
              <w:t>The staff in the Putonghua section are concerned that</w:t>
            </w:r>
            <w:r w:rsidR="6022D1F4" w:rsidRPr="309667BC">
              <w:rPr>
                <w:rFonts w:ascii="Times New Roman" w:hAnsi="Times New Roman" w:cs="Times New Roman"/>
              </w:rPr>
              <w:t xml:space="preserve"> the removal of Putongh</w:t>
            </w:r>
            <w:r w:rsidR="5A510D8D" w:rsidRPr="309667BC">
              <w:rPr>
                <w:rFonts w:ascii="Times New Roman" w:hAnsi="Times New Roman" w:cs="Times New Roman"/>
              </w:rPr>
              <w:t>u</w:t>
            </w:r>
            <w:r w:rsidR="6022D1F4" w:rsidRPr="309667BC">
              <w:rPr>
                <w:rFonts w:ascii="Times New Roman" w:hAnsi="Times New Roman" w:cs="Times New Roman"/>
              </w:rPr>
              <w:t xml:space="preserve">a as a graduation requirement may have a negative impact on the assurance of the Putonghua courses.  </w:t>
            </w:r>
            <w:r w:rsidR="46D1E508" w:rsidRPr="309667BC">
              <w:rPr>
                <w:rFonts w:ascii="Times New Roman" w:hAnsi="Times New Roman" w:cs="Times New Roman"/>
              </w:rPr>
              <w:t xml:space="preserve"> </w:t>
            </w:r>
            <w:r w:rsidR="796B7C7F" w:rsidRPr="309667BC">
              <w:rPr>
                <w:rFonts w:ascii="Times New Roman" w:hAnsi="Times New Roman" w:cs="Times New Roman"/>
              </w:rPr>
              <w:t xml:space="preserve"> </w:t>
            </w:r>
          </w:p>
        </w:tc>
        <w:tc>
          <w:tcPr>
            <w:tcW w:w="3686" w:type="dxa"/>
          </w:tcPr>
          <w:p w14:paraId="03E1DE58" w14:textId="413E53BD" w:rsidR="00584FD7" w:rsidRPr="00C74CBC" w:rsidRDefault="00421CB4" w:rsidP="00DA48F0">
            <w:pPr>
              <w:jc w:val="both"/>
              <w:rPr>
                <w:rFonts w:ascii="Times New Roman" w:hAnsi="Times New Roman" w:cs="Times New Roman"/>
                <w:szCs w:val="24"/>
              </w:rPr>
            </w:pPr>
            <w:r>
              <w:rPr>
                <w:rFonts w:ascii="Times New Roman" w:hAnsi="Times New Roman" w:cs="Times New Roman"/>
                <w:szCs w:val="24"/>
              </w:rPr>
              <w:lastRenderedPageBreak/>
              <w:t>The ACP made no recommendations or suggestions in this regard.</w:t>
            </w:r>
          </w:p>
        </w:tc>
        <w:tc>
          <w:tcPr>
            <w:tcW w:w="3260" w:type="dxa"/>
          </w:tcPr>
          <w:p w14:paraId="0B1B9104" w14:textId="3D576A6D" w:rsidR="00584FD7" w:rsidRPr="00C74CBC" w:rsidRDefault="00421CB4" w:rsidP="00DA48F0">
            <w:pPr>
              <w:jc w:val="both"/>
              <w:rPr>
                <w:rFonts w:ascii="Times New Roman" w:hAnsi="Times New Roman" w:cs="Times New Roman"/>
                <w:szCs w:val="24"/>
              </w:rPr>
            </w:pPr>
            <w:r>
              <w:rPr>
                <w:rFonts w:ascii="Times New Roman" w:hAnsi="Times New Roman" w:cs="Times New Roman"/>
                <w:szCs w:val="24"/>
              </w:rPr>
              <w:t>The LC’s quality assurance mechanisms are also in line with those at US universities leading in the language teaching field.</w:t>
            </w:r>
          </w:p>
        </w:tc>
        <w:tc>
          <w:tcPr>
            <w:tcW w:w="3818" w:type="dxa"/>
          </w:tcPr>
          <w:p w14:paraId="0B107C8C" w14:textId="2C98C653" w:rsidR="00EB6267" w:rsidRDefault="34DCB104" w:rsidP="309667BC">
            <w:pPr>
              <w:jc w:val="both"/>
              <w:rPr>
                <w:rFonts w:ascii="Times New Roman" w:hAnsi="Times New Roman" w:cs="Times New Roman"/>
              </w:rPr>
            </w:pPr>
            <w:r w:rsidRPr="38504121">
              <w:rPr>
                <w:rFonts w:ascii="Times New Roman" w:hAnsi="Times New Roman" w:cs="Times New Roman"/>
              </w:rPr>
              <w:t>D</w:t>
            </w:r>
            <w:r w:rsidRPr="005F548C">
              <w:rPr>
                <w:rFonts w:ascii="Times New Roman" w:hAnsi="Times New Roman" w:cs="Times New Roman"/>
              </w:rPr>
              <w:t xml:space="preserve">ue to the increasing use of AI in learning, </w:t>
            </w:r>
            <w:r w:rsidR="1F1D18F5" w:rsidRPr="005F548C">
              <w:rPr>
                <w:rFonts w:ascii="Times New Roman" w:hAnsi="Times New Roman" w:cs="Times New Roman"/>
              </w:rPr>
              <w:t>it is recommended that the</w:t>
            </w:r>
            <w:r w:rsidRPr="005F548C">
              <w:rPr>
                <w:rFonts w:ascii="Times New Roman" w:hAnsi="Times New Roman" w:cs="Times New Roman"/>
              </w:rPr>
              <w:t xml:space="preserve"> LC and its programs consider updating </w:t>
            </w:r>
            <w:r w:rsidR="1F1D18F5" w:rsidRPr="005F548C">
              <w:rPr>
                <w:rFonts w:ascii="Times New Roman" w:hAnsi="Times New Roman" w:cs="Times New Roman"/>
              </w:rPr>
              <w:t xml:space="preserve">their </w:t>
            </w:r>
            <w:r w:rsidRPr="005F548C">
              <w:rPr>
                <w:rFonts w:ascii="Times New Roman" w:hAnsi="Times New Roman" w:cs="Times New Roman"/>
              </w:rPr>
              <w:t>assessment practice to include mechanisms and criteria for evaluating students</w:t>
            </w:r>
            <w:r w:rsidR="1F1D18F5" w:rsidRPr="005F548C">
              <w:rPr>
                <w:rFonts w:ascii="Times New Roman" w:hAnsi="Times New Roman" w:cs="Times New Roman"/>
              </w:rPr>
              <w:t>’ assignments that are completed with</w:t>
            </w:r>
            <w:r w:rsidRPr="005F548C">
              <w:rPr>
                <w:rFonts w:ascii="Times New Roman" w:hAnsi="Times New Roman" w:cs="Times New Roman"/>
              </w:rPr>
              <w:t xml:space="preserve"> AI-assist</w:t>
            </w:r>
            <w:r w:rsidR="1F1D18F5" w:rsidRPr="005F548C">
              <w:rPr>
                <w:rFonts w:ascii="Times New Roman" w:hAnsi="Times New Roman" w:cs="Times New Roman"/>
              </w:rPr>
              <w:t>ance</w:t>
            </w:r>
            <w:r w:rsidRPr="005F548C">
              <w:rPr>
                <w:rFonts w:ascii="Times New Roman" w:hAnsi="Times New Roman" w:cs="Times New Roman"/>
              </w:rPr>
              <w:t xml:space="preserve">. </w:t>
            </w:r>
          </w:p>
          <w:p w14:paraId="649EA74F" w14:textId="68105BA7" w:rsidR="00B51808" w:rsidRPr="00C74CBC" w:rsidRDefault="7FDDBF22" w:rsidP="005F548C">
            <w:pPr>
              <w:jc w:val="both"/>
              <w:rPr>
                <w:rFonts w:ascii="Times New Roman" w:hAnsi="Times New Roman" w:cs="Times New Roman"/>
              </w:rPr>
            </w:pPr>
            <w:r w:rsidRPr="18165E3C">
              <w:rPr>
                <w:rFonts w:ascii="Times New Roman" w:hAnsi="Times New Roman" w:cs="Times New Roman"/>
              </w:rPr>
              <w:t>Given the pending removal of Putongh</w:t>
            </w:r>
            <w:r w:rsidR="25E6123D" w:rsidRPr="18165E3C">
              <w:rPr>
                <w:rFonts w:ascii="Times New Roman" w:hAnsi="Times New Roman" w:cs="Times New Roman"/>
              </w:rPr>
              <w:t>ua</w:t>
            </w:r>
            <w:r w:rsidRPr="18165E3C">
              <w:rPr>
                <w:rFonts w:ascii="Times New Roman" w:hAnsi="Times New Roman" w:cs="Times New Roman"/>
              </w:rPr>
              <w:t xml:space="preserve"> as a graduation requirement, it is recommended tha</w:t>
            </w:r>
            <w:r w:rsidRPr="005F548C">
              <w:rPr>
                <w:rFonts w:ascii="Times New Roman" w:hAnsi="Times New Roman" w:cs="Times New Roman"/>
              </w:rPr>
              <w:t>t the Putonghua section consider enhancing their course offerings to make their courses more appealing</w:t>
            </w:r>
            <w:r w:rsidRPr="18165E3C">
              <w:rPr>
                <w:rFonts w:ascii="Times New Roman" w:hAnsi="Times New Roman" w:cs="Times New Roman"/>
              </w:rPr>
              <w:t xml:space="preserve"> to students by including contents and activities that students will find helpful and useful in their future career</w:t>
            </w:r>
            <w:r w:rsidR="3D8A419C" w:rsidRPr="18165E3C">
              <w:rPr>
                <w:rFonts w:ascii="Times New Roman" w:hAnsi="Times New Roman" w:cs="Times New Roman"/>
              </w:rPr>
              <w:t>s</w:t>
            </w:r>
            <w:r w:rsidRPr="18165E3C">
              <w:rPr>
                <w:rFonts w:ascii="Times New Roman" w:hAnsi="Times New Roman" w:cs="Times New Roman"/>
              </w:rPr>
              <w:t>.</w:t>
            </w:r>
            <w:r w:rsidR="3A2752D6" w:rsidRPr="18165E3C">
              <w:rPr>
                <w:rFonts w:ascii="Times New Roman" w:hAnsi="Times New Roman" w:cs="Times New Roman"/>
              </w:rPr>
              <w:t xml:space="preserve"> </w:t>
            </w:r>
          </w:p>
        </w:tc>
      </w:tr>
      <w:tr w:rsidR="00584FD7" w:rsidRPr="00C74CBC" w14:paraId="7F299F4D" w14:textId="35857996" w:rsidTr="38504121">
        <w:trPr>
          <w:trHeight w:val="375"/>
        </w:trPr>
        <w:tc>
          <w:tcPr>
            <w:tcW w:w="15295" w:type="dxa"/>
            <w:gridSpan w:val="4"/>
            <w:shd w:val="clear" w:color="auto" w:fill="D9D9D9" w:themeFill="background1" w:themeFillShade="D9"/>
          </w:tcPr>
          <w:p w14:paraId="5C963AF2" w14:textId="693F95DB" w:rsidR="00584FD7" w:rsidRPr="00C74CBC" w:rsidRDefault="00584FD7" w:rsidP="00DA48F0">
            <w:pPr>
              <w:jc w:val="both"/>
              <w:rPr>
                <w:rFonts w:ascii="Times New Roman" w:hAnsi="Times New Roman" w:cs="Times New Roman"/>
                <w:b/>
                <w:szCs w:val="24"/>
              </w:rPr>
            </w:pPr>
            <w:r w:rsidRPr="00C74CBC">
              <w:rPr>
                <w:rFonts w:ascii="Times New Roman" w:hAnsi="Times New Roman" w:cs="Times New Roman"/>
                <w:b/>
                <w:szCs w:val="24"/>
              </w:rPr>
              <w:t xml:space="preserve">Response of </w:t>
            </w:r>
            <w:r w:rsidR="00AD686C" w:rsidRPr="00C74CBC">
              <w:rPr>
                <w:rFonts w:ascii="Times New Roman" w:hAnsi="Times New Roman" w:cs="Times New Roman"/>
                <w:b/>
                <w:szCs w:val="24"/>
              </w:rPr>
              <w:t>Unit</w:t>
            </w:r>
          </w:p>
        </w:tc>
      </w:tr>
      <w:tr w:rsidR="00584FD7" w:rsidRPr="00C74CBC" w14:paraId="4C9E5118" w14:textId="0A602C63" w:rsidTr="38504121">
        <w:trPr>
          <w:trHeight w:val="1330"/>
        </w:trPr>
        <w:tc>
          <w:tcPr>
            <w:tcW w:w="15295" w:type="dxa"/>
            <w:gridSpan w:val="4"/>
          </w:tcPr>
          <w:p w14:paraId="790648D7" w14:textId="4537E666" w:rsidR="005F548C" w:rsidRPr="005F548C" w:rsidRDefault="005F548C" w:rsidP="38504121">
            <w:pPr>
              <w:jc w:val="both"/>
              <w:rPr>
                <w:rFonts w:ascii="Times New Roman" w:hAnsi="Times New Roman" w:cs="Times New Roman"/>
              </w:rPr>
            </w:pPr>
            <w:r w:rsidRPr="005F548C">
              <w:rPr>
                <w:rFonts w:ascii="Times New Roman" w:hAnsi="Times New Roman" w:cs="Times New Roman"/>
              </w:rPr>
              <w:t>We appreciate Prof</w:t>
            </w:r>
            <w:r w:rsidR="00CC47A6">
              <w:rPr>
                <w:rFonts w:ascii="Times New Roman" w:hAnsi="Times New Roman" w:cs="Times New Roman"/>
              </w:rPr>
              <w:t>.</w:t>
            </w:r>
            <w:r w:rsidRPr="005F548C">
              <w:rPr>
                <w:rFonts w:ascii="Times New Roman" w:hAnsi="Times New Roman" w:cs="Times New Roman"/>
              </w:rPr>
              <w:t xml:space="preserve"> Liu’s recommendations.</w:t>
            </w:r>
          </w:p>
          <w:p w14:paraId="26E9F205" w14:textId="626CF352" w:rsidR="002E7355" w:rsidRPr="005F548C" w:rsidRDefault="005F548C" w:rsidP="38504121">
            <w:pPr>
              <w:jc w:val="both"/>
              <w:rPr>
                <w:rFonts w:ascii="Times New Roman" w:hAnsi="Times New Roman" w:cs="Times New Roman"/>
                <w:i/>
                <w:iCs/>
              </w:rPr>
            </w:pPr>
            <w:r w:rsidRPr="005F548C">
              <w:rPr>
                <w:rFonts w:ascii="Times New Roman" w:hAnsi="Times New Roman" w:cs="Times New Roman"/>
                <w:i/>
                <w:iCs/>
              </w:rPr>
              <w:t>O</w:t>
            </w:r>
            <w:r w:rsidR="54DA0DCD" w:rsidRPr="005F548C">
              <w:rPr>
                <w:rFonts w:ascii="Times New Roman" w:hAnsi="Times New Roman" w:cs="Times New Roman"/>
                <w:i/>
                <w:iCs/>
              </w:rPr>
              <w:t xml:space="preserve">n </w:t>
            </w:r>
            <w:r w:rsidRPr="005F548C">
              <w:rPr>
                <w:rFonts w:ascii="Times New Roman" w:hAnsi="Times New Roman" w:cs="Times New Roman"/>
                <w:i/>
                <w:iCs/>
              </w:rPr>
              <w:t>i</w:t>
            </w:r>
            <w:r w:rsidR="54DA0DCD" w:rsidRPr="005F548C">
              <w:rPr>
                <w:rFonts w:ascii="Times New Roman" w:hAnsi="Times New Roman" w:cs="Times New Roman"/>
                <w:i/>
                <w:iCs/>
              </w:rPr>
              <w:t>ncorporating AI-</w:t>
            </w:r>
            <w:r w:rsidRPr="005F548C">
              <w:rPr>
                <w:rFonts w:ascii="Times New Roman" w:hAnsi="Times New Roman" w:cs="Times New Roman"/>
                <w:i/>
                <w:iCs/>
              </w:rPr>
              <w:t>a</w:t>
            </w:r>
            <w:r w:rsidR="54DA0DCD" w:rsidRPr="005F548C">
              <w:rPr>
                <w:rFonts w:ascii="Times New Roman" w:hAnsi="Times New Roman" w:cs="Times New Roman"/>
                <w:i/>
                <w:iCs/>
              </w:rPr>
              <w:t xml:space="preserve">ssisted </w:t>
            </w:r>
            <w:r w:rsidRPr="005F548C">
              <w:rPr>
                <w:rFonts w:ascii="Times New Roman" w:hAnsi="Times New Roman" w:cs="Times New Roman"/>
                <w:i/>
                <w:iCs/>
              </w:rPr>
              <w:t>a</w:t>
            </w:r>
            <w:r w:rsidR="21EFE63C" w:rsidRPr="005F548C">
              <w:rPr>
                <w:rFonts w:ascii="Times New Roman" w:hAnsi="Times New Roman" w:cs="Times New Roman"/>
                <w:i/>
                <w:iCs/>
              </w:rPr>
              <w:t>ssessment</w:t>
            </w:r>
          </w:p>
          <w:p w14:paraId="2150B7AB" w14:textId="67D20423" w:rsidR="002E7355" w:rsidRPr="005F548C" w:rsidRDefault="54DA0DCD" w:rsidP="38504121">
            <w:pPr>
              <w:jc w:val="both"/>
              <w:rPr>
                <w:rFonts w:ascii="Times New Roman" w:hAnsi="Times New Roman" w:cs="Times New Roman"/>
              </w:rPr>
            </w:pPr>
            <w:r w:rsidRPr="005F548C">
              <w:rPr>
                <w:rFonts w:ascii="Times New Roman" w:hAnsi="Times New Roman" w:cs="Times New Roman"/>
              </w:rPr>
              <w:t xml:space="preserve">We agree with the recommendation and will continue to integrate AI-assisted learning elements into our courses. </w:t>
            </w:r>
            <w:r w:rsidR="005F548C" w:rsidRPr="005F548C">
              <w:rPr>
                <w:rFonts w:ascii="Times New Roman" w:hAnsi="Times New Roman" w:cs="Times New Roman"/>
              </w:rPr>
              <w:t xml:space="preserve">Most core </w:t>
            </w:r>
            <w:r w:rsidR="67495705" w:rsidRPr="005F548C">
              <w:rPr>
                <w:rFonts w:ascii="Times New Roman" w:hAnsi="Times New Roman" w:cs="Times New Roman"/>
              </w:rPr>
              <w:t xml:space="preserve">courses have </w:t>
            </w:r>
            <w:r w:rsidR="37B676DC" w:rsidRPr="005F548C">
              <w:rPr>
                <w:rFonts w:ascii="Times New Roman" w:hAnsi="Times New Roman" w:cs="Times New Roman"/>
              </w:rPr>
              <w:t xml:space="preserve">integrated AI-assisted </w:t>
            </w:r>
            <w:r w:rsidRPr="005F548C">
              <w:rPr>
                <w:rFonts w:ascii="Times New Roman" w:hAnsi="Times New Roman" w:cs="Times New Roman"/>
              </w:rPr>
              <w:t xml:space="preserve">assessment practices </w:t>
            </w:r>
            <w:r w:rsidR="422B6EB1" w:rsidRPr="005F548C">
              <w:rPr>
                <w:rFonts w:ascii="Times New Roman" w:hAnsi="Times New Roman" w:cs="Times New Roman"/>
              </w:rPr>
              <w:t xml:space="preserve">to </w:t>
            </w:r>
            <w:r w:rsidR="24D93529" w:rsidRPr="005F548C">
              <w:rPr>
                <w:rFonts w:ascii="Times New Roman" w:hAnsi="Times New Roman" w:cs="Times New Roman"/>
              </w:rPr>
              <w:t xml:space="preserve">facilitate </w:t>
            </w:r>
            <w:r w:rsidR="61CD625D" w:rsidRPr="005F548C">
              <w:rPr>
                <w:rFonts w:ascii="Times New Roman" w:hAnsi="Times New Roman" w:cs="Times New Roman"/>
              </w:rPr>
              <w:t>teachers’ evaluation of learning outcomes</w:t>
            </w:r>
            <w:r w:rsidR="005F548C" w:rsidRPr="005F548C">
              <w:rPr>
                <w:rFonts w:ascii="Times New Roman" w:hAnsi="Times New Roman" w:cs="Times New Roman"/>
              </w:rPr>
              <w:t xml:space="preserve"> and student learning</w:t>
            </w:r>
            <w:r w:rsidRPr="005F548C">
              <w:rPr>
                <w:rFonts w:ascii="Times New Roman" w:hAnsi="Times New Roman" w:cs="Times New Roman"/>
              </w:rPr>
              <w:t xml:space="preserve">. </w:t>
            </w:r>
          </w:p>
          <w:p w14:paraId="563DF6B1" w14:textId="77777777" w:rsidR="002E7355" w:rsidRPr="005F548C" w:rsidRDefault="002E7355" w:rsidP="002E7355">
            <w:pPr>
              <w:jc w:val="both"/>
              <w:rPr>
                <w:rFonts w:ascii="Times New Roman" w:hAnsi="Times New Roman" w:cs="Times New Roman"/>
                <w:iCs/>
                <w:szCs w:val="24"/>
              </w:rPr>
            </w:pPr>
          </w:p>
          <w:p w14:paraId="611BD3A2" w14:textId="76DADB58" w:rsidR="002E7355" w:rsidRPr="005F548C" w:rsidRDefault="005F548C" w:rsidP="002E7355">
            <w:pPr>
              <w:jc w:val="both"/>
              <w:rPr>
                <w:rFonts w:ascii="Times New Roman" w:hAnsi="Times New Roman" w:cs="Times New Roman"/>
                <w:i/>
                <w:szCs w:val="24"/>
              </w:rPr>
            </w:pPr>
            <w:r w:rsidRPr="005F548C">
              <w:rPr>
                <w:rFonts w:ascii="Times New Roman" w:hAnsi="Times New Roman" w:cs="Times New Roman"/>
                <w:i/>
                <w:szCs w:val="24"/>
              </w:rPr>
              <w:t>O</w:t>
            </w:r>
            <w:r w:rsidR="002E7355" w:rsidRPr="005F548C">
              <w:rPr>
                <w:rFonts w:ascii="Times New Roman" w:hAnsi="Times New Roman" w:cs="Times New Roman"/>
                <w:i/>
                <w:szCs w:val="24"/>
              </w:rPr>
              <w:t xml:space="preserve">n </w:t>
            </w:r>
            <w:r w:rsidRPr="005F548C">
              <w:rPr>
                <w:rFonts w:ascii="Times New Roman" w:hAnsi="Times New Roman" w:cs="Times New Roman"/>
                <w:i/>
                <w:szCs w:val="24"/>
              </w:rPr>
              <w:t>m</w:t>
            </w:r>
            <w:r w:rsidR="002E7355" w:rsidRPr="005F548C">
              <w:rPr>
                <w:rFonts w:ascii="Times New Roman" w:hAnsi="Times New Roman" w:cs="Times New Roman"/>
                <w:i/>
                <w:szCs w:val="24"/>
              </w:rPr>
              <w:t xml:space="preserve">aking Putonghua (PTH) </w:t>
            </w:r>
            <w:r w:rsidRPr="005F548C">
              <w:rPr>
                <w:rFonts w:ascii="Times New Roman" w:hAnsi="Times New Roman" w:cs="Times New Roman"/>
                <w:i/>
                <w:szCs w:val="24"/>
              </w:rPr>
              <w:t>course</w:t>
            </w:r>
            <w:r w:rsidR="002E7355" w:rsidRPr="005F548C">
              <w:rPr>
                <w:rFonts w:ascii="Times New Roman" w:hAnsi="Times New Roman" w:cs="Times New Roman"/>
                <w:i/>
                <w:szCs w:val="24"/>
              </w:rPr>
              <w:t xml:space="preserve"> </w:t>
            </w:r>
            <w:r w:rsidRPr="005F548C">
              <w:rPr>
                <w:rFonts w:ascii="Times New Roman" w:hAnsi="Times New Roman" w:cs="Times New Roman"/>
                <w:i/>
                <w:szCs w:val="24"/>
              </w:rPr>
              <w:t>m</w:t>
            </w:r>
            <w:r w:rsidR="002E7355" w:rsidRPr="005F548C">
              <w:rPr>
                <w:rFonts w:ascii="Times New Roman" w:hAnsi="Times New Roman" w:cs="Times New Roman"/>
                <w:i/>
                <w:szCs w:val="24"/>
              </w:rPr>
              <w:t xml:space="preserve">ore </w:t>
            </w:r>
            <w:r w:rsidRPr="005F548C">
              <w:rPr>
                <w:rFonts w:ascii="Times New Roman" w:hAnsi="Times New Roman" w:cs="Times New Roman"/>
                <w:i/>
                <w:szCs w:val="24"/>
              </w:rPr>
              <w:t>a</w:t>
            </w:r>
            <w:r w:rsidR="002E7355" w:rsidRPr="005F548C">
              <w:rPr>
                <w:rFonts w:ascii="Times New Roman" w:hAnsi="Times New Roman" w:cs="Times New Roman"/>
                <w:i/>
                <w:szCs w:val="24"/>
              </w:rPr>
              <w:t>ppealing</w:t>
            </w:r>
          </w:p>
          <w:p w14:paraId="62FB502D" w14:textId="79C57FAB" w:rsidR="002E7355" w:rsidRPr="005F548C" w:rsidRDefault="5A87E6EF" w:rsidP="38504121">
            <w:pPr>
              <w:jc w:val="both"/>
              <w:rPr>
                <w:rFonts w:ascii="Times New Roman" w:hAnsi="Times New Roman" w:cs="Times New Roman"/>
              </w:rPr>
            </w:pPr>
            <w:r w:rsidRPr="005F548C">
              <w:rPr>
                <w:rFonts w:ascii="Times New Roman" w:hAnsi="Times New Roman" w:cs="Times New Roman"/>
              </w:rPr>
              <w:t>W</w:t>
            </w:r>
            <w:r w:rsidR="54DA0DCD" w:rsidRPr="005F548C">
              <w:rPr>
                <w:rFonts w:ascii="Times New Roman" w:hAnsi="Times New Roman" w:cs="Times New Roman"/>
              </w:rPr>
              <w:t>e are pleased to report that all credit-bearing PTH courses have been revamped</w:t>
            </w:r>
            <w:r w:rsidR="00A465F0">
              <w:rPr>
                <w:rFonts w:ascii="Times New Roman" w:hAnsi="Times New Roman" w:cs="Times New Roman"/>
              </w:rPr>
              <w:t xml:space="preserve"> </w:t>
            </w:r>
            <w:r w:rsidR="54DA0DCD" w:rsidRPr="005F548C">
              <w:rPr>
                <w:rFonts w:ascii="Times New Roman" w:hAnsi="Times New Roman" w:cs="Times New Roman"/>
              </w:rPr>
              <w:t>to ensure currency in content</w:t>
            </w:r>
            <w:r w:rsidR="00A465F0">
              <w:rPr>
                <w:rFonts w:ascii="Times New Roman" w:hAnsi="Times New Roman" w:cs="Times New Roman"/>
              </w:rPr>
              <w:t>, innovativeness in</w:t>
            </w:r>
            <w:r w:rsidR="542256A9" w:rsidRPr="005F548C">
              <w:rPr>
                <w:rFonts w:ascii="Times New Roman" w:hAnsi="Times New Roman" w:cs="Times New Roman"/>
              </w:rPr>
              <w:t xml:space="preserve"> pedagogical approaches</w:t>
            </w:r>
            <w:r w:rsidR="00A465F0">
              <w:rPr>
                <w:rFonts w:ascii="Times New Roman" w:hAnsi="Times New Roman" w:cs="Times New Roman"/>
              </w:rPr>
              <w:t xml:space="preserve"> </w:t>
            </w:r>
            <w:r w:rsidR="00CC47A6">
              <w:rPr>
                <w:rFonts w:ascii="Times New Roman" w:hAnsi="Times New Roman" w:cs="Times New Roman"/>
              </w:rPr>
              <w:t>and</w:t>
            </w:r>
            <w:r w:rsidR="00CC47A6" w:rsidRPr="005F548C" w:rsidDel="54DA0DCD">
              <w:rPr>
                <w:rFonts w:ascii="Times New Roman" w:hAnsi="Times New Roman" w:cs="Times New Roman"/>
              </w:rPr>
              <w:t xml:space="preserve"> </w:t>
            </w:r>
            <w:r w:rsidR="00CC47A6" w:rsidRPr="005F548C">
              <w:rPr>
                <w:rFonts w:ascii="Times New Roman" w:hAnsi="Times New Roman" w:cs="Times New Roman"/>
              </w:rPr>
              <w:t>authenticity</w:t>
            </w:r>
            <w:r w:rsidR="72DFEBE0" w:rsidRPr="005F548C">
              <w:rPr>
                <w:rFonts w:ascii="Times New Roman" w:hAnsi="Times New Roman" w:cs="Times New Roman"/>
              </w:rPr>
              <w:t xml:space="preserve"> in assessment</w:t>
            </w:r>
            <w:r w:rsidR="54DA0DCD" w:rsidRPr="005F548C">
              <w:rPr>
                <w:rFonts w:ascii="Times New Roman" w:hAnsi="Times New Roman" w:cs="Times New Roman"/>
              </w:rPr>
              <w:t>. To further enhance our offerings, two new courses have been introduced:</w:t>
            </w:r>
          </w:p>
          <w:p w14:paraId="4D4BF247" w14:textId="7A0A0657" w:rsidR="002E7355" w:rsidRPr="005F548C" w:rsidRDefault="00EF3370" w:rsidP="38504121">
            <w:pPr>
              <w:pStyle w:val="ListParagraph"/>
              <w:numPr>
                <w:ilvl w:val="0"/>
                <w:numId w:val="11"/>
              </w:numPr>
              <w:ind w:leftChars="0"/>
              <w:jc w:val="both"/>
            </w:pPr>
            <w:r>
              <w:t>(</w:t>
            </w:r>
            <w:r w:rsidR="5A713B03" w:rsidRPr="005F548C">
              <w:t>experiential learning</w:t>
            </w:r>
            <w:r>
              <w:t>)</w:t>
            </w:r>
            <w:r w:rsidR="5A713B03" w:rsidRPr="005F548C">
              <w:t xml:space="preserve"> </w:t>
            </w:r>
            <w:r w:rsidR="73755E02" w:rsidRPr="005F548C">
              <w:t xml:space="preserve">LANG </w:t>
            </w:r>
            <w:r w:rsidR="087D4A07" w:rsidRPr="005F548C">
              <w:t xml:space="preserve">2017 </w:t>
            </w:r>
            <w:r w:rsidR="54DA0DCD" w:rsidRPr="005F548C">
              <w:t>Putonghua Performing Arts</w:t>
            </w:r>
            <w:r w:rsidR="407F8FCD" w:rsidRPr="005F548C">
              <w:t xml:space="preserve"> </w:t>
            </w:r>
            <w:r w:rsidR="3470EC33" w:rsidRPr="005F548C">
              <w:t>Appreciation</w:t>
            </w:r>
            <w:r w:rsidR="54DA0DCD" w:rsidRPr="005F548C">
              <w:t xml:space="preserve">, </w:t>
            </w:r>
          </w:p>
          <w:p w14:paraId="759A7591" w14:textId="0440C692" w:rsidR="002E7355" w:rsidRPr="005F548C" w:rsidRDefault="00EF3370" w:rsidP="38504121">
            <w:pPr>
              <w:pStyle w:val="ListParagraph"/>
              <w:numPr>
                <w:ilvl w:val="0"/>
                <w:numId w:val="11"/>
              </w:numPr>
              <w:ind w:leftChars="0"/>
              <w:jc w:val="both"/>
            </w:pPr>
            <w:r>
              <w:t>(</w:t>
            </w:r>
            <w:r w:rsidR="3721AA7D" w:rsidRPr="005F548C">
              <w:t>enquiry-based</w:t>
            </w:r>
            <w:r>
              <w:t>)</w:t>
            </w:r>
            <w:r w:rsidR="3721AA7D" w:rsidRPr="005F548C">
              <w:t xml:space="preserve"> LANG3016 </w:t>
            </w:r>
            <w:r w:rsidR="54DA0DCD" w:rsidRPr="005F548C">
              <w:t>Advanced</w:t>
            </w:r>
            <w:r w:rsidR="50FDE1E4" w:rsidRPr="005F548C">
              <w:t>-</w:t>
            </w:r>
            <w:r w:rsidR="54DA0DCD" w:rsidRPr="005F548C">
              <w:t>Plus Putonghua</w:t>
            </w:r>
          </w:p>
          <w:p w14:paraId="2693769B" w14:textId="0AF02669" w:rsidR="00883040" w:rsidRPr="006C352C" w:rsidRDefault="00883040" w:rsidP="002E7355">
            <w:pPr>
              <w:jc w:val="both"/>
              <w:rPr>
                <w:rFonts w:ascii="Times New Roman" w:hAnsi="Times New Roman" w:cs="Times New Roman"/>
                <w:color w:val="00B050"/>
              </w:rPr>
            </w:pPr>
          </w:p>
        </w:tc>
      </w:tr>
    </w:tbl>
    <w:p w14:paraId="7099E40D" w14:textId="77777777" w:rsidR="00863F55" w:rsidRPr="00C74CBC" w:rsidRDefault="00863F55" w:rsidP="007959D9">
      <w:pPr>
        <w:jc w:val="both"/>
        <w:rPr>
          <w:rFonts w:ascii="Times New Roman" w:hAnsi="Times New Roman" w:cs="Times New Roman"/>
          <w:szCs w:val="24"/>
        </w:rPr>
      </w:pPr>
    </w:p>
    <w:p w14:paraId="5ACEBADC" w14:textId="0969956A" w:rsidR="0012539F" w:rsidRPr="00C74CBC" w:rsidRDefault="003513B1" w:rsidP="007959D9">
      <w:pPr>
        <w:pStyle w:val="ListParagraph"/>
        <w:numPr>
          <w:ilvl w:val="0"/>
          <w:numId w:val="5"/>
        </w:numPr>
        <w:spacing w:line="280" w:lineRule="exact"/>
        <w:ind w:leftChars="0"/>
        <w:contextualSpacing/>
        <w:jc w:val="both"/>
        <w:rPr>
          <w:color w:val="0000FF"/>
        </w:rPr>
      </w:pPr>
      <w:r w:rsidRPr="00C74CBC">
        <w:rPr>
          <w:b/>
          <w:color w:val="0000FF"/>
        </w:rPr>
        <w:t>Research and S</w:t>
      </w:r>
      <w:r w:rsidR="0012539F" w:rsidRPr="00C74CBC">
        <w:rPr>
          <w:b/>
          <w:color w:val="0000FF"/>
        </w:rPr>
        <w:t>cholarly</w:t>
      </w:r>
      <w:r w:rsidRPr="00C74CBC">
        <w:rPr>
          <w:b/>
          <w:color w:val="0000FF"/>
        </w:rPr>
        <w:t xml:space="preserve"> A</w:t>
      </w:r>
      <w:r w:rsidR="0012539F" w:rsidRPr="00C74CBC">
        <w:rPr>
          <w:b/>
          <w:color w:val="0000FF"/>
        </w:rPr>
        <w:t>ctivities</w:t>
      </w:r>
    </w:p>
    <w:tbl>
      <w:tblPr>
        <w:tblStyle w:val="TableGrid"/>
        <w:tblW w:w="15385" w:type="dxa"/>
        <w:tblLook w:val="04A0" w:firstRow="1" w:lastRow="0" w:firstColumn="1" w:lastColumn="0" w:noHBand="0" w:noVBand="1"/>
      </w:tblPr>
      <w:tblGrid>
        <w:gridCol w:w="4495"/>
        <w:gridCol w:w="3690"/>
        <w:gridCol w:w="3510"/>
        <w:gridCol w:w="3690"/>
      </w:tblGrid>
      <w:tr w:rsidR="00584FD7" w:rsidRPr="00C74CBC" w14:paraId="5CBF3F42" w14:textId="242F056B" w:rsidTr="38504121">
        <w:tc>
          <w:tcPr>
            <w:tcW w:w="4495" w:type="dxa"/>
            <w:shd w:val="clear" w:color="auto" w:fill="D9D9D9" w:themeFill="background1" w:themeFillShade="D9"/>
          </w:tcPr>
          <w:p w14:paraId="47E378BE" w14:textId="4A6EA05B" w:rsidR="00584FD7" w:rsidRPr="00C74CBC" w:rsidRDefault="00584FD7" w:rsidP="00AA6442">
            <w:pPr>
              <w:spacing w:line="280" w:lineRule="exact"/>
              <w:contextualSpacing/>
              <w:rPr>
                <w:rFonts w:ascii="Times New Roman" w:hAnsi="Times New Roman" w:cs="Times New Roman"/>
                <w:b/>
                <w:szCs w:val="24"/>
              </w:rPr>
            </w:pPr>
            <w:r w:rsidRPr="00C74CBC">
              <w:rPr>
                <w:rFonts w:ascii="Times New Roman" w:hAnsi="Times New Roman" w:cs="Times New Roman"/>
                <w:b/>
                <w:szCs w:val="24"/>
              </w:rPr>
              <w:t>Observations</w:t>
            </w:r>
          </w:p>
        </w:tc>
        <w:tc>
          <w:tcPr>
            <w:tcW w:w="3690" w:type="dxa"/>
            <w:shd w:val="clear" w:color="auto" w:fill="D9D9D9" w:themeFill="background1" w:themeFillShade="D9"/>
          </w:tcPr>
          <w:p w14:paraId="7C9BDD4C" w14:textId="13042AA7" w:rsidR="00584FD7" w:rsidRPr="00C74CBC" w:rsidRDefault="00372DB2" w:rsidP="00AA6442">
            <w:pPr>
              <w:spacing w:line="280" w:lineRule="exact"/>
              <w:contextualSpacing/>
              <w:rPr>
                <w:rFonts w:ascii="Times New Roman" w:hAnsi="Times New Roman" w:cs="Times New Roman"/>
                <w:b/>
                <w:szCs w:val="24"/>
              </w:rPr>
            </w:pPr>
            <w:r w:rsidRPr="00C74CBC">
              <w:rPr>
                <w:rFonts w:ascii="Times New Roman" w:hAnsi="Times New Roman" w:cs="Times New Roman"/>
                <w:b/>
                <w:szCs w:val="24"/>
              </w:rPr>
              <w:t>Follow-up on ACP recommendation(s) and suggestions</w:t>
            </w:r>
            <w:r w:rsidR="00584FD7" w:rsidRPr="00C74CBC">
              <w:rPr>
                <w:rFonts w:ascii="Times New Roman" w:hAnsi="Times New Roman" w:cs="Times New Roman"/>
                <w:b/>
                <w:szCs w:val="24"/>
              </w:rPr>
              <w:t xml:space="preserve">, if applicable </w:t>
            </w:r>
          </w:p>
        </w:tc>
        <w:tc>
          <w:tcPr>
            <w:tcW w:w="3510" w:type="dxa"/>
            <w:shd w:val="clear" w:color="auto" w:fill="D9D9D9" w:themeFill="background1" w:themeFillShade="D9"/>
          </w:tcPr>
          <w:p w14:paraId="0285A95E" w14:textId="4C0BC031" w:rsidR="00584FD7" w:rsidRPr="00C74CBC" w:rsidRDefault="00584FD7" w:rsidP="00AA6442">
            <w:pPr>
              <w:spacing w:line="280" w:lineRule="exact"/>
              <w:contextualSpacing/>
              <w:rPr>
                <w:rFonts w:ascii="Times New Roman" w:hAnsi="Times New Roman" w:cs="Times New Roman"/>
                <w:b/>
                <w:szCs w:val="24"/>
              </w:rPr>
            </w:pPr>
            <w:r w:rsidRPr="00C74CBC">
              <w:rPr>
                <w:rFonts w:ascii="Times New Roman" w:hAnsi="Times New Roman" w:cs="Times New Roman"/>
                <w:b/>
                <w:szCs w:val="24"/>
              </w:rPr>
              <w:t xml:space="preserve">Benchmarking of the policy/practice/standard against </w:t>
            </w:r>
            <w:r w:rsidR="00326EF7" w:rsidRPr="00C74CBC">
              <w:rPr>
                <w:rFonts w:ascii="Times New Roman" w:hAnsi="Times New Roman" w:cs="Times New Roman"/>
                <w:b/>
                <w:szCs w:val="24"/>
              </w:rPr>
              <w:t>overseas</w:t>
            </w:r>
            <w:r w:rsidR="00BB651D" w:rsidRPr="00C74CBC">
              <w:rPr>
                <w:rFonts w:ascii="Times New Roman" w:hAnsi="Times New Roman" w:cs="Times New Roman"/>
                <w:b/>
                <w:szCs w:val="24"/>
                <w:vertAlign w:val="superscript"/>
              </w:rPr>
              <w:t>*</w:t>
            </w:r>
            <w:r w:rsidR="00326EF7" w:rsidRPr="00C74CBC">
              <w:rPr>
                <w:rFonts w:ascii="Times New Roman" w:hAnsi="Times New Roman" w:cs="Times New Roman"/>
                <w:b/>
                <w:szCs w:val="24"/>
              </w:rPr>
              <w:t xml:space="preserve"> institutions leading in the field</w:t>
            </w:r>
            <w:r w:rsidRPr="00C74CBC">
              <w:rPr>
                <w:rFonts w:ascii="Times New Roman" w:hAnsi="Times New Roman" w:cs="Times New Roman"/>
                <w:b/>
                <w:szCs w:val="24"/>
              </w:rPr>
              <w:t xml:space="preserve"> </w:t>
            </w:r>
          </w:p>
        </w:tc>
        <w:tc>
          <w:tcPr>
            <w:tcW w:w="3690" w:type="dxa"/>
            <w:shd w:val="clear" w:color="auto" w:fill="D9D9D9" w:themeFill="background1" w:themeFillShade="D9"/>
          </w:tcPr>
          <w:p w14:paraId="3AEF8DCC" w14:textId="73846EAD" w:rsidR="00584FD7" w:rsidRPr="00C74CBC" w:rsidRDefault="00584FD7" w:rsidP="00AA6442">
            <w:pPr>
              <w:spacing w:line="280" w:lineRule="exact"/>
              <w:contextualSpacing/>
              <w:rPr>
                <w:rFonts w:ascii="Times New Roman" w:hAnsi="Times New Roman" w:cs="Times New Roman"/>
                <w:b/>
                <w:szCs w:val="24"/>
              </w:rPr>
            </w:pPr>
            <w:r w:rsidRPr="00C74CBC">
              <w:rPr>
                <w:rFonts w:ascii="Times New Roman" w:hAnsi="Times New Roman" w:cs="Times New Roman"/>
                <w:b/>
                <w:szCs w:val="24"/>
              </w:rPr>
              <w:t>Recommendations for Improvement</w:t>
            </w:r>
          </w:p>
        </w:tc>
      </w:tr>
      <w:tr w:rsidR="00584FD7" w:rsidRPr="00C74CBC" w14:paraId="66177FAC" w14:textId="131FA03B" w:rsidTr="38504121">
        <w:trPr>
          <w:trHeight w:val="1484"/>
        </w:trPr>
        <w:tc>
          <w:tcPr>
            <w:tcW w:w="4495" w:type="dxa"/>
          </w:tcPr>
          <w:p w14:paraId="2FEAA517" w14:textId="273FE877" w:rsidR="00584FD7" w:rsidRPr="00C74CBC" w:rsidRDefault="00F0793F" w:rsidP="00F0793F">
            <w:pPr>
              <w:jc w:val="both"/>
              <w:rPr>
                <w:rFonts w:ascii="Times New Roman" w:hAnsi="Times New Roman" w:cs="Times New Roman"/>
                <w:szCs w:val="24"/>
              </w:rPr>
            </w:pPr>
            <w:r>
              <w:rPr>
                <w:rFonts w:ascii="Times New Roman" w:hAnsi="Times New Roman" w:cs="Times New Roman"/>
                <w:szCs w:val="24"/>
              </w:rPr>
              <w:lastRenderedPageBreak/>
              <w:t>Although</w:t>
            </w:r>
            <w:r w:rsidR="002152A2" w:rsidRPr="00C74CBC">
              <w:rPr>
                <w:rFonts w:ascii="Times New Roman" w:hAnsi="Times New Roman" w:cs="Times New Roman"/>
                <w:szCs w:val="24"/>
              </w:rPr>
              <w:t xml:space="preserve"> </w:t>
            </w:r>
            <w:r w:rsidR="00ED0079" w:rsidRPr="00C74CBC">
              <w:rPr>
                <w:rFonts w:ascii="Times New Roman" w:hAnsi="Times New Roman" w:cs="Times New Roman"/>
                <w:szCs w:val="24"/>
              </w:rPr>
              <w:t>r</w:t>
            </w:r>
            <w:r w:rsidR="002152A2" w:rsidRPr="00C74CBC">
              <w:rPr>
                <w:rFonts w:ascii="Times New Roman" w:hAnsi="Times New Roman" w:cs="Times New Roman"/>
                <w:szCs w:val="24"/>
              </w:rPr>
              <w:t xml:space="preserve">esearch/publication is not a criterion for the </w:t>
            </w:r>
            <w:r w:rsidR="00ED0079" w:rsidRPr="00C74CBC">
              <w:rPr>
                <w:rFonts w:ascii="Times New Roman" w:hAnsi="Times New Roman" w:cs="Times New Roman"/>
                <w:szCs w:val="24"/>
              </w:rPr>
              <w:t xml:space="preserve">performance </w:t>
            </w:r>
            <w:r w:rsidR="002152A2" w:rsidRPr="00C74CBC">
              <w:rPr>
                <w:rFonts w:ascii="Times New Roman" w:hAnsi="Times New Roman" w:cs="Times New Roman"/>
                <w:szCs w:val="24"/>
              </w:rPr>
              <w:t>assessment of</w:t>
            </w:r>
            <w:r w:rsidR="00E172F0" w:rsidRPr="00C74CBC">
              <w:rPr>
                <w:rFonts w:ascii="Times New Roman" w:hAnsi="Times New Roman" w:cs="Times New Roman"/>
                <w:szCs w:val="24"/>
              </w:rPr>
              <w:t xml:space="preserve"> </w:t>
            </w:r>
            <w:r>
              <w:rPr>
                <w:rFonts w:ascii="Times New Roman" w:hAnsi="Times New Roman" w:cs="Times New Roman"/>
                <w:szCs w:val="24"/>
              </w:rPr>
              <w:t xml:space="preserve">the </w:t>
            </w:r>
            <w:r w:rsidR="00E172F0" w:rsidRPr="00C74CBC">
              <w:rPr>
                <w:rFonts w:ascii="Times New Roman" w:hAnsi="Times New Roman" w:cs="Times New Roman"/>
                <w:szCs w:val="24"/>
              </w:rPr>
              <w:t>LC</w:t>
            </w:r>
            <w:r w:rsidR="00CC60CD" w:rsidRPr="00C74CBC">
              <w:rPr>
                <w:rFonts w:ascii="Times New Roman" w:hAnsi="Times New Roman" w:cs="Times New Roman"/>
                <w:szCs w:val="24"/>
              </w:rPr>
              <w:t>’s</w:t>
            </w:r>
            <w:r w:rsidR="00E172F0" w:rsidRPr="00C74CBC">
              <w:rPr>
                <w:rFonts w:ascii="Times New Roman" w:hAnsi="Times New Roman" w:cs="Times New Roman"/>
                <w:szCs w:val="24"/>
              </w:rPr>
              <w:t xml:space="preserve"> </w:t>
            </w:r>
            <w:r w:rsidR="00EA01DE" w:rsidRPr="00C74CBC">
              <w:rPr>
                <w:rFonts w:ascii="Times New Roman" w:hAnsi="Times New Roman" w:cs="Times New Roman"/>
                <w:szCs w:val="24"/>
              </w:rPr>
              <w:t>teaching staff</w:t>
            </w:r>
            <w:r w:rsidR="002152A2" w:rsidRPr="00C74CBC">
              <w:rPr>
                <w:rFonts w:ascii="Times New Roman" w:hAnsi="Times New Roman" w:cs="Times New Roman"/>
                <w:szCs w:val="24"/>
              </w:rPr>
              <w:t>, the</w:t>
            </w:r>
            <w:r w:rsidR="00E172F0" w:rsidRPr="00C74CBC">
              <w:rPr>
                <w:rFonts w:ascii="Times New Roman" w:hAnsi="Times New Roman" w:cs="Times New Roman"/>
                <w:szCs w:val="24"/>
              </w:rPr>
              <w:t xml:space="preserve"> </w:t>
            </w:r>
            <w:r>
              <w:rPr>
                <w:rFonts w:ascii="Times New Roman" w:hAnsi="Times New Roman" w:cs="Times New Roman"/>
                <w:szCs w:val="24"/>
              </w:rPr>
              <w:t xml:space="preserve">staff members </w:t>
            </w:r>
            <w:r w:rsidR="00E172F0" w:rsidRPr="00C74CBC">
              <w:rPr>
                <w:rFonts w:ascii="Times New Roman" w:hAnsi="Times New Roman" w:cs="Times New Roman"/>
                <w:szCs w:val="24"/>
              </w:rPr>
              <w:t xml:space="preserve">are actively engaged in research and scholarly activities as evidenced by the many research </w:t>
            </w:r>
            <w:r w:rsidR="00E172F0" w:rsidRPr="00D8455B">
              <w:rPr>
                <w:rFonts w:ascii="Times New Roman" w:hAnsi="Times New Roman" w:cs="Times New Roman"/>
                <w:szCs w:val="24"/>
              </w:rPr>
              <w:t xml:space="preserve">grants </w:t>
            </w:r>
            <w:r w:rsidR="00D8455B">
              <w:rPr>
                <w:rFonts w:ascii="Times New Roman" w:hAnsi="Times New Roman" w:cs="Times New Roman"/>
                <w:szCs w:val="24"/>
              </w:rPr>
              <w:t xml:space="preserve">that </w:t>
            </w:r>
            <w:r w:rsidR="00D8455B" w:rsidRPr="00D8455B">
              <w:rPr>
                <w:rFonts w:ascii="Times New Roman" w:hAnsi="Times New Roman" w:cs="Times New Roman"/>
                <w:szCs w:val="24"/>
              </w:rPr>
              <w:t>t</w:t>
            </w:r>
            <w:r w:rsidR="00E172F0" w:rsidRPr="00D8455B">
              <w:rPr>
                <w:rFonts w:ascii="Times New Roman" w:hAnsi="Times New Roman" w:cs="Times New Roman"/>
                <w:szCs w:val="24"/>
              </w:rPr>
              <w:t xml:space="preserve">hey have received and the numerous </w:t>
            </w:r>
            <w:r w:rsidR="00D8455B" w:rsidRPr="00D8455B">
              <w:rPr>
                <w:rFonts w:ascii="Times New Roman" w:hAnsi="Times New Roman" w:cs="Times New Roman"/>
                <w:szCs w:val="24"/>
              </w:rPr>
              <w:t xml:space="preserve">research and creative publications they have produced as mentioned in the “Achievement” section above. </w:t>
            </w:r>
            <w:r w:rsidR="00D8455B">
              <w:rPr>
                <w:rFonts w:ascii="Times New Roman" w:hAnsi="Times New Roman" w:cs="Times New Roman"/>
                <w:szCs w:val="24"/>
              </w:rPr>
              <w:t xml:space="preserve">Furthermore, the LC regularly holds research conferences, symposia, and seminars. For example, </w:t>
            </w:r>
            <w:r w:rsidR="00532214">
              <w:rPr>
                <w:rFonts w:ascii="Times New Roman" w:hAnsi="Times New Roman" w:cs="Times New Roman"/>
                <w:szCs w:val="24"/>
              </w:rPr>
              <w:t xml:space="preserve">in </w:t>
            </w:r>
            <w:r w:rsidR="00D8455B">
              <w:rPr>
                <w:rFonts w:ascii="Times New Roman" w:hAnsi="Times New Roman" w:cs="Times New Roman"/>
                <w:szCs w:val="24"/>
              </w:rPr>
              <w:t>2024</w:t>
            </w:r>
            <w:r w:rsidR="00D8455B" w:rsidRPr="00D8455B">
              <w:rPr>
                <w:rFonts w:ascii="Times New Roman" w:hAnsi="Times New Roman" w:cs="Times New Roman"/>
                <w:szCs w:val="24"/>
              </w:rPr>
              <w:t>, the LC successfully organized two international conferences</w:t>
            </w:r>
            <w:r w:rsidR="00D8455B">
              <w:rPr>
                <w:rFonts w:ascii="Times New Roman" w:hAnsi="Times New Roman" w:cs="Times New Roman"/>
                <w:szCs w:val="24"/>
              </w:rPr>
              <w:t xml:space="preserve">: one held in June with the </w:t>
            </w:r>
            <w:r w:rsidR="00532214">
              <w:rPr>
                <w:rFonts w:ascii="Times New Roman" w:hAnsi="Times New Roman" w:cs="Times New Roman"/>
                <w:szCs w:val="24"/>
              </w:rPr>
              <w:t xml:space="preserve">title </w:t>
            </w:r>
            <w:r w:rsidR="00D8455B">
              <w:rPr>
                <w:rFonts w:ascii="Times New Roman" w:hAnsi="Times New Roman" w:cs="Times New Roman"/>
                <w:szCs w:val="24"/>
              </w:rPr>
              <w:t>name</w:t>
            </w:r>
            <w:r w:rsidR="00D8455B" w:rsidRPr="00D8455B">
              <w:rPr>
                <w:rFonts w:ascii="Times New Roman" w:hAnsi="Times New Roman" w:cs="Times New Roman"/>
                <w:szCs w:val="24"/>
              </w:rPr>
              <w:t>: “Engagement in the Digital Age: International Conference on Language Teaching and Learning</w:t>
            </w:r>
            <w:r w:rsidR="00D8455B">
              <w:rPr>
                <w:rFonts w:ascii="Times New Roman" w:hAnsi="Times New Roman" w:cs="Times New Roman"/>
                <w:szCs w:val="24"/>
              </w:rPr>
              <w:t>,</w:t>
            </w:r>
            <w:r w:rsidR="00D8455B" w:rsidRPr="00D8455B">
              <w:rPr>
                <w:rFonts w:ascii="Times New Roman" w:hAnsi="Times New Roman" w:cs="Times New Roman"/>
                <w:szCs w:val="24"/>
              </w:rPr>
              <w:t xml:space="preserve">” </w:t>
            </w:r>
            <w:r w:rsidR="00D8455B">
              <w:rPr>
                <w:rFonts w:ascii="Times New Roman" w:hAnsi="Times New Roman" w:cs="Times New Roman"/>
                <w:szCs w:val="24"/>
              </w:rPr>
              <w:t xml:space="preserve">which drew </w:t>
            </w:r>
            <w:r w:rsidR="00D8455B" w:rsidRPr="00D8455B">
              <w:rPr>
                <w:rFonts w:ascii="Times New Roman" w:hAnsi="Times New Roman" w:cs="Times New Roman"/>
                <w:szCs w:val="24"/>
              </w:rPr>
              <w:t>214</w:t>
            </w:r>
            <w:r>
              <w:rPr>
                <w:rFonts w:ascii="Times New Roman" w:hAnsi="Times New Roman" w:cs="Times New Roman"/>
                <w:szCs w:val="24"/>
              </w:rPr>
              <w:t xml:space="preserve"> p</w:t>
            </w:r>
            <w:r w:rsidR="00D8455B" w:rsidRPr="00D8455B">
              <w:rPr>
                <w:rFonts w:ascii="Times New Roman" w:hAnsi="Times New Roman" w:cs="Times New Roman"/>
                <w:szCs w:val="24"/>
              </w:rPr>
              <w:t xml:space="preserve">articipants from 37 different universities as well as 32 LC presentations (English 17, Chinese 8, and Putonghua 4, Foreign Languages 3), and </w:t>
            </w:r>
            <w:r w:rsidR="00D8455B">
              <w:rPr>
                <w:rFonts w:ascii="Times New Roman" w:hAnsi="Times New Roman" w:cs="Times New Roman"/>
                <w:szCs w:val="24"/>
              </w:rPr>
              <w:t xml:space="preserve">the other </w:t>
            </w:r>
            <w:r w:rsidR="00532214">
              <w:rPr>
                <w:rFonts w:ascii="Times New Roman" w:hAnsi="Times New Roman" w:cs="Times New Roman"/>
                <w:szCs w:val="24"/>
              </w:rPr>
              <w:t xml:space="preserve">held in April with the </w:t>
            </w:r>
            <w:r w:rsidR="00D8455B">
              <w:rPr>
                <w:rFonts w:ascii="Times New Roman" w:hAnsi="Times New Roman" w:cs="Times New Roman"/>
                <w:szCs w:val="24"/>
              </w:rPr>
              <w:t xml:space="preserve">title </w:t>
            </w:r>
            <w:r w:rsidR="00D8455B" w:rsidRPr="00D8455B">
              <w:rPr>
                <w:rFonts w:ascii="Times New Roman" w:hAnsi="Times New Roman" w:cs="Times New Roman"/>
                <w:szCs w:val="24"/>
              </w:rPr>
              <w:t>“The 17th Inner-institutional Symposium on Chinese Teaching in Tertiary Education” with 64 attendees in mixed mode.</w:t>
            </w:r>
            <w:r w:rsidR="00E172F0" w:rsidRPr="00C74CBC">
              <w:rPr>
                <w:rFonts w:ascii="Times New Roman" w:hAnsi="Times New Roman" w:cs="Times New Roman"/>
                <w:szCs w:val="24"/>
              </w:rPr>
              <w:t xml:space="preserve">  </w:t>
            </w:r>
          </w:p>
        </w:tc>
        <w:tc>
          <w:tcPr>
            <w:tcW w:w="3690" w:type="dxa"/>
          </w:tcPr>
          <w:p w14:paraId="57CC333A" w14:textId="54FA39A0" w:rsidR="00584FD7" w:rsidRPr="00C74CBC" w:rsidRDefault="00EA01DE" w:rsidP="00DA48F0">
            <w:pPr>
              <w:jc w:val="both"/>
              <w:rPr>
                <w:rFonts w:ascii="Times New Roman" w:hAnsi="Times New Roman" w:cs="Times New Roman"/>
                <w:szCs w:val="24"/>
              </w:rPr>
            </w:pPr>
            <w:r w:rsidRPr="00C74CBC">
              <w:rPr>
                <w:rFonts w:ascii="Times New Roman" w:hAnsi="Times New Roman" w:cs="Times New Roman"/>
                <w:szCs w:val="24"/>
              </w:rPr>
              <w:t>The ACP only</w:t>
            </w:r>
            <w:r w:rsidR="004802D8" w:rsidRPr="00C74CBC">
              <w:rPr>
                <w:rFonts w:ascii="Times New Roman" w:hAnsi="Times New Roman" w:cs="Times New Roman"/>
                <w:szCs w:val="24"/>
              </w:rPr>
              <w:t xml:space="preserve"> commended the high quality and quantity in the LC staff’s research production and other forms of scholarly activities </w:t>
            </w:r>
            <w:r w:rsidR="002152A2" w:rsidRPr="00C74CBC">
              <w:rPr>
                <w:rFonts w:ascii="Times New Roman" w:hAnsi="Times New Roman" w:cs="Times New Roman"/>
                <w:szCs w:val="24"/>
              </w:rPr>
              <w:t>to the LC teaching staff</w:t>
            </w:r>
            <w:r w:rsidR="00CC60CD" w:rsidRPr="00C74CBC">
              <w:rPr>
                <w:rFonts w:ascii="Times New Roman" w:hAnsi="Times New Roman" w:cs="Times New Roman"/>
                <w:szCs w:val="24"/>
              </w:rPr>
              <w:t>, i.e., it did not give any</w:t>
            </w:r>
            <w:r w:rsidRPr="00C74CBC">
              <w:rPr>
                <w:rFonts w:ascii="Times New Roman" w:hAnsi="Times New Roman" w:cs="Times New Roman"/>
                <w:szCs w:val="24"/>
              </w:rPr>
              <w:t xml:space="preserve"> recommendation and suggestion.</w:t>
            </w:r>
          </w:p>
        </w:tc>
        <w:tc>
          <w:tcPr>
            <w:tcW w:w="3510" w:type="dxa"/>
          </w:tcPr>
          <w:p w14:paraId="4FD62A09" w14:textId="505FA2C5" w:rsidR="00584FD7" w:rsidRPr="00C74CBC" w:rsidRDefault="006E10E2" w:rsidP="00DA48F0">
            <w:pPr>
              <w:jc w:val="both"/>
              <w:rPr>
                <w:rFonts w:ascii="Times New Roman" w:hAnsi="Times New Roman" w:cs="Times New Roman"/>
                <w:szCs w:val="24"/>
              </w:rPr>
            </w:pPr>
            <w:r w:rsidRPr="00C74CBC">
              <w:rPr>
                <w:rFonts w:ascii="Times New Roman" w:hAnsi="Times New Roman" w:cs="Times New Roman"/>
                <w:szCs w:val="24"/>
              </w:rPr>
              <w:t xml:space="preserve">In the US, </w:t>
            </w:r>
            <w:r w:rsidR="008304A6" w:rsidRPr="00C74CBC">
              <w:rPr>
                <w:rFonts w:ascii="Times New Roman" w:hAnsi="Times New Roman" w:cs="Times New Roman"/>
                <w:szCs w:val="24"/>
              </w:rPr>
              <w:t xml:space="preserve">instructors are not required to do research and publication. Hence, the LC is truly excelling with many of its faculty members actively engaged in research and publication. Many of their publications are in the leading journals in applied linguistics and language teaching. </w:t>
            </w:r>
          </w:p>
        </w:tc>
        <w:tc>
          <w:tcPr>
            <w:tcW w:w="3690" w:type="dxa"/>
          </w:tcPr>
          <w:p w14:paraId="583978A0" w14:textId="77777777" w:rsidR="00584FD7" w:rsidRDefault="002152A2" w:rsidP="00DA48F0">
            <w:pPr>
              <w:jc w:val="both"/>
              <w:rPr>
                <w:rFonts w:ascii="Times New Roman" w:hAnsi="Times New Roman" w:cs="Times New Roman"/>
                <w:szCs w:val="24"/>
              </w:rPr>
            </w:pPr>
            <w:r w:rsidRPr="00C74CBC">
              <w:rPr>
                <w:rFonts w:ascii="Times New Roman" w:hAnsi="Times New Roman" w:cs="Times New Roman"/>
                <w:szCs w:val="24"/>
              </w:rPr>
              <w:t>I have no recommendation for improvement, but</w:t>
            </w:r>
            <w:r w:rsidR="004802D8" w:rsidRPr="00C74CBC">
              <w:rPr>
                <w:rFonts w:ascii="Times New Roman" w:hAnsi="Times New Roman" w:cs="Times New Roman"/>
                <w:szCs w:val="24"/>
              </w:rPr>
              <w:t xml:space="preserve">, </w:t>
            </w:r>
            <w:r w:rsidR="002966FF">
              <w:rPr>
                <w:rFonts w:ascii="Times New Roman" w:hAnsi="Times New Roman" w:cs="Times New Roman"/>
                <w:szCs w:val="24"/>
              </w:rPr>
              <w:t xml:space="preserve">in agreement with </w:t>
            </w:r>
            <w:r w:rsidR="004802D8" w:rsidRPr="00C74CBC">
              <w:rPr>
                <w:rFonts w:ascii="Times New Roman" w:hAnsi="Times New Roman" w:cs="Times New Roman"/>
                <w:szCs w:val="24"/>
              </w:rPr>
              <w:t>the ACP,</w:t>
            </w:r>
            <w:r w:rsidRPr="00C74CBC">
              <w:rPr>
                <w:rFonts w:ascii="Times New Roman" w:hAnsi="Times New Roman" w:cs="Times New Roman"/>
                <w:szCs w:val="24"/>
              </w:rPr>
              <w:t xml:space="preserve"> </w:t>
            </w:r>
            <w:r w:rsidR="004802D8" w:rsidRPr="00C74CBC">
              <w:rPr>
                <w:rFonts w:ascii="Times New Roman" w:hAnsi="Times New Roman" w:cs="Times New Roman"/>
                <w:szCs w:val="24"/>
              </w:rPr>
              <w:t xml:space="preserve">I </w:t>
            </w:r>
            <w:r w:rsidR="00421CB4">
              <w:rPr>
                <w:rFonts w:ascii="Times New Roman" w:hAnsi="Times New Roman" w:cs="Times New Roman"/>
                <w:szCs w:val="24"/>
              </w:rPr>
              <w:t xml:space="preserve">have </w:t>
            </w:r>
            <w:r w:rsidRPr="00C74CBC">
              <w:rPr>
                <w:rFonts w:ascii="Times New Roman" w:hAnsi="Times New Roman" w:cs="Times New Roman"/>
                <w:szCs w:val="24"/>
              </w:rPr>
              <w:t>high</w:t>
            </w:r>
            <w:r w:rsidR="004802D8" w:rsidRPr="00C74CBC">
              <w:rPr>
                <w:rFonts w:ascii="Times New Roman" w:hAnsi="Times New Roman" w:cs="Times New Roman"/>
                <w:szCs w:val="24"/>
              </w:rPr>
              <w:t xml:space="preserve"> commend</w:t>
            </w:r>
            <w:r w:rsidR="00421CB4">
              <w:rPr>
                <w:rFonts w:ascii="Times New Roman" w:hAnsi="Times New Roman" w:cs="Times New Roman"/>
                <w:szCs w:val="24"/>
              </w:rPr>
              <w:t xml:space="preserve">ations </w:t>
            </w:r>
            <w:r w:rsidR="004802D8" w:rsidRPr="00C74CBC">
              <w:rPr>
                <w:rFonts w:ascii="Times New Roman" w:hAnsi="Times New Roman" w:cs="Times New Roman"/>
                <w:szCs w:val="24"/>
              </w:rPr>
              <w:t>and admir</w:t>
            </w:r>
            <w:r w:rsidR="00421CB4">
              <w:rPr>
                <w:rFonts w:ascii="Times New Roman" w:hAnsi="Times New Roman" w:cs="Times New Roman"/>
                <w:szCs w:val="24"/>
              </w:rPr>
              <w:t xml:space="preserve">ations for </w:t>
            </w:r>
            <w:r w:rsidRPr="00C74CBC">
              <w:rPr>
                <w:rFonts w:ascii="Times New Roman" w:hAnsi="Times New Roman" w:cs="Times New Roman"/>
                <w:szCs w:val="24"/>
              </w:rPr>
              <w:t>the</w:t>
            </w:r>
            <w:r w:rsidR="004802D8" w:rsidRPr="00C74CBC">
              <w:rPr>
                <w:rFonts w:ascii="Times New Roman" w:hAnsi="Times New Roman" w:cs="Times New Roman"/>
                <w:szCs w:val="24"/>
              </w:rPr>
              <w:t xml:space="preserve"> LC staff</w:t>
            </w:r>
            <w:r w:rsidR="00421CB4">
              <w:rPr>
                <w:rFonts w:ascii="Times New Roman" w:hAnsi="Times New Roman" w:cs="Times New Roman"/>
                <w:szCs w:val="24"/>
              </w:rPr>
              <w:t xml:space="preserve"> for their</w:t>
            </w:r>
            <w:r w:rsidRPr="00C74CBC">
              <w:rPr>
                <w:rFonts w:ascii="Times New Roman" w:hAnsi="Times New Roman" w:cs="Times New Roman"/>
                <w:szCs w:val="24"/>
              </w:rPr>
              <w:t xml:space="preserve"> </w:t>
            </w:r>
            <w:r w:rsidR="00545BA0">
              <w:rPr>
                <w:rFonts w:ascii="Times New Roman" w:hAnsi="Times New Roman" w:cs="Times New Roman"/>
                <w:szCs w:val="24"/>
              </w:rPr>
              <w:t xml:space="preserve">production of creative and research publications that are of both </w:t>
            </w:r>
            <w:r w:rsidRPr="00C74CBC">
              <w:rPr>
                <w:rFonts w:ascii="Times New Roman" w:hAnsi="Times New Roman" w:cs="Times New Roman"/>
                <w:szCs w:val="24"/>
              </w:rPr>
              <w:t>high quality and quantity</w:t>
            </w:r>
            <w:r w:rsidR="004802D8" w:rsidRPr="00C74CBC">
              <w:rPr>
                <w:rFonts w:ascii="Times New Roman" w:hAnsi="Times New Roman" w:cs="Times New Roman"/>
                <w:szCs w:val="24"/>
              </w:rPr>
              <w:t>.</w:t>
            </w:r>
            <w:r w:rsidRPr="00C74CBC">
              <w:rPr>
                <w:rFonts w:ascii="Times New Roman" w:hAnsi="Times New Roman" w:cs="Times New Roman"/>
                <w:szCs w:val="24"/>
              </w:rPr>
              <w:t xml:space="preserve">  </w:t>
            </w:r>
          </w:p>
          <w:p w14:paraId="697E8818" w14:textId="14F1AD61" w:rsidR="00FE3E02" w:rsidRPr="00537001" w:rsidRDefault="00FE3E02" w:rsidP="00FE3E02">
            <w:pPr>
              <w:jc w:val="both"/>
              <w:rPr>
                <w:rFonts w:ascii="Times New Roman" w:hAnsi="Times New Roman" w:cs="Times New Roman"/>
                <w:szCs w:val="24"/>
              </w:rPr>
            </w:pPr>
          </w:p>
          <w:p w14:paraId="3F52B819" w14:textId="26AA662B" w:rsidR="00537001" w:rsidRPr="00537001" w:rsidRDefault="00537001" w:rsidP="00DA48F0">
            <w:pPr>
              <w:jc w:val="both"/>
              <w:rPr>
                <w:rFonts w:ascii="Times New Roman" w:hAnsi="Times New Roman" w:cs="Times New Roman"/>
                <w:szCs w:val="24"/>
              </w:rPr>
            </w:pPr>
          </w:p>
        </w:tc>
      </w:tr>
      <w:tr w:rsidR="00584FD7" w:rsidRPr="00C74CBC" w14:paraId="78617E70" w14:textId="636D678E" w:rsidTr="38504121">
        <w:trPr>
          <w:trHeight w:val="357"/>
        </w:trPr>
        <w:tc>
          <w:tcPr>
            <w:tcW w:w="15385" w:type="dxa"/>
            <w:gridSpan w:val="4"/>
            <w:shd w:val="clear" w:color="auto" w:fill="D9D9D9" w:themeFill="background1" w:themeFillShade="D9"/>
          </w:tcPr>
          <w:p w14:paraId="772A8F92" w14:textId="6C7C6A4B" w:rsidR="00584FD7" w:rsidRPr="00C74CBC" w:rsidRDefault="00584FD7" w:rsidP="00DA48F0">
            <w:pPr>
              <w:jc w:val="both"/>
              <w:rPr>
                <w:rFonts w:ascii="Times New Roman" w:hAnsi="Times New Roman" w:cs="Times New Roman"/>
                <w:b/>
                <w:szCs w:val="24"/>
              </w:rPr>
            </w:pPr>
            <w:r w:rsidRPr="00C74CBC">
              <w:rPr>
                <w:rFonts w:ascii="Times New Roman" w:hAnsi="Times New Roman" w:cs="Times New Roman"/>
                <w:b/>
                <w:szCs w:val="24"/>
              </w:rPr>
              <w:t xml:space="preserve">Response of </w:t>
            </w:r>
            <w:r w:rsidR="00AD686C" w:rsidRPr="00C74CBC">
              <w:rPr>
                <w:rFonts w:ascii="Times New Roman" w:hAnsi="Times New Roman" w:cs="Times New Roman"/>
                <w:b/>
                <w:szCs w:val="24"/>
              </w:rPr>
              <w:t>Unit</w:t>
            </w:r>
          </w:p>
        </w:tc>
      </w:tr>
      <w:tr w:rsidR="00584FD7" w:rsidRPr="00C74CBC" w14:paraId="61AFCDA9" w14:textId="36D2BDD7" w:rsidTr="0081633C">
        <w:trPr>
          <w:trHeight w:val="630"/>
        </w:trPr>
        <w:tc>
          <w:tcPr>
            <w:tcW w:w="11695" w:type="dxa"/>
            <w:gridSpan w:val="3"/>
          </w:tcPr>
          <w:p w14:paraId="4F3C91BD" w14:textId="28BFC799" w:rsidR="00883040" w:rsidRPr="0081633C" w:rsidRDefault="0081633C" w:rsidP="00DA48F0">
            <w:pPr>
              <w:jc w:val="both"/>
              <w:rPr>
                <w:rFonts w:ascii="Times New Roman" w:hAnsi="Times New Roman" w:cs="Times New Roman"/>
                <w:szCs w:val="24"/>
              </w:rPr>
            </w:pPr>
            <w:r>
              <w:rPr>
                <w:rFonts w:ascii="Times New Roman" w:hAnsi="Times New Roman" w:cs="Times New Roman"/>
              </w:rPr>
              <w:t>We appreciate Prof</w:t>
            </w:r>
            <w:r w:rsidR="00CC47A6">
              <w:rPr>
                <w:rFonts w:ascii="Times New Roman" w:hAnsi="Times New Roman" w:cs="Times New Roman"/>
              </w:rPr>
              <w:t>.</w:t>
            </w:r>
            <w:r>
              <w:rPr>
                <w:rFonts w:ascii="Times New Roman" w:hAnsi="Times New Roman" w:cs="Times New Roman"/>
              </w:rPr>
              <w:t xml:space="preserve"> Liu’s</w:t>
            </w:r>
            <w:r w:rsidR="6D7F432E" w:rsidRPr="38504121">
              <w:rPr>
                <w:rFonts w:ascii="Times New Roman" w:hAnsi="Times New Roman" w:cs="Times New Roman"/>
              </w:rPr>
              <w:t xml:space="preserve"> observations and positive feedback.</w:t>
            </w:r>
          </w:p>
        </w:tc>
        <w:tc>
          <w:tcPr>
            <w:tcW w:w="3690" w:type="dxa"/>
          </w:tcPr>
          <w:p w14:paraId="4DC9A6DD" w14:textId="77777777" w:rsidR="00584FD7" w:rsidRPr="00C74CBC" w:rsidRDefault="00584FD7" w:rsidP="00DA48F0">
            <w:pPr>
              <w:jc w:val="both"/>
              <w:rPr>
                <w:rFonts w:ascii="Times New Roman" w:hAnsi="Times New Roman" w:cs="Times New Roman"/>
                <w:szCs w:val="24"/>
              </w:rPr>
            </w:pPr>
          </w:p>
        </w:tc>
      </w:tr>
    </w:tbl>
    <w:p w14:paraId="3071A99B" w14:textId="77777777" w:rsidR="00580E01" w:rsidRPr="00C74CBC" w:rsidRDefault="00580E01" w:rsidP="00580E01">
      <w:pPr>
        <w:pStyle w:val="ListParagraph"/>
        <w:spacing w:line="280" w:lineRule="exact"/>
        <w:ind w:leftChars="0"/>
        <w:contextualSpacing/>
        <w:rPr>
          <w:b/>
        </w:rPr>
      </w:pPr>
    </w:p>
    <w:p w14:paraId="138477A7" w14:textId="3A96E214" w:rsidR="0012539F" w:rsidRPr="00C74CBC" w:rsidRDefault="00326EF7" w:rsidP="007959D9">
      <w:pPr>
        <w:pStyle w:val="ListParagraph"/>
        <w:numPr>
          <w:ilvl w:val="0"/>
          <w:numId w:val="5"/>
        </w:numPr>
        <w:spacing w:line="280" w:lineRule="exact"/>
        <w:ind w:leftChars="0"/>
        <w:contextualSpacing/>
        <w:jc w:val="both"/>
        <w:rPr>
          <w:color w:val="0000FF"/>
        </w:rPr>
      </w:pPr>
      <w:r w:rsidRPr="00C74CBC">
        <w:rPr>
          <w:b/>
          <w:color w:val="0000FF"/>
        </w:rPr>
        <w:t>Community Impact</w:t>
      </w:r>
      <w:r w:rsidR="0012539F" w:rsidRPr="00C74CBC">
        <w:rPr>
          <w:b/>
          <w:color w:val="0000FF"/>
        </w:rPr>
        <w:t xml:space="preserve"> </w:t>
      </w:r>
    </w:p>
    <w:tbl>
      <w:tblPr>
        <w:tblStyle w:val="TableGrid"/>
        <w:tblW w:w="0" w:type="auto"/>
        <w:tblLook w:val="04A0" w:firstRow="1" w:lastRow="0" w:firstColumn="1" w:lastColumn="0" w:noHBand="0" w:noVBand="1"/>
      </w:tblPr>
      <w:tblGrid>
        <w:gridCol w:w="4315"/>
        <w:gridCol w:w="3690"/>
        <w:gridCol w:w="3780"/>
        <w:gridCol w:w="3519"/>
      </w:tblGrid>
      <w:tr w:rsidR="00584FD7" w:rsidRPr="00C74CBC" w14:paraId="1F68AD58" w14:textId="08163DEB" w:rsidTr="38504121">
        <w:tc>
          <w:tcPr>
            <w:tcW w:w="4315" w:type="dxa"/>
            <w:shd w:val="clear" w:color="auto" w:fill="D9D9D9" w:themeFill="background1" w:themeFillShade="D9"/>
          </w:tcPr>
          <w:p w14:paraId="5BEEFB10" w14:textId="70DD2905" w:rsidR="00584FD7" w:rsidRPr="00C74CBC" w:rsidRDefault="00584FD7" w:rsidP="00E71DB5">
            <w:pPr>
              <w:spacing w:line="280" w:lineRule="exact"/>
              <w:contextualSpacing/>
              <w:rPr>
                <w:rFonts w:ascii="Times New Roman" w:hAnsi="Times New Roman" w:cs="Times New Roman"/>
                <w:b/>
                <w:szCs w:val="24"/>
              </w:rPr>
            </w:pPr>
            <w:r w:rsidRPr="00C74CBC">
              <w:rPr>
                <w:rFonts w:ascii="Times New Roman" w:hAnsi="Times New Roman" w:cs="Times New Roman"/>
                <w:b/>
                <w:szCs w:val="24"/>
              </w:rPr>
              <w:lastRenderedPageBreak/>
              <w:t>Observations</w:t>
            </w:r>
          </w:p>
        </w:tc>
        <w:tc>
          <w:tcPr>
            <w:tcW w:w="3690" w:type="dxa"/>
            <w:shd w:val="clear" w:color="auto" w:fill="D9D9D9" w:themeFill="background1" w:themeFillShade="D9"/>
          </w:tcPr>
          <w:p w14:paraId="7A2273E5" w14:textId="496BDD3A" w:rsidR="00584FD7" w:rsidRPr="00C74CBC" w:rsidRDefault="00372DB2" w:rsidP="00E71DB5">
            <w:pPr>
              <w:spacing w:line="280" w:lineRule="exact"/>
              <w:contextualSpacing/>
              <w:rPr>
                <w:rFonts w:ascii="Times New Roman" w:hAnsi="Times New Roman" w:cs="Times New Roman"/>
                <w:b/>
                <w:szCs w:val="24"/>
              </w:rPr>
            </w:pPr>
            <w:r w:rsidRPr="00C74CBC">
              <w:rPr>
                <w:rFonts w:ascii="Times New Roman" w:hAnsi="Times New Roman" w:cs="Times New Roman"/>
                <w:b/>
                <w:szCs w:val="24"/>
              </w:rPr>
              <w:t>Follow-up on ACP recommendation(s) and suggestions</w:t>
            </w:r>
            <w:r w:rsidR="00584FD7" w:rsidRPr="00C74CBC">
              <w:rPr>
                <w:rFonts w:ascii="Times New Roman" w:hAnsi="Times New Roman" w:cs="Times New Roman"/>
                <w:b/>
                <w:szCs w:val="24"/>
              </w:rPr>
              <w:t xml:space="preserve">, if applicable </w:t>
            </w:r>
          </w:p>
        </w:tc>
        <w:tc>
          <w:tcPr>
            <w:tcW w:w="3780" w:type="dxa"/>
            <w:shd w:val="clear" w:color="auto" w:fill="D9D9D9" w:themeFill="background1" w:themeFillShade="D9"/>
          </w:tcPr>
          <w:p w14:paraId="16C5054A" w14:textId="79D8F575" w:rsidR="00584FD7" w:rsidRPr="00C74CBC" w:rsidRDefault="00584FD7" w:rsidP="00E71DB5">
            <w:pPr>
              <w:spacing w:line="280" w:lineRule="exact"/>
              <w:contextualSpacing/>
              <w:rPr>
                <w:rFonts w:ascii="Times New Roman" w:hAnsi="Times New Roman" w:cs="Times New Roman"/>
                <w:b/>
                <w:szCs w:val="24"/>
              </w:rPr>
            </w:pPr>
            <w:r w:rsidRPr="00C74CBC">
              <w:rPr>
                <w:rFonts w:ascii="Times New Roman" w:hAnsi="Times New Roman" w:cs="Times New Roman"/>
                <w:b/>
                <w:szCs w:val="24"/>
              </w:rPr>
              <w:t xml:space="preserve">Benchmarking of the policy/practice/standard against </w:t>
            </w:r>
            <w:r w:rsidR="00326EF7" w:rsidRPr="00C74CBC">
              <w:rPr>
                <w:rFonts w:ascii="Times New Roman" w:hAnsi="Times New Roman" w:cs="Times New Roman"/>
                <w:b/>
                <w:szCs w:val="24"/>
              </w:rPr>
              <w:t>overseas</w:t>
            </w:r>
            <w:r w:rsidR="00BB651D" w:rsidRPr="00C74CBC">
              <w:rPr>
                <w:rFonts w:ascii="Times New Roman" w:hAnsi="Times New Roman" w:cs="Times New Roman"/>
                <w:b/>
                <w:szCs w:val="24"/>
                <w:vertAlign w:val="superscript"/>
              </w:rPr>
              <w:t>*</w:t>
            </w:r>
            <w:r w:rsidR="00326EF7" w:rsidRPr="00C74CBC">
              <w:rPr>
                <w:rFonts w:ascii="Times New Roman" w:hAnsi="Times New Roman" w:cs="Times New Roman"/>
                <w:b/>
                <w:szCs w:val="24"/>
              </w:rPr>
              <w:t xml:space="preserve"> institutions leading in the field</w:t>
            </w:r>
            <w:r w:rsidRPr="00C74CBC">
              <w:rPr>
                <w:rFonts w:ascii="Times New Roman" w:hAnsi="Times New Roman" w:cs="Times New Roman"/>
                <w:b/>
                <w:szCs w:val="24"/>
              </w:rPr>
              <w:t xml:space="preserve"> </w:t>
            </w:r>
          </w:p>
        </w:tc>
        <w:tc>
          <w:tcPr>
            <w:tcW w:w="3519" w:type="dxa"/>
            <w:shd w:val="clear" w:color="auto" w:fill="D9D9D9" w:themeFill="background1" w:themeFillShade="D9"/>
          </w:tcPr>
          <w:p w14:paraId="58520A68" w14:textId="1F898866" w:rsidR="00584FD7" w:rsidRPr="00C74CBC" w:rsidRDefault="00584FD7" w:rsidP="00E71DB5">
            <w:pPr>
              <w:spacing w:line="280" w:lineRule="exact"/>
              <w:contextualSpacing/>
              <w:rPr>
                <w:rFonts w:ascii="Times New Roman" w:hAnsi="Times New Roman" w:cs="Times New Roman"/>
                <w:b/>
                <w:szCs w:val="24"/>
              </w:rPr>
            </w:pPr>
            <w:r w:rsidRPr="00C74CBC">
              <w:rPr>
                <w:rFonts w:ascii="Times New Roman" w:hAnsi="Times New Roman" w:cs="Times New Roman"/>
                <w:b/>
                <w:szCs w:val="24"/>
              </w:rPr>
              <w:t>Recommendations for Improvement</w:t>
            </w:r>
          </w:p>
        </w:tc>
      </w:tr>
      <w:tr w:rsidR="00584FD7" w:rsidRPr="00C74CBC" w14:paraId="4B87115E" w14:textId="5E660DCC" w:rsidTr="38504121">
        <w:trPr>
          <w:trHeight w:val="1135"/>
        </w:trPr>
        <w:tc>
          <w:tcPr>
            <w:tcW w:w="4315" w:type="dxa"/>
          </w:tcPr>
          <w:p w14:paraId="0DCECB0F" w14:textId="3182D993" w:rsidR="00584FD7" w:rsidRPr="00C74CBC" w:rsidRDefault="00ED0079" w:rsidP="00DA48F0">
            <w:pPr>
              <w:jc w:val="both"/>
              <w:rPr>
                <w:rFonts w:ascii="Times New Roman" w:hAnsi="Times New Roman" w:cs="Times New Roman"/>
                <w:szCs w:val="24"/>
              </w:rPr>
            </w:pPr>
            <w:r w:rsidRPr="00C74CBC">
              <w:rPr>
                <w:rFonts w:ascii="Times New Roman" w:hAnsi="Times New Roman" w:cs="Times New Roman"/>
                <w:szCs w:val="24"/>
              </w:rPr>
              <w:t>The</w:t>
            </w:r>
            <w:r w:rsidR="00854D24" w:rsidRPr="00C74CBC">
              <w:rPr>
                <w:rFonts w:ascii="Times New Roman" w:hAnsi="Times New Roman" w:cs="Times New Roman"/>
                <w:szCs w:val="24"/>
              </w:rPr>
              <w:t xml:space="preserve"> </w:t>
            </w:r>
            <w:r w:rsidRPr="00C74CBC">
              <w:rPr>
                <w:rFonts w:ascii="Times New Roman" w:hAnsi="Times New Roman" w:cs="Times New Roman"/>
                <w:szCs w:val="24"/>
              </w:rPr>
              <w:t xml:space="preserve">impact of the </w:t>
            </w:r>
            <w:r w:rsidR="00854D24" w:rsidRPr="00C74CBC">
              <w:rPr>
                <w:rFonts w:ascii="Times New Roman" w:hAnsi="Times New Roman" w:cs="Times New Roman"/>
                <w:szCs w:val="24"/>
              </w:rPr>
              <w:t>LC</w:t>
            </w:r>
            <w:r w:rsidRPr="00C74CBC">
              <w:rPr>
                <w:rFonts w:ascii="Times New Roman" w:hAnsi="Times New Roman" w:cs="Times New Roman"/>
                <w:szCs w:val="24"/>
              </w:rPr>
              <w:t>’s work on the co</w:t>
            </w:r>
            <w:r w:rsidR="00854D24" w:rsidRPr="00C74CBC">
              <w:rPr>
                <w:rFonts w:ascii="Times New Roman" w:hAnsi="Times New Roman" w:cs="Times New Roman"/>
                <w:szCs w:val="24"/>
              </w:rPr>
              <w:t xml:space="preserve">mmunity </w:t>
            </w:r>
            <w:r w:rsidRPr="00C74CBC">
              <w:rPr>
                <w:rFonts w:ascii="Times New Roman" w:hAnsi="Times New Roman" w:cs="Times New Roman"/>
                <w:szCs w:val="24"/>
              </w:rPr>
              <w:t xml:space="preserve">is praiseworthy. </w:t>
            </w:r>
            <w:r w:rsidR="003359D6" w:rsidRPr="00C74CBC">
              <w:rPr>
                <w:rFonts w:ascii="Times New Roman" w:hAnsi="Times New Roman" w:cs="Times New Roman"/>
                <w:szCs w:val="24"/>
              </w:rPr>
              <w:t xml:space="preserve"> The center offers several courses where students learn to understand and </w:t>
            </w:r>
            <w:r w:rsidR="00F0793F">
              <w:rPr>
                <w:rFonts w:ascii="Times New Roman" w:hAnsi="Times New Roman" w:cs="Times New Roman"/>
                <w:szCs w:val="24"/>
              </w:rPr>
              <w:t xml:space="preserve">to </w:t>
            </w:r>
            <w:r w:rsidR="003359D6" w:rsidRPr="00C74CBC">
              <w:rPr>
                <w:rFonts w:ascii="Times New Roman" w:hAnsi="Times New Roman" w:cs="Times New Roman"/>
                <w:szCs w:val="24"/>
              </w:rPr>
              <w:t xml:space="preserve">work with the wider Hong Kong community to explore ways to address social problems in the community. </w:t>
            </w:r>
            <w:r w:rsidR="00083D03" w:rsidRPr="00C74CBC">
              <w:rPr>
                <w:rFonts w:ascii="Times New Roman" w:hAnsi="Times New Roman" w:cs="Times New Roman"/>
                <w:szCs w:val="24"/>
              </w:rPr>
              <w:t xml:space="preserve">Particularly worth mentioning is </w:t>
            </w:r>
            <w:r w:rsidR="003359D6" w:rsidRPr="00C74CBC">
              <w:rPr>
                <w:rFonts w:ascii="Times New Roman" w:hAnsi="Times New Roman" w:cs="Times New Roman"/>
                <w:szCs w:val="24"/>
              </w:rPr>
              <w:t xml:space="preserve">the General Education (GE) courses offered by LC (viz., GCAP3056 Taking a Stand: Engaging in Public Discourse through Advanced Research and Writing) </w:t>
            </w:r>
            <w:r w:rsidR="00083D03" w:rsidRPr="00C74CBC">
              <w:rPr>
                <w:rFonts w:ascii="Times New Roman" w:hAnsi="Times New Roman" w:cs="Times New Roman"/>
                <w:szCs w:val="24"/>
              </w:rPr>
              <w:t xml:space="preserve">because this course </w:t>
            </w:r>
            <w:r w:rsidR="003359D6" w:rsidRPr="00C74CBC">
              <w:rPr>
                <w:rFonts w:ascii="Times New Roman" w:hAnsi="Times New Roman" w:cs="Times New Roman"/>
                <w:szCs w:val="24"/>
              </w:rPr>
              <w:t>had produced significant impact on society through students’ sharing their views on social issues in public media, specifically in the form of  letter</w:t>
            </w:r>
            <w:r w:rsidR="002210B0">
              <w:rPr>
                <w:rFonts w:ascii="Times New Roman" w:hAnsi="Times New Roman" w:cs="Times New Roman"/>
                <w:szCs w:val="24"/>
              </w:rPr>
              <w:t>s</w:t>
            </w:r>
            <w:r w:rsidR="003359D6" w:rsidRPr="00C74CBC">
              <w:rPr>
                <w:rFonts w:ascii="Times New Roman" w:hAnsi="Times New Roman" w:cs="Times New Roman"/>
                <w:szCs w:val="24"/>
              </w:rPr>
              <w:t xml:space="preserve"> to the editor in </w:t>
            </w:r>
            <w:r w:rsidR="003359D6" w:rsidRPr="00F0793F">
              <w:rPr>
                <w:rFonts w:ascii="Times New Roman" w:hAnsi="Times New Roman" w:cs="Times New Roman"/>
                <w:i/>
                <w:iCs/>
                <w:szCs w:val="24"/>
              </w:rPr>
              <w:t>South China Morning Post</w:t>
            </w:r>
            <w:r w:rsidR="002210B0">
              <w:rPr>
                <w:rFonts w:ascii="Times New Roman" w:hAnsi="Times New Roman" w:cs="Times New Roman"/>
                <w:i/>
                <w:iCs/>
                <w:szCs w:val="24"/>
              </w:rPr>
              <w:t xml:space="preserve"> </w:t>
            </w:r>
            <w:r w:rsidR="002210B0">
              <w:rPr>
                <w:rFonts w:ascii="Times New Roman" w:hAnsi="Times New Roman" w:cs="Times New Roman"/>
                <w:szCs w:val="24"/>
              </w:rPr>
              <w:t xml:space="preserve">as already noted above. </w:t>
            </w:r>
            <w:r w:rsidR="00084DCA" w:rsidRPr="00C74CBC">
              <w:rPr>
                <w:rFonts w:ascii="Times New Roman" w:hAnsi="Times New Roman" w:cs="Times New Roman"/>
                <w:szCs w:val="24"/>
              </w:rPr>
              <w:t>Also worth mentioning is the fact that the Chinese section selects/give</w:t>
            </w:r>
            <w:r w:rsidR="002210B0">
              <w:rPr>
                <w:rFonts w:ascii="Times New Roman" w:hAnsi="Times New Roman" w:cs="Times New Roman"/>
                <w:szCs w:val="24"/>
              </w:rPr>
              <w:t>s</w:t>
            </w:r>
            <w:r w:rsidR="00084DCA" w:rsidRPr="00C74CBC">
              <w:rPr>
                <w:rFonts w:ascii="Times New Roman" w:hAnsi="Times New Roman" w:cs="Times New Roman"/>
                <w:szCs w:val="24"/>
              </w:rPr>
              <w:t xml:space="preserve"> several arts/creative writing-related prizes, which have had very positive influence on the community.  </w:t>
            </w:r>
            <w:r w:rsidR="00854D24" w:rsidRPr="00C74CBC">
              <w:rPr>
                <w:rFonts w:ascii="Times New Roman" w:hAnsi="Times New Roman" w:cs="Times New Roman"/>
                <w:szCs w:val="24"/>
              </w:rPr>
              <w:t xml:space="preserve"> </w:t>
            </w:r>
          </w:p>
        </w:tc>
        <w:tc>
          <w:tcPr>
            <w:tcW w:w="3690" w:type="dxa"/>
          </w:tcPr>
          <w:p w14:paraId="5150B9DE" w14:textId="4AFEB422" w:rsidR="00584FD7" w:rsidRPr="00C74CBC" w:rsidRDefault="00ED0079" w:rsidP="00DA48F0">
            <w:pPr>
              <w:jc w:val="both"/>
              <w:rPr>
                <w:rFonts w:ascii="Times New Roman" w:hAnsi="Times New Roman" w:cs="Times New Roman"/>
                <w:szCs w:val="24"/>
              </w:rPr>
            </w:pPr>
            <w:r w:rsidRPr="00C74CBC">
              <w:rPr>
                <w:rFonts w:ascii="Times New Roman" w:hAnsi="Times New Roman" w:cs="Times New Roman"/>
                <w:szCs w:val="24"/>
              </w:rPr>
              <w:t>Thanks to the LC’s significant positive impact on the community, the ACP made no recommendation or suggestion in this regard.</w:t>
            </w:r>
          </w:p>
        </w:tc>
        <w:tc>
          <w:tcPr>
            <w:tcW w:w="3780" w:type="dxa"/>
          </w:tcPr>
          <w:p w14:paraId="20F75510" w14:textId="6D93AA04" w:rsidR="00584FD7" w:rsidRPr="00C74CBC" w:rsidRDefault="4BDFD67E" w:rsidP="309667BC">
            <w:pPr>
              <w:jc w:val="both"/>
              <w:rPr>
                <w:rFonts w:ascii="Times New Roman" w:hAnsi="Times New Roman" w:cs="Times New Roman"/>
              </w:rPr>
            </w:pPr>
            <w:r w:rsidRPr="309667BC">
              <w:rPr>
                <w:rFonts w:ascii="Times New Roman" w:hAnsi="Times New Roman" w:cs="Times New Roman"/>
              </w:rPr>
              <w:t xml:space="preserve">The LC’s performance </w:t>
            </w:r>
            <w:r w:rsidR="6E294888" w:rsidRPr="309667BC">
              <w:rPr>
                <w:rFonts w:ascii="Times New Roman" w:hAnsi="Times New Roman" w:cs="Times New Roman"/>
              </w:rPr>
              <w:t>in terms of community services is comparable to, i</w:t>
            </w:r>
            <w:r w:rsidRPr="309667BC">
              <w:rPr>
                <w:rFonts w:ascii="Times New Roman" w:hAnsi="Times New Roman" w:cs="Times New Roman"/>
              </w:rPr>
              <w:t>f</w:t>
            </w:r>
            <w:r w:rsidR="6E294888" w:rsidRPr="309667BC">
              <w:rPr>
                <w:rFonts w:ascii="Times New Roman" w:hAnsi="Times New Roman" w:cs="Times New Roman"/>
              </w:rPr>
              <w:t xml:space="preserve"> not exceeding, </w:t>
            </w:r>
            <w:r w:rsidRPr="309667BC">
              <w:rPr>
                <w:rFonts w:ascii="Times New Roman" w:hAnsi="Times New Roman" w:cs="Times New Roman"/>
              </w:rPr>
              <w:t xml:space="preserve">the level of performance </w:t>
            </w:r>
            <w:r w:rsidR="6E294888" w:rsidRPr="309667BC">
              <w:rPr>
                <w:rFonts w:ascii="Times New Roman" w:hAnsi="Times New Roman" w:cs="Times New Roman"/>
              </w:rPr>
              <w:t xml:space="preserve">of a similar unit </w:t>
            </w:r>
            <w:r w:rsidRPr="309667BC">
              <w:rPr>
                <w:rFonts w:ascii="Times New Roman" w:hAnsi="Times New Roman" w:cs="Times New Roman"/>
              </w:rPr>
              <w:t xml:space="preserve">at </w:t>
            </w:r>
            <w:r w:rsidR="6E294888" w:rsidRPr="309667BC">
              <w:rPr>
                <w:rFonts w:ascii="Times New Roman" w:hAnsi="Times New Roman" w:cs="Times New Roman"/>
              </w:rPr>
              <w:t>US universit</w:t>
            </w:r>
            <w:r w:rsidRPr="309667BC">
              <w:rPr>
                <w:rFonts w:ascii="Times New Roman" w:hAnsi="Times New Roman" w:cs="Times New Roman"/>
              </w:rPr>
              <w:t>ies leading in community service</w:t>
            </w:r>
            <w:r w:rsidR="6E294888" w:rsidRPr="309667BC">
              <w:rPr>
                <w:rFonts w:ascii="Times New Roman" w:hAnsi="Times New Roman" w:cs="Times New Roman"/>
              </w:rPr>
              <w:t xml:space="preserve">. </w:t>
            </w:r>
          </w:p>
        </w:tc>
        <w:tc>
          <w:tcPr>
            <w:tcW w:w="3519" w:type="dxa"/>
          </w:tcPr>
          <w:p w14:paraId="725FFF9E" w14:textId="77777777" w:rsidR="00584FD7" w:rsidRDefault="00ED0079" w:rsidP="00DA48F0">
            <w:pPr>
              <w:jc w:val="both"/>
              <w:rPr>
                <w:rFonts w:ascii="Times New Roman" w:hAnsi="Times New Roman" w:cs="Times New Roman"/>
                <w:szCs w:val="24"/>
              </w:rPr>
            </w:pPr>
            <w:r w:rsidRPr="00C74CBC">
              <w:rPr>
                <w:rFonts w:ascii="Times New Roman" w:hAnsi="Times New Roman" w:cs="Times New Roman"/>
                <w:szCs w:val="24"/>
              </w:rPr>
              <w:t>No.</w:t>
            </w:r>
          </w:p>
          <w:p w14:paraId="0C2C3908" w14:textId="705AC00E" w:rsidR="00B51808" w:rsidRPr="00C74CBC" w:rsidRDefault="00B51808" w:rsidP="00DA48F0">
            <w:pPr>
              <w:jc w:val="both"/>
              <w:rPr>
                <w:rFonts w:ascii="Times New Roman" w:hAnsi="Times New Roman" w:cs="Times New Roman"/>
                <w:szCs w:val="24"/>
              </w:rPr>
            </w:pPr>
          </w:p>
        </w:tc>
      </w:tr>
      <w:tr w:rsidR="00584FD7" w:rsidRPr="00C74CBC" w14:paraId="2585194D" w14:textId="1794AD4B" w:rsidTr="38504121">
        <w:trPr>
          <w:trHeight w:val="357"/>
        </w:trPr>
        <w:tc>
          <w:tcPr>
            <w:tcW w:w="15304" w:type="dxa"/>
            <w:gridSpan w:val="4"/>
            <w:shd w:val="clear" w:color="auto" w:fill="D9D9D9" w:themeFill="background1" w:themeFillShade="D9"/>
          </w:tcPr>
          <w:p w14:paraId="3DC8D15D" w14:textId="25F953C3" w:rsidR="00584FD7" w:rsidRPr="00C74CBC" w:rsidRDefault="00584FD7" w:rsidP="00DA48F0">
            <w:pPr>
              <w:jc w:val="both"/>
              <w:rPr>
                <w:rFonts w:ascii="Times New Roman" w:hAnsi="Times New Roman" w:cs="Times New Roman"/>
                <w:b/>
                <w:szCs w:val="24"/>
              </w:rPr>
            </w:pPr>
            <w:r w:rsidRPr="00C74CBC">
              <w:rPr>
                <w:rFonts w:ascii="Times New Roman" w:hAnsi="Times New Roman" w:cs="Times New Roman"/>
                <w:b/>
                <w:szCs w:val="24"/>
              </w:rPr>
              <w:t xml:space="preserve">Response of </w:t>
            </w:r>
            <w:r w:rsidR="00AD686C" w:rsidRPr="00C74CBC">
              <w:rPr>
                <w:rFonts w:ascii="Times New Roman" w:hAnsi="Times New Roman" w:cs="Times New Roman"/>
                <w:b/>
                <w:szCs w:val="24"/>
              </w:rPr>
              <w:t>Unit</w:t>
            </w:r>
          </w:p>
        </w:tc>
      </w:tr>
      <w:tr w:rsidR="00584FD7" w:rsidRPr="00C74CBC" w14:paraId="6FFD88C3" w14:textId="5C14C2B0" w:rsidTr="00A41003">
        <w:trPr>
          <w:trHeight w:val="612"/>
        </w:trPr>
        <w:tc>
          <w:tcPr>
            <w:tcW w:w="15304" w:type="dxa"/>
            <w:gridSpan w:val="4"/>
          </w:tcPr>
          <w:p w14:paraId="28F48D3F" w14:textId="6058F173" w:rsidR="00883040" w:rsidRPr="00C74CBC" w:rsidRDefault="0081633C" w:rsidP="38504121">
            <w:pPr>
              <w:jc w:val="both"/>
              <w:rPr>
                <w:rFonts w:ascii="Times New Roman" w:hAnsi="Times New Roman" w:cs="Times New Roman"/>
              </w:rPr>
            </w:pPr>
            <w:r>
              <w:rPr>
                <w:rFonts w:ascii="Times New Roman" w:hAnsi="Times New Roman" w:cs="Times New Roman"/>
              </w:rPr>
              <w:t xml:space="preserve">We are grateful </w:t>
            </w:r>
            <w:r w:rsidR="00A41003">
              <w:rPr>
                <w:rFonts w:ascii="Times New Roman" w:hAnsi="Times New Roman" w:cs="Times New Roman"/>
              </w:rPr>
              <w:t>to</w:t>
            </w:r>
            <w:r>
              <w:rPr>
                <w:rFonts w:ascii="Times New Roman" w:hAnsi="Times New Roman" w:cs="Times New Roman"/>
              </w:rPr>
              <w:t xml:space="preserve"> Prof</w:t>
            </w:r>
            <w:r w:rsidR="00CC47A6">
              <w:rPr>
                <w:rFonts w:ascii="Times New Roman" w:hAnsi="Times New Roman" w:cs="Times New Roman"/>
              </w:rPr>
              <w:t>.</w:t>
            </w:r>
            <w:r>
              <w:rPr>
                <w:rFonts w:ascii="Times New Roman" w:hAnsi="Times New Roman" w:cs="Times New Roman"/>
              </w:rPr>
              <w:t xml:space="preserve"> Liu</w:t>
            </w:r>
            <w:r w:rsidR="00A41003">
              <w:rPr>
                <w:rFonts w:ascii="Times New Roman" w:hAnsi="Times New Roman" w:cs="Times New Roman"/>
              </w:rPr>
              <w:t xml:space="preserve"> for his</w:t>
            </w:r>
            <w:r w:rsidR="390671D2" w:rsidRPr="38504121">
              <w:rPr>
                <w:rFonts w:ascii="Times New Roman" w:hAnsi="Times New Roman" w:cs="Times New Roman"/>
              </w:rPr>
              <w:t xml:space="preserve"> observations and positive feedback.</w:t>
            </w:r>
          </w:p>
          <w:p w14:paraId="237DB4FA" w14:textId="77777777" w:rsidR="00883040" w:rsidRPr="00A41003" w:rsidRDefault="00883040" w:rsidP="00DA48F0">
            <w:pPr>
              <w:jc w:val="both"/>
              <w:rPr>
                <w:rFonts w:ascii="Times New Roman" w:hAnsi="Times New Roman" w:cs="Times New Roman"/>
                <w:szCs w:val="24"/>
              </w:rPr>
            </w:pPr>
          </w:p>
        </w:tc>
      </w:tr>
    </w:tbl>
    <w:p w14:paraId="6C7482C5" w14:textId="77777777" w:rsidR="00863F55" w:rsidRPr="00C74CBC" w:rsidRDefault="00863F55" w:rsidP="007959D9">
      <w:pPr>
        <w:jc w:val="both"/>
        <w:rPr>
          <w:rFonts w:ascii="Times New Roman" w:hAnsi="Times New Roman" w:cs="Times New Roman"/>
          <w:szCs w:val="24"/>
        </w:rPr>
      </w:pPr>
    </w:p>
    <w:p w14:paraId="4CC9A8FD" w14:textId="77777777" w:rsidR="0012539F" w:rsidRPr="00C74CBC" w:rsidRDefault="0012539F" w:rsidP="007959D9">
      <w:pPr>
        <w:pStyle w:val="ListParagraph"/>
        <w:numPr>
          <w:ilvl w:val="0"/>
          <w:numId w:val="5"/>
        </w:numPr>
        <w:spacing w:line="280" w:lineRule="exact"/>
        <w:ind w:leftChars="0"/>
        <w:contextualSpacing/>
        <w:jc w:val="both"/>
        <w:rPr>
          <w:color w:val="0000FF"/>
        </w:rPr>
      </w:pPr>
      <w:proofErr w:type="spellStart"/>
      <w:r w:rsidRPr="00C74CBC">
        <w:rPr>
          <w:b/>
          <w:color w:val="0000FF"/>
        </w:rPr>
        <w:t>Internationalisation</w:t>
      </w:r>
      <w:proofErr w:type="spellEnd"/>
      <w:r w:rsidRPr="00C74CBC">
        <w:rPr>
          <w:b/>
          <w:color w:val="0000FF"/>
        </w:rPr>
        <w:t xml:space="preserve"> </w:t>
      </w:r>
    </w:p>
    <w:tbl>
      <w:tblPr>
        <w:tblStyle w:val="TableGrid"/>
        <w:tblW w:w="0" w:type="auto"/>
        <w:tblLook w:val="04A0" w:firstRow="1" w:lastRow="0" w:firstColumn="1" w:lastColumn="0" w:noHBand="0" w:noVBand="1"/>
      </w:tblPr>
      <w:tblGrid>
        <w:gridCol w:w="4315"/>
        <w:gridCol w:w="3690"/>
        <w:gridCol w:w="3780"/>
        <w:gridCol w:w="3519"/>
      </w:tblGrid>
      <w:tr w:rsidR="00584FD7" w:rsidRPr="00C74CBC" w14:paraId="5B0A86EA" w14:textId="7427CE1D" w:rsidTr="38504121">
        <w:tc>
          <w:tcPr>
            <w:tcW w:w="4315" w:type="dxa"/>
            <w:shd w:val="clear" w:color="auto" w:fill="D9D9D9" w:themeFill="background1" w:themeFillShade="D9"/>
          </w:tcPr>
          <w:p w14:paraId="42F60ED9" w14:textId="6054B42C" w:rsidR="00584FD7" w:rsidRPr="00C74CBC" w:rsidRDefault="00584FD7" w:rsidP="00E71DB5">
            <w:pPr>
              <w:spacing w:line="280" w:lineRule="exact"/>
              <w:contextualSpacing/>
              <w:rPr>
                <w:rFonts w:ascii="Times New Roman" w:hAnsi="Times New Roman" w:cs="Times New Roman"/>
                <w:b/>
                <w:szCs w:val="24"/>
              </w:rPr>
            </w:pPr>
            <w:r w:rsidRPr="00C74CBC">
              <w:rPr>
                <w:rFonts w:ascii="Times New Roman" w:hAnsi="Times New Roman" w:cs="Times New Roman"/>
                <w:b/>
                <w:szCs w:val="24"/>
              </w:rPr>
              <w:t>Observations</w:t>
            </w:r>
          </w:p>
        </w:tc>
        <w:tc>
          <w:tcPr>
            <w:tcW w:w="3690" w:type="dxa"/>
            <w:shd w:val="clear" w:color="auto" w:fill="D9D9D9" w:themeFill="background1" w:themeFillShade="D9"/>
          </w:tcPr>
          <w:p w14:paraId="74A4714C" w14:textId="7A4268A6" w:rsidR="00584FD7" w:rsidRPr="00C74CBC" w:rsidRDefault="00372DB2" w:rsidP="00E71DB5">
            <w:pPr>
              <w:spacing w:line="280" w:lineRule="exact"/>
              <w:contextualSpacing/>
              <w:rPr>
                <w:rFonts w:ascii="Times New Roman" w:hAnsi="Times New Roman" w:cs="Times New Roman"/>
                <w:b/>
                <w:szCs w:val="24"/>
              </w:rPr>
            </w:pPr>
            <w:r w:rsidRPr="00C74CBC">
              <w:rPr>
                <w:rFonts w:ascii="Times New Roman" w:hAnsi="Times New Roman" w:cs="Times New Roman"/>
                <w:b/>
                <w:szCs w:val="24"/>
              </w:rPr>
              <w:t>Follow-up on ACP recommendation(s) and suggestions</w:t>
            </w:r>
            <w:r w:rsidR="00584FD7" w:rsidRPr="00C74CBC">
              <w:rPr>
                <w:rFonts w:ascii="Times New Roman" w:hAnsi="Times New Roman" w:cs="Times New Roman"/>
                <w:b/>
                <w:szCs w:val="24"/>
              </w:rPr>
              <w:t xml:space="preserve">, if applicable </w:t>
            </w:r>
          </w:p>
        </w:tc>
        <w:tc>
          <w:tcPr>
            <w:tcW w:w="3780" w:type="dxa"/>
            <w:shd w:val="clear" w:color="auto" w:fill="D9D9D9" w:themeFill="background1" w:themeFillShade="D9"/>
          </w:tcPr>
          <w:p w14:paraId="639B61F9" w14:textId="134D8BA8" w:rsidR="00584FD7" w:rsidRPr="00C74CBC" w:rsidRDefault="00584FD7" w:rsidP="00E71DB5">
            <w:pPr>
              <w:spacing w:line="280" w:lineRule="exact"/>
              <w:contextualSpacing/>
              <w:rPr>
                <w:rFonts w:ascii="Times New Roman" w:hAnsi="Times New Roman" w:cs="Times New Roman"/>
                <w:b/>
                <w:szCs w:val="24"/>
              </w:rPr>
            </w:pPr>
            <w:r w:rsidRPr="00C74CBC">
              <w:rPr>
                <w:rFonts w:ascii="Times New Roman" w:hAnsi="Times New Roman" w:cs="Times New Roman"/>
                <w:b/>
                <w:szCs w:val="24"/>
              </w:rPr>
              <w:t xml:space="preserve">Benchmarking of the policy/practice/standard against </w:t>
            </w:r>
            <w:r w:rsidR="00326EF7" w:rsidRPr="00C74CBC">
              <w:rPr>
                <w:rFonts w:ascii="Times New Roman" w:hAnsi="Times New Roman" w:cs="Times New Roman"/>
                <w:b/>
                <w:szCs w:val="24"/>
              </w:rPr>
              <w:t>overseas</w:t>
            </w:r>
            <w:r w:rsidR="00BB651D" w:rsidRPr="00C74CBC">
              <w:rPr>
                <w:rFonts w:ascii="Times New Roman" w:hAnsi="Times New Roman" w:cs="Times New Roman"/>
                <w:b/>
                <w:szCs w:val="24"/>
                <w:vertAlign w:val="superscript"/>
              </w:rPr>
              <w:t>*</w:t>
            </w:r>
            <w:r w:rsidR="00326EF7" w:rsidRPr="00C74CBC">
              <w:rPr>
                <w:rFonts w:ascii="Times New Roman" w:hAnsi="Times New Roman" w:cs="Times New Roman"/>
                <w:b/>
                <w:szCs w:val="24"/>
              </w:rPr>
              <w:t xml:space="preserve"> institutions leading in the field</w:t>
            </w:r>
            <w:r w:rsidRPr="00C74CBC">
              <w:rPr>
                <w:rFonts w:ascii="Times New Roman" w:hAnsi="Times New Roman" w:cs="Times New Roman"/>
                <w:b/>
                <w:szCs w:val="24"/>
              </w:rPr>
              <w:t xml:space="preserve"> </w:t>
            </w:r>
          </w:p>
        </w:tc>
        <w:tc>
          <w:tcPr>
            <w:tcW w:w="3519" w:type="dxa"/>
            <w:shd w:val="clear" w:color="auto" w:fill="D9D9D9" w:themeFill="background1" w:themeFillShade="D9"/>
          </w:tcPr>
          <w:p w14:paraId="361B1E2E" w14:textId="3C5B96F8" w:rsidR="00584FD7" w:rsidRPr="00C74CBC" w:rsidRDefault="00584FD7" w:rsidP="00E71DB5">
            <w:pPr>
              <w:spacing w:line="280" w:lineRule="exact"/>
              <w:contextualSpacing/>
              <w:rPr>
                <w:rFonts w:ascii="Times New Roman" w:hAnsi="Times New Roman" w:cs="Times New Roman"/>
                <w:b/>
                <w:szCs w:val="24"/>
              </w:rPr>
            </w:pPr>
            <w:r w:rsidRPr="00C74CBC">
              <w:rPr>
                <w:rFonts w:ascii="Times New Roman" w:hAnsi="Times New Roman" w:cs="Times New Roman"/>
                <w:b/>
                <w:szCs w:val="24"/>
              </w:rPr>
              <w:t>Recommendations for Improvement</w:t>
            </w:r>
          </w:p>
        </w:tc>
      </w:tr>
      <w:tr w:rsidR="00584FD7" w:rsidRPr="00C74CBC" w14:paraId="40053D76" w14:textId="496196EA" w:rsidTr="38504121">
        <w:trPr>
          <w:trHeight w:val="1579"/>
        </w:trPr>
        <w:tc>
          <w:tcPr>
            <w:tcW w:w="4315" w:type="dxa"/>
          </w:tcPr>
          <w:p w14:paraId="3DE6A9B5" w14:textId="111693DA" w:rsidR="00883040" w:rsidRPr="00C74CBC" w:rsidRDefault="00655613" w:rsidP="008144D4">
            <w:pPr>
              <w:jc w:val="both"/>
              <w:rPr>
                <w:rFonts w:ascii="Times New Roman" w:hAnsi="Times New Roman" w:cs="Times New Roman"/>
                <w:szCs w:val="24"/>
              </w:rPr>
            </w:pPr>
            <w:r w:rsidRPr="00C74CBC">
              <w:rPr>
                <w:rFonts w:ascii="Times New Roman" w:hAnsi="Times New Roman" w:cs="Times New Roman"/>
                <w:szCs w:val="24"/>
              </w:rPr>
              <w:t>The LC is highly successful and creative in its effort for internationalization. Specifically, it operates a Language Exchange Program</w:t>
            </w:r>
            <w:r w:rsidR="002E19DA" w:rsidRPr="00C74CBC">
              <w:rPr>
                <w:rFonts w:ascii="Times New Roman" w:hAnsi="Times New Roman" w:cs="Times New Roman"/>
                <w:szCs w:val="24"/>
              </w:rPr>
              <w:t xml:space="preserve"> and an Intercultural Immersive Exchange (IIE) Program as well as </w:t>
            </w:r>
            <w:r w:rsidRPr="00C74CBC">
              <w:rPr>
                <w:rFonts w:ascii="Times New Roman" w:hAnsi="Times New Roman" w:cs="Times New Roman"/>
                <w:szCs w:val="24"/>
              </w:rPr>
              <w:t>offers a Cultural Exchange Hybrid Course</w:t>
            </w:r>
            <w:r w:rsidR="00BA48A5" w:rsidRPr="00C74CBC">
              <w:rPr>
                <w:rFonts w:ascii="Times New Roman" w:hAnsi="Times New Roman" w:cs="Times New Roman"/>
                <w:szCs w:val="24"/>
              </w:rPr>
              <w:t xml:space="preserve"> and two new courses that aim to help HKBU students  develop understandings of global citizenship (one course is titled “The World and Our Stories: Speak English with Friends around the World” and the other </w:t>
            </w:r>
            <w:r w:rsidR="000D0CE8">
              <w:rPr>
                <w:rFonts w:ascii="Times New Roman" w:hAnsi="Times New Roman" w:cs="Times New Roman"/>
                <w:szCs w:val="24"/>
              </w:rPr>
              <w:t xml:space="preserve">is </w:t>
            </w:r>
            <w:r w:rsidR="00BA48A5" w:rsidRPr="00C74CBC">
              <w:rPr>
                <w:rFonts w:ascii="Times New Roman" w:hAnsi="Times New Roman" w:cs="Times New Roman"/>
                <w:szCs w:val="24"/>
              </w:rPr>
              <w:t>entitled “Nurturing Global Citizenship through English.”</w:t>
            </w:r>
            <w:r w:rsidRPr="00C74CBC">
              <w:rPr>
                <w:rFonts w:ascii="Times New Roman" w:hAnsi="Times New Roman" w:cs="Times New Roman"/>
                <w:szCs w:val="24"/>
              </w:rPr>
              <w:t xml:space="preserve"> The Language Exchange program </w:t>
            </w:r>
            <w:r w:rsidR="002E19DA" w:rsidRPr="00C74CBC">
              <w:rPr>
                <w:rFonts w:ascii="Times New Roman" w:hAnsi="Times New Roman" w:cs="Times New Roman"/>
                <w:szCs w:val="24"/>
              </w:rPr>
              <w:t>pairs</w:t>
            </w:r>
            <w:r w:rsidRPr="00C74CBC">
              <w:rPr>
                <w:rFonts w:ascii="Times New Roman" w:hAnsi="Times New Roman" w:cs="Times New Roman"/>
                <w:szCs w:val="24"/>
              </w:rPr>
              <w:t xml:space="preserve"> HKBU students with students from many different countries or </w:t>
            </w:r>
            <w:r w:rsidR="002E19DA" w:rsidRPr="00C74CBC">
              <w:rPr>
                <w:rFonts w:ascii="Times New Roman" w:hAnsi="Times New Roman" w:cs="Times New Roman"/>
                <w:szCs w:val="24"/>
              </w:rPr>
              <w:t xml:space="preserve">with on-campus </w:t>
            </w:r>
            <w:r w:rsidRPr="00C74CBC">
              <w:rPr>
                <w:rFonts w:ascii="Times New Roman" w:hAnsi="Times New Roman" w:cs="Times New Roman"/>
                <w:szCs w:val="24"/>
              </w:rPr>
              <w:t xml:space="preserve">international students for lesson exchanges (i.e., to learn and teach target languages). From AY2021 to 2024, a total of 516 students </w:t>
            </w:r>
            <w:r w:rsidR="002210B0">
              <w:rPr>
                <w:rFonts w:ascii="Times New Roman" w:hAnsi="Times New Roman" w:cs="Times New Roman"/>
                <w:szCs w:val="24"/>
              </w:rPr>
              <w:t>participat</w:t>
            </w:r>
            <w:r w:rsidRPr="00C74CBC">
              <w:rPr>
                <w:rFonts w:ascii="Times New Roman" w:hAnsi="Times New Roman" w:cs="Times New Roman"/>
                <w:szCs w:val="24"/>
              </w:rPr>
              <w:t xml:space="preserve">ed </w:t>
            </w:r>
            <w:r w:rsidR="002210B0">
              <w:rPr>
                <w:rFonts w:ascii="Times New Roman" w:hAnsi="Times New Roman" w:cs="Times New Roman"/>
                <w:szCs w:val="24"/>
              </w:rPr>
              <w:t xml:space="preserve">in </w:t>
            </w:r>
            <w:r w:rsidRPr="00C74CBC">
              <w:rPr>
                <w:rFonts w:ascii="Times New Roman" w:hAnsi="Times New Roman" w:cs="Times New Roman"/>
                <w:szCs w:val="24"/>
              </w:rPr>
              <w:t xml:space="preserve">the Language Exchange  program and rated the program highly, with an average of 4.3/5 for its effectiveness in promoting culture exchange, and 4.4/5 for its ability </w:t>
            </w:r>
            <w:r w:rsidRPr="00C74CBC">
              <w:rPr>
                <w:rFonts w:ascii="Times New Roman" w:hAnsi="Times New Roman" w:cs="Times New Roman"/>
                <w:szCs w:val="24"/>
              </w:rPr>
              <w:lastRenderedPageBreak/>
              <w:t>to improve students’ understanding of another culture.</w:t>
            </w:r>
            <w:r w:rsidR="002E19DA" w:rsidRPr="00C74CBC">
              <w:rPr>
                <w:rFonts w:ascii="Times New Roman" w:hAnsi="Times New Roman" w:cs="Times New Roman"/>
                <w:szCs w:val="24"/>
              </w:rPr>
              <w:t xml:space="preserve"> The Intercultural Immersive Exchange (IIE) Program is designed to help students practice global citizenship and develop their sustainable thinking by exploring </w:t>
            </w:r>
            <w:r w:rsidR="002210B0">
              <w:rPr>
                <w:rFonts w:ascii="Times New Roman" w:hAnsi="Times New Roman" w:cs="Times New Roman"/>
                <w:szCs w:val="24"/>
              </w:rPr>
              <w:t>s</w:t>
            </w:r>
            <w:r w:rsidR="002E19DA" w:rsidRPr="00C74CBC">
              <w:rPr>
                <w:rFonts w:ascii="Times New Roman" w:hAnsi="Times New Roman" w:cs="Times New Roman"/>
                <w:szCs w:val="24"/>
              </w:rPr>
              <w:t xml:space="preserve">ustainable </w:t>
            </w:r>
            <w:r w:rsidR="002210B0">
              <w:rPr>
                <w:rFonts w:ascii="Times New Roman" w:hAnsi="Times New Roman" w:cs="Times New Roman"/>
                <w:szCs w:val="24"/>
              </w:rPr>
              <w:t>d</w:t>
            </w:r>
            <w:r w:rsidR="002E19DA" w:rsidRPr="00C74CBC">
              <w:rPr>
                <w:rFonts w:ascii="Times New Roman" w:hAnsi="Times New Roman" w:cs="Times New Roman"/>
                <w:szCs w:val="24"/>
              </w:rPr>
              <w:t xml:space="preserve">evelopment </w:t>
            </w:r>
            <w:r w:rsidR="002210B0">
              <w:rPr>
                <w:rFonts w:ascii="Times New Roman" w:hAnsi="Times New Roman" w:cs="Times New Roman"/>
                <w:szCs w:val="24"/>
              </w:rPr>
              <w:t>g</w:t>
            </w:r>
            <w:r w:rsidR="002E19DA" w:rsidRPr="00C74CBC">
              <w:rPr>
                <w:rFonts w:ascii="Times New Roman" w:hAnsi="Times New Roman" w:cs="Times New Roman"/>
                <w:szCs w:val="24"/>
              </w:rPr>
              <w:t>oals (SDGs) through subsidi</w:t>
            </w:r>
            <w:r w:rsidR="002210B0">
              <w:rPr>
                <w:rFonts w:ascii="Times New Roman" w:hAnsi="Times New Roman" w:cs="Times New Roman"/>
                <w:szCs w:val="24"/>
              </w:rPr>
              <w:t>z</w:t>
            </w:r>
            <w:r w:rsidR="002E19DA" w:rsidRPr="00C74CBC">
              <w:rPr>
                <w:rFonts w:ascii="Times New Roman" w:hAnsi="Times New Roman" w:cs="Times New Roman"/>
                <w:szCs w:val="24"/>
              </w:rPr>
              <w:t>ed summer exchanges to various countries across the world.</w:t>
            </w:r>
            <w:r w:rsidR="003359D6" w:rsidRPr="00C74CBC">
              <w:rPr>
                <w:rFonts w:ascii="Times New Roman" w:hAnsi="Times New Roman" w:cs="Times New Roman"/>
                <w:szCs w:val="24"/>
              </w:rPr>
              <w:t xml:space="preserve"> 87 students </w:t>
            </w:r>
            <w:r w:rsidR="000223B6">
              <w:rPr>
                <w:rFonts w:ascii="Times New Roman" w:hAnsi="Times New Roman" w:cs="Times New Roman"/>
                <w:szCs w:val="24"/>
              </w:rPr>
              <w:t xml:space="preserve">have </w:t>
            </w:r>
            <w:r w:rsidR="003359D6" w:rsidRPr="00C74CBC">
              <w:rPr>
                <w:rFonts w:ascii="Times New Roman" w:hAnsi="Times New Roman" w:cs="Times New Roman"/>
                <w:szCs w:val="24"/>
              </w:rPr>
              <w:t>participated in this program, with 40 of them having gone to Asian countries, 12 to North America, and 35 to Europe.</w:t>
            </w:r>
            <w:r w:rsidR="002E19DA" w:rsidRPr="00C74CBC">
              <w:rPr>
                <w:rFonts w:ascii="Times New Roman" w:hAnsi="Times New Roman" w:cs="Times New Roman"/>
                <w:szCs w:val="24"/>
              </w:rPr>
              <w:t xml:space="preserve">  The Cultural Exchange Hybrid course is</w:t>
            </w:r>
            <w:r w:rsidRPr="00C74CBC">
              <w:rPr>
                <w:rFonts w:ascii="Times New Roman" w:hAnsi="Times New Roman" w:cs="Times New Roman"/>
                <w:szCs w:val="24"/>
              </w:rPr>
              <w:t xml:space="preserve"> </w:t>
            </w:r>
            <w:r w:rsidR="002E19DA" w:rsidRPr="00C74CBC">
              <w:rPr>
                <w:rFonts w:ascii="Times New Roman" w:hAnsi="Times New Roman" w:cs="Times New Roman"/>
                <w:szCs w:val="24"/>
              </w:rPr>
              <w:t>an innovative supplementary course designed to assist HKBU’s outgoing and incoming exchange students as well as local students wishing to interact more easily with international students on exchange programs in Hong Kong.</w:t>
            </w:r>
            <w:r w:rsidRPr="00C74CBC">
              <w:rPr>
                <w:rFonts w:ascii="Times New Roman" w:hAnsi="Times New Roman" w:cs="Times New Roman"/>
                <w:szCs w:val="24"/>
              </w:rPr>
              <w:t xml:space="preserve">   </w:t>
            </w:r>
          </w:p>
        </w:tc>
        <w:tc>
          <w:tcPr>
            <w:tcW w:w="3690" w:type="dxa"/>
          </w:tcPr>
          <w:p w14:paraId="55095168" w14:textId="39C2BC03" w:rsidR="00584FD7" w:rsidRPr="00C74CBC" w:rsidRDefault="00ED0079" w:rsidP="00DA48F0">
            <w:pPr>
              <w:jc w:val="both"/>
              <w:rPr>
                <w:rFonts w:ascii="Times New Roman" w:hAnsi="Times New Roman" w:cs="Times New Roman"/>
                <w:szCs w:val="24"/>
              </w:rPr>
            </w:pPr>
            <w:r w:rsidRPr="00C74CBC">
              <w:rPr>
                <w:rFonts w:ascii="Times New Roman" w:hAnsi="Times New Roman" w:cs="Times New Roman"/>
                <w:szCs w:val="24"/>
              </w:rPr>
              <w:lastRenderedPageBreak/>
              <w:t>Again, thanks to the LC’s success in</w:t>
            </w:r>
            <w:r w:rsidR="005600A1" w:rsidRPr="00C74CBC">
              <w:rPr>
                <w:rFonts w:ascii="Times New Roman" w:hAnsi="Times New Roman" w:cs="Times New Roman"/>
                <w:szCs w:val="24"/>
              </w:rPr>
              <w:t xml:space="preserve"> its international effort, the ACP made no recommendation or suggestion.</w:t>
            </w:r>
          </w:p>
        </w:tc>
        <w:tc>
          <w:tcPr>
            <w:tcW w:w="3780" w:type="dxa"/>
          </w:tcPr>
          <w:p w14:paraId="6184D5A6" w14:textId="327ED03B" w:rsidR="00584FD7" w:rsidRPr="00C74CBC" w:rsidRDefault="00084DCA" w:rsidP="00DA48F0">
            <w:pPr>
              <w:jc w:val="both"/>
              <w:rPr>
                <w:rFonts w:ascii="Times New Roman" w:hAnsi="Times New Roman" w:cs="Times New Roman"/>
                <w:szCs w:val="24"/>
              </w:rPr>
            </w:pPr>
            <w:r w:rsidRPr="00C74CBC">
              <w:rPr>
                <w:rFonts w:ascii="Times New Roman" w:hAnsi="Times New Roman" w:cs="Times New Roman"/>
                <w:szCs w:val="24"/>
              </w:rPr>
              <w:t>The level of internationalization at the LC is comparable to</w:t>
            </w:r>
            <w:r w:rsidR="000D0CE8">
              <w:rPr>
                <w:rFonts w:ascii="Times New Roman" w:hAnsi="Times New Roman" w:cs="Times New Roman"/>
                <w:szCs w:val="24"/>
              </w:rPr>
              <w:t xml:space="preserve"> </w:t>
            </w:r>
            <w:r w:rsidRPr="00C74CBC">
              <w:rPr>
                <w:rFonts w:ascii="Times New Roman" w:hAnsi="Times New Roman" w:cs="Times New Roman"/>
                <w:szCs w:val="24"/>
              </w:rPr>
              <w:t xml:space="preserve">that </w:t>
            </w:r>
            <w:r w:rsidR="000D0CE8">
              <w:rPr>
                <w:rFonts w:ascii="Times New Roman" w:hAnsi="Times New Roman" w:cs="Times New Roman"/>
                <w:szCs w:val="24"/>
              </w:rPr>
              <w:t>at</w:t>
            </w:r>
            <w:r w:rsidRPr="00C74CBC">
              <w:rPr>
                <w:rFonts w:ascii="Times New Roman" w:hAnsi="Times New Roman" w:cs="Times New Roman"/>
                <w:szCs w:val="24"/>
              </w:rPr>
              <w:t xml:space="preserve"> a similar unit at US universit</w:t>
            </w:r>
            <w:r w:rsidR="000D0CE8">
              <w:rPr>
                <w:rFonts w:ascii="Times New Roman" w:hAnsi="Times New Roman" w:cs="Times New Roman"/>
                <w:szCs w:val="24"/>
              </w:rPr>
              <w:t>ies leading in internationalization</w:t>
            </w:r>
            <w:r w:rsidRPr="00C74CBC">
              <w:rPr>
                <w:rFonts w:ascii="Times New Roman" w:hAnsi="Times New Roman" w:cs="Times New Roman"/>
                <w:szCs w:val="24"/>
              </w:rPr>
              <w:t xml:space="preserve">, </w:t>
            </w:r>
            <w:r w:rsidR="000D0CE8">
              <w:rPr>
                <w:rFonts w:ascii="Times New Roman" w:hAnsi="Times New Roman" w:cs="Times New Roman"/>
                <w:szCs w:val="24"/>
              </w:rPr>
              <w:t xml:space="preserve">considering </w:t>
            </w:r>
            <w:r w:rsidRPr="00C74CBC">
              <w:rPr>
                <w:rFonts w:ascii="Times New Roman" w:hAnsi="Times New Roman" w:cs="Times New Roman"/>
                <w:szCs w:val="24"/>
              </w:rPr>
              <w:t xml:space="preserve">especially </w:t>
            </w:r>
            <w:r w:rsidR="000D0CE8">
              <w:rPr>
                <w:rFonts w:ascii="Times New Roman" w:hAnsi="Times New Roman" w:cs="Times New Roman"/>
                <w:szCs w:val="24"/>
              </w:rPr>
              <w:t>the</w:t>
            </w:r>
            <w:r w:rsidRPr="00C74CBC">
              <w:rPr>
                <w:rFonts w:ascii="Times New Roman" w:hAnsi="Times New Roman" w:cs="Times New Roman"/>
                <w:szCs w:val="24"/>
              </w:rPr>
              <w:t xml:space="preserve"> </w:t>
            </w:r>
            <w:r w:rsidR="000D0CE8">
              <w:rPr>
                <w:rFonts w:ascii="Times New Roman" w:hAnsi="Times New Roman" w:cs="Times New Roman"/>
                <w:szCs w:val="24"/>
              </w:rPr>
              <w:t xml:space="preserve">challenges that universities have faced due to </w:t>
            </w:r>
            <w:r w:rsidRPr="00C74CBC">
              <w:rPr>
                <w:rFonts w:ascii="Times New Roman" w:hAnsi="Times New Roman" w:cs="Times New Roman"/>
                <w:szCs w:val="24"/>
              </w:rPr>
              <w:t xml:space="preserve">the negative impact of the COVID-19 pandemic and the rising geopolitical tensions. </w:t>
            </w:r>
          </w:p>
        </w:tc>
        <w:tc>
          <w:tcPr>
            <w:tcW w:w="3519" w:type="dxa"/>
          </w:tcPr>
          <w:p w14:paraId="19347A33" w14:textId="77777777" w:rsidR="00584FD7" w:rsidRDefault="56F56BC4" w:rsidP="423294AA">
            <w:pPr>
              <w:jc w:val="both"/>
              <w:rPr>
                <w:rFonts w:ascii="Times New Roman" w:hAnsi="Times New Roman" w:cs="Times New Roman"/>
              </w:rPr>
            </w:pPr>
            <w:r w:rsidRPr="423294AA">
              <w:rPr>
                <w:rFonts w:ascii="Times New Roman" w:hAnsi="Times New Roman" w:cs="Times New Roman"/>
              </w:rPr>
              <w:t xml:space="preserve">No. </w:t>
            </w:r>
          </w:p>
          <w:p w14:paraId="3FE75E6F" w14:textId="6486CF52" w:rsidR="0049789D" w:rsidRPr="00C74CBC" w:rsidRDefault="0049789D" w:rsidP="423294AA">
            <w:pPr>
              <w:jc w:val="both"/>
              <w:rPr>
                <w:rFonts w:ascii="Times New Roman" w:hAnsi="Times New Roman" w:cs="Times New Roman"/>
              </w:rPr>
            </w:pPr>
          </w:p>
        </w:tc>
      </w:tr>
      <w:tr w:rsidR="00584FD7" w:rsidRPr="00C74CBC" w14:paraId="22759FDA" w14:textId="2A1E907B" w:rsidTr="38504121">
        <w:trPr>
          <w:trHeight w:val="357"/>
        </w:trPr>
        <w:tc>
          <w:tcPr>
            <w:tcW w:w="15304" w:type="dxa"/>
            <w:gridSpan w:val="4"/>
            <w:shd w:val="clear" w:color="auto" w:fill="D9D9D9" w:themeFill="background1" w:themeFillShade="D9"/>
          </w:tcPr>
          <w:p w14:paraId="71999573" w14:textId="5B004D58" w:rsidR="00584FD7" w:rsidRPr="00C74CBC" w:rsidRDefault="00584FD7" w:rsidP="00DA48F0">
            <w:pPr>
              <w:jc w:val="both"/>
              <w:rPr>
                <w:rFonts w:ascii="Times New Roman" w:hAnsi="Times New Roman" w:cs="Times New Roman"/>
                <w:b/>
                <w:szCs w:val="24"/>
              </w:rPr>
            </w:pPr>
            <w:r w:rsidRPr="00C74CBC">
              <w:rPr>
                <w:rFonts w:ascii="Times New Roman" w:hAnsi="Times New Roman" w:cs="Times New Roman"/>
                <w:b/>
                <w:szCs w:val="24"/>
              </w:rPr>
              <w:t xml:space="preserve">Response of </w:t>
            </w:r>
            <w:r w:rsidR="00AD686C" w:rsidRPr="00C74CBC">
              <w:rPr>
                <w:rFonts w:ascii="Times New Roman" w:hAnsi="Times New Roman" w:cs="Times New Roman"/>
                <w:b/>
                <w:szCs w:val="24"/>
              </w:rPr>
              <w:t>Unit</w:t>
            </w:r>
          </w:p>
        </w:tc>
      </w:tr>
      <w:tr w:rsidR="00584FD7" w:rsidRPr="00C74CBC" w14:paraId="3D4CA9E8" w14:textId="2C0743A8" w:rsidTr="38504121">
        <w:trPr>
          <w:trHeight w:val="70"/>
        </w:trPr>
        <w:tc>
          <w:tcPr>
            <w:tcW w:w="15304" w:type="dxa"/>
            <w:gridSpan w:val="4"/>
          </w:tcPr>
          <w:p w14:paraId="50876D3B" w14:textId="4F33C3CF" w:rsidR="006C218C" w:rsidRPr="0081633C" w:rsidRDefault="0081633C" w:rsidP="00EF3370">
            <w:pPr>
              <w:spacing w:line="259" w:lineRule="auto"/>
              <w:jc w:val="both"/>
              <w:rPr>
                <w:rFonts w:ascii="Times New Roman" w:eastAsia="Times New Roman" w:hAnsi="Times New Roman" w:cs="Times New Roman"/>
                <w:szCs w:val="24"/>
              </w:rPr>
            </w:pPr>
            <w:r>
              <w:rPr>
                <w:rFonts w:ascii="Times New Roman" w:hAnsi="Times New Roman" w:cs="Times New Roman"/>
              </w:rPr>
              <w:t>We appreciate Prof</w:t>
            </w:r>
            <w:r w:rsidR="00CC47A6">
              <w:rPr>
                <w:rFonts w:ascii="Times New Roman" w:hAnsi="Times New Roman" w:cs="Times New Roman"/>
              </w:rPr>
              <w:t>.</w:t>
            </w:r>
            <w:r>
              <w:rPr>
                <w:rFonts w:ascii="Times New Roman" w:hAnsi="Times New Roman" w:cs="Times New Roman"/>
              </w:rPr>
              <w:t xml:space="preserve"> Liu’s </w:t>
            </w:r>
            <w:r w:rsidR="1E83B058" w:rsidRPr="0081633C">
              <w:rPr>
                <w:rFonts w:ascii="Times New Roman" w:hAnsi="Times New Roman" w:cs="Times New Roman"/>
              </w:rPr>
              <w:t>positive comment</w:t>
            </w:r>
            <w:r w:rsidR="475AE041" w:rsidRPr="0081633C">
              <w:rPr>
                <w:rFonts w:ascii="Times New Roman" w:hAnsi="Times New Roman" w:cs="Times New Roman"/>
              </w:rPr>
              <w:t>s</w:t>
            </w:r>
            <w:r w:rsidR="1E83B058" w:rsidRPr="0081633C">
              <w:rPr>
                <w:rFonts w:ascii="Times New Roman" w:hAnsi="Times New Roman" w:cs="Times New Roman"/>
              </w:rPr>
              <w:t xml:space="preserve">. </w:t>
            </w:r>
            <w:r w:rsidR="110D053C" w:rsidRPr="0081633C">
              <w:rPr>
                <w:rFonts w:ascii="Times New Roman" w:hAnsi="Times New Roman" w:cs="Times New Roman"/>
              </w:rPr>
              <w:t xml:space="preserve">We will continue </w:t>
            </w:r>
            <w:r w:rsidR="2370B0E8" w:rsidRPr="0081633C">
              <w:rPr>
                <w:rFonts w:ascii="Times New Roman" w:hAnsi="Times New Roman" w:cs="Times New Roman"/>
              </w:rPr>
              <w:t xml:space="preserve">to </w:t>
            </w:r>
            <w:proofErr w:type="spellStart"/>
            <w:r w:rsidR="0DBA9EAF" w:rsidRPr="0081633C">
              <w:rPr>
                <w:rFonts w:ascii="Times New Roman" w:hAnsi="Times New Roman" w:cs="Times New Roman"/>
              </w:rPr>
              <w:t>organise</w:t>
            </w:r>
            <w:proofErr w:type="spellEnd"/>
            <w:r w:rsidR="2370B0E8" w:rsidRPr="0081633C">
              <w:rPr>
                <w:rFonts w:ascii="Times New Roman" w:hAnsi="Times New Roman" w:cs="Times New Roman"/>
              </w:rPr>
              <w:t xml:space="preserve"> cultural activities and engage foreign/international students </w:t>
            </w:r>
            <w:r w:rsidR="4090CE08" w:rsidRPr="0081633C">
              <w:rPr>
                <w:rFonts w:ascii="Times New Roman" w:hAnsi="Times New Roman" w:cs="Times New Roman"/>
              </w:rPr>
              <w:t xml:space="preserve">as partners or peer tutors to </w:t>
            </w:r>
            <w:r w:rsidR="49794691" w:rsidRPr="0081633C">
              <w:rPr>
                <w:rFonts w:ascii="Times New Roman" w:hAnsi="Times New Roman" w:cs="Times New Roman"/>
              </w:rPr>
              <w:t>facilitate</w:t>
            </w:r>
            <w:r w:rsidR="4090CE08" w:rsidRPr="0081633C">
              <w:rPr>
                <w:rFonts w:ascii="Times New Roman" w:hAnsi="Times New Roman" w:cs="Times New Roman"/>
              </w:rPr>
              <w:t xml:space="preserve"> </w:t>
            </w:r>
            <w:r w:rsidR="25ABAA32" w:rsidRPr="0081633C">
              <w:rPr>
                <w:rFonts w:ascii="Times New Roman" w:hAnsi="Times New Roman" w:cs="Times New Roman"/>
              </w:rPr>
              <w:t>local students’ cultural learning and internation</w:t>
            </w:r>
            <w:r>
              <w:rPr>
                <w:rFonts w:ascii="Times New Roman" w:hAnsi="Times New Roman" w:cs="Times New Roman"/>
              </w:rPr>
              <w:t>al</w:t>
            </w:r>
            <w:r w:rsidR="25ABAA32" w:rsidRPr="0081633C">
              <w:rPr>
                <w:rFonts w:ascii="Times New Roman" w:hAnsi="Times New Roman" w:cs="Times New Roman"/>
              </w:rPr>
              <w:t xml:space="preserve"> students’ </w:t>
            </w:r>
            <w:r w:rsidR="4090CE08" w:rsidRPr="0081633C">
              <w:rPr>
                <w:rFonts w:ascii="Times New Roman" w:hAnsi="Times New Roman" w:cs="Times New Roman"/>
              </w:rPr>
              <w:t>integration into the local culture</w:t>
            </w:r>
            <w:r w:rsidR="5BA7FB7E" w:rsidRPr="0081633C">
              <w:rPr>
                <w:rFonts w:ascii="Times New Roman" w:hAnsi="Times New Roman" w:cs="Times New Roman"/>
              </w:rPr>
              <w:t>, hence promoting inclusivity and diversity on campus</w:t>
            </w:r>
            <w:r w:rsidR="01A88FCC" w:rsidRPr="0081633C">
              <w:rPr>
                <w:rFonts w:ascii="Times New Roman" w:hAnsi="Times New Roman" w:cs="Times New Roman"/>
              </w:rPr>
              <w:t xml:space="preserve">, as recommended by </w:t>
            </w:r>
            <w:r>
              <w:rPr>
                <w:rFonts w:ascii="Times New Roman" w:hAnsi="Times New Roman" w:cs="Times New Roman"/>
              </w:rPr>
              <w:t xml:space="preserve">the </w:t>
            </w:r>
            <w:r w:rsidR="01A88FCC" w:rsidRPr="0081633C">
              <w:rPr>
                <w:rFonts w:ascii="Times New Roman" w:hAnsi="Times New Roman" w:cs="Times New Roman"/>
              </w:rPr>
              <w:t>UGC.</w:t>
            </w:r>
            <w:r>
              <w:rPr>
                <w:rFonts w:ascii="Times New Roman" w:hAnsi="Times New Roman" w:cs="Times New Roman"/>
              </w:rPr>
              <w:t xml:space="preserve"> </w:t>
            </w:r>
          </w:p>
          <w:p w14:paraId="2DBB46A5" w14:textId="77777777" w:rsidR="006C218C" w:rsidRPr="00C74CBC" w:rsidRDefault="006C218C" w:rsidP="00E1371F">
            <w:pPr>
              <w:jc w:val="both"/>
              <w:rPr>
                <w:rFonts w:ascii="Times New Roman" w:hAnsi="Times New Roman" w:cs="Times New Roman"/>
                <w:szCs w:val="24"/>
              </w:rPr>
            </w:pPr>
          </w:p>
        </w:tc>
      </w:tr>
    </w:tbl>
    <w:p w14:paraId="411EF569" w14:textId="42215640" w:rsidR="006C218C" w:rsidRPr="00A41003" w:rsidRDefault="006C218C" w:rsidP="007959D9">
      <w:pPr>
        <w:jc w:val="both"/>
        <w:rPr>
          <w:rFonts w:ascii="Times New Roman" w:hAnsi="Times New Roman" w:cs="Times New Roman"/>
          <w:szCs w:val="24"/>
        </w:rPr>
      </w:pPr>
    </w:p>
    <w:p w14:paraId="3D03B043" w14:textId="0FEBBFC8" w:rsidR="00AF3BDB" w:rsidRPr="00AF3BDB" w:rsidRDefault="00AF3BDB" w:rsidP="00AF3BDB">
      <w:pPr>
        <w:rPr>
          <w:rFonts w:ascii="Times New Roman" w:hAnsi="Times New Roman" w:cs="Times New Roman"/>
        </w:rPr>
      </w:pPr>
      <w:r w:rsidRPr="00AF3BDB">
        <w:rPr>
          <w:rFonts w:ascii="Times New Roman" w:hAnsi="Times New Roman" w:cs="Times New Roman"/>
        </w:rPr>
        <w:t xml:space="preserve">We are grateful to Prof. Liu for his positive feedback on the LC’s leadership, quality assurance practices, and mission-aligned course and service offerings. His insightful recommendations will strengthen our research-informed curriculum and support </w:t>
      </w:r>
      <w:r w:rsidR="00EF3370">
        <w:rPr>
          <w:rFonts w:ascii="Times New Roman" w:hAnsi="Times New Roman" w:cs="Times New Roman"/>
        </w:rPr>
        <w:t>our continued</w:t>
      </w:r>
      <w:r w:rsidRPr="00AF3BDB">
        <w:rPr>
          <w:rFonts w:ascii="Times New Roman" w:hAnsi="Times New Roman" w:cs="Times New Roman"/>
        </w:rPr>
        <w:t xml:space="preserve"> delivery of high-quality language education in HKBU</w:t>
      </w:r>
      <w:r w:rsidR="00CC47A6">
        <w:rPr>
          <w:rFonts w:ascii="Times New Roman" w:hAnsi="Times New Roman" w:cs="Times New Roman"/>
        </w:rPr>
        <w:t>.</w:t>
      </w:r>
    </w:p>
    <w:p w14:paraId="16ABD11B" w14:textId="15998157" w:rsidR="00AF3BDB" w:rsidRDefault="00AF3BDB" w:rsidP="38504121">
      <w:pPr>
        <w:widowControl/>
        <w:rPr>
          <w:rFonts w:ascii="Times New Roman" w:hAnsi="Times New Roman" w:cs="Times New Roman"/>
          <w:color w:val="1D1C1B"/>
          <w:spacing w:val="2"/>
          <w:shd w:val="clear" w:color="auto" w:fill="FFFFFF"/>
        </w:rPr>
      </w:pPr>
      <w:r w:rsidRPr="00AF3BDB">
        <w:rPr>
          <w:rFonts w:ascii="Times New Roman" w:hAnsi="Times New Roman" w:cs="Times New Roman"/>
          <w:color w:val="1D1C1B"/>
          <w:spacing w:val="2"/>
          <w:shd w:val="clear" w:color="auto" w:fill="FFFFFF"/>
        </w:rPr>
        <w:t>.</w:t>
      </w:r>
    </w:p>
    <w:tbl>
      <w:tblPr>
        <w:tblStyle w:val="TableGrid"/>
        <w:tblW w:w="15304" w:type="dxa"/>
        <w:tblLook w:val="04A0" w:firstRow="1" w:lastRow="0" w:firstColumn="1" w:lastColumn="0" w:noHBand="0" w:noVBand="1"/>
      </w:tblPr>
      <w:tblGrid>
        <w:gridCol w:w="15304"/>
      </w:tblGrid>
      <w:tr w:rsidR="006C218C" w:rsidRPr="00C74CBC" w14:paraId="0ECD4163" w14:textId="77777777" w:rsidTr="38504121">
        <w:tc>
          <w:tcPr>
            <w:tcW w:w="15304" w:type="dxa"/>
            <w:shd w:val="clear" w:color="auto" w:fill="D9D9D9" w:themeFill="background1" w:themeFillShade="D9"/>
          </w:tcPr>
          <w:p w14:paraId="0EE553D1" w14:textId="356341B1" w:rsidR="006C218C" w:rsidRPr="00C74CBC" w:rsidRDefault="703365B7" w:rsidP="38504121">
            <w:pPr>
              <w:jc w:val="both"/>
              <w:rPr>
                <w:rFonts w:ascii="Times New Roman" w:hAnsi="Times New Roman" w:cs="Times New Roman"/>
                <w:b/>
                <w:bCs/>
              </w:rPr>
            </w:pPr>
            <w:r w:rsidRPr="38504121">
              <w:rPr>
                <w:rFonts w:ascii="Times New Roman" w:hAnsi="Times New Roman" w:cs="Times New Roman"/>
                <w:b/>
                <w:bCs/>
              </w:rPr>
              <w:lastRenderedPageBreak/>
              <w:t>Comments from Committee on the Unit’s response to the comments/suggestions of the DAA</w:t>
            </w:r>
          </w:p>
        </w:tc>
      </w:tr>
      <w:tr w:rsidR="006C218C" w:rsidRPr="00C74CBC" w14:paraId="76B21B13" w14:textId="77777777" w:rsidTr="38504121">
        <w:trPr>
          <w:trHeight w:val="84"/>
        </w:trPr>
        <w:tc>
          <w:tcPr>
            <w:tcW w:w="15304" w:type="dxa"/>
          </w:tcPr>
          <w:p w14:paraId="567747EA" w14:textId="77777777" w:rsidR="006C218C" w:rsidRPr="00C74CBC" w:rsidRDefault="006C218C" w:rsidP="0062647A">
            <w:pPr>
              <w:jc w:val="both"/>
              <w:rPr>
                <w:rFonts w:ascii="Times New Roman" w:hAnsi="Times New Roman" w:cs="Times New Roman"/>
                <w:szCs w:val="24"/>
              </w:rPr>
            </w:pPr>
          </w:p>
          <w:p w14:paraId="18D5CC44" w14:textId="77777777" w:rsidR="006C218C" w:rsidRDefault="006C218C" w:rsidP="0062647A">
            <w:pPr>
              <w:jc w:val="both"/>
              <w:rPr>
                <w:rFonts w:ascii="Times New Roman" w:hAnsi="Times New Roman" w:cs="Times New Roman"/>
                <w:szCs w:val="24"/>
              </w:rPr>
            </w:pPr>
          </w:p>
          <w:p w14:paraId="57A882E3" w14:textId="6D9C1B72" w:rsidR="0031162A" w:rsidRPr="00C74CBC" w:rsidRDefault="0031162A" w:rsidP="0062647A">
            <w:pPr>
              <w:jc w:val="both"/>
              <w:rPr>
                <w:rFonts w:ascii="Times New Roman" w:hAnsi="Times New Roman" w:cs="Times New Roman"/>
                <w:szCs w:val="24"/>
              </w:rPr>
            </w:pPr>
          </w:p>
        </w:tc>
      </w:tr>
    </w:tbl>
    <w:p w14:paraId="1D0CCB70" w14:textId="77777777" w:rsidR="006C218C" w:rsidRPr="00C74CBC" w:rsidRDefault="006C218C" w:rsidP="007959D9">
      <w:pPr>
        <w:jc w:val="both"/>
        <w:rPr>
          <w:rFonts w:ascii="Times New Roman" w:hAnsi="Times New Roman" w:cs="Times New Roman"/>
          <w:szCs w:val="24"/>
        </w:rPr>
      </w:pPr>
    </w:p>
    <w:p w14:paraId="25DAF4C5" w14:textId="77777777" w:rsidR="00BB651D" w:rsidRPr="00687F93" w:rsidRDefault="00BB651D" w:rsidP="00BB651D">
      <w:pPr>
        <w:ind w:left="142" w:hanging="142"/>
        <w:jc w:val="both"/>
        <w:rPr>
          <w:rFonts w:ascii="Times New Roman" w:hAnsi="Times New Roman" w:cs="Times New Roman"/>
          <w:i/>
          <w:szCs w:val="26"/>
        </w:rPr>
      </w:pPr>
      <w:r w:rsidRPr="00687F93">
        <w:rPr>
          <w:rFonts w:ascii="Times New Roman" w:hAnsi="Times New Roman" w:cs="Times New Roman"/>
          <w:i/>
          <w:sz w:val="22"/>
        </w:rPr>
        <w:t xml:space="preserve">*Special consideration may be given to disciplines such as Chinese Medicine to benchmark against institutions on the </w:t>
      </w:r>
      <w:proofErr w:type="gramStart"/>
      <w:r w:rsidRPr="00687F93">
        <w:rPr>
          <w:rFonts w:ascii="Times New Roman" w:hAnsi="Times New Roman" w:cs="Times New Roman"/>
          <w:i/>
          <w:sz w:val="22"/>
        </w:rPr>
        <w:t>Mainland</w:t>
      </w:r>
      <w:proofErr w:type="gramEnd"/>
      <w:r w:rsidRPr="00687F93">
        <w:rPr>
          <w:rFonts w:ascii="Times New Roman" w:hAnsi="Times New Roman" w:cs="Times New Roman"/>
          <w:i/>
          <w:sz w:val="22"/>
        </w:rPr>
        <w:t xml:space="preserve"> or in Greater China region leading in the field.</w:t>
      </w:r>
    </w:p>
    <w:p w14:paraId="7FEF9F5C" w14:textId="093E61C6" w:rsidR="007959D9" w:rsidRDefault="007959D9" w:rsidP="007959D9">
      <w:pPr>
        <w:jc w:val="both"/>
        <w:rPr>
          <w:rFonts w:ascii="Times New Roman" w:hAnsi="Times New Roman" w:cs="Times New Roman"/>
          <w:sz w:val="26"/>
          <w:szCs w:val="26"/>
        </w:rPr>
      </w:pPr>
    </w:p>
    <w:p w14:paraId="39399D88" w14:textId="31282C41" w:rsidR="00565AAB" w:rsidRDefault="00565AAB" w:rsidP="007959D9">
      <w:pPr>
        <w:jc w:val="both"/>
        <w:rPr>
          <w:rFonts w:ascii="Times New Roman" w:hAnsi="Times New Roman" w:cs="Times New Roman"/>
          <w:b/>
          <w:bCs/>
          <w:sz w:val="26"/>
          <w:szCs w:val="26"/>
        </w:rPr>
      </w:pPr>
      <w:r w:rsidRPr="00224CF7">
        <w:rPr>
          <w:rFonts w:ascii="Times New Roman" w:hAnsi="Times New Roman" w:cs="Times New Roman"/>
          <w:b/>
          <w:bCs/>
          <w:sz w:val="26"/>
          <w:szCs w:val="26"/>
          <w:u w:val="single"/>
        </w:rPr>
        <w:t>Observations and recommendations</w:t>
      </w:r>
      <w:r w:rsidR="00BC7C82">
        <w:rPr>
          <w:rFonts w:ascii="Times New Roman" w:hAnsi="Times New Roman" w:cs="Times New Roman"/>
          <w:b/>
          <w:bCs/>
          <w:sz w:val="26"/>
          <w:szCs w:val="26"/>
          <w:u w:val="single"/>
        </w:rPr>
        <w:t xml:space="preserve"> of the DAA</w:t>
      </w:r>
      <w:r>
        <w:rPr>
          <w:rFonts w:ascii="Times New Roman" w:hAnsi="Times New Roman" w:cs="Times New Roman"/>
          <w:b/>
          <w:bCs/>
          <w:sz w:val="26"/>
          <w:szCs w:val="26"/>
        </w:rPr>
        <w:tab/>
      </w:r>
      <w:r>
        <w:rPr>
          <w:rFonts w:ascii="Times New Roman" w:hAnsi="Times New Roman" w:cs="Times New Roman"/>
          <w:b/>
          <w:bCs/>
          <w:sz w:val="26"/>
          <w:szCs w:val="26"/>
        </w:rPr>
        <w:tab/>
      </w:r>
      <w:r>
        <w:rPr>
          <w:rFonts w:ascii="Times New Roman" w:hAnsi="Times New Roman" w:cs="Times New Roman"/>
          <w:b/>
          <w:bCs/>
          <w:sz w:val="26"/>
          <w:szCs w:val="26"/>
        </w:rPr>
        <w:tab/>
      </w:r>
      <w:r>
        <w:rPr>
          <w:rFonts w:ascii="Times New Roman" w:hAnsi="Times New Roman" w:cs="Times New Roman"/>
          <w:b/>
          <w:bCs/>
          <w:sz w:val="26"/>
          <w:szCs w:val="26"/>
        </w:rPr>
        <w:tab/>
      </w:r>
      <w:r>
        <w:rPr>
          <w:rFonts w:ascii="Times New Roman" w:hAnsi="Times New Roman" w:cs="Times New Roman"/>
          <w:b/>
          <w:bCs/>
          <w:sz w:val="26"/>
          <w:szCs w:val="26"/>
        </w:rPr>
        <w:tab/>
      </w:r>
      <w:r>
        <w:rPr>
          <w:rFonts w:ascii="Times New Roman" w:hAnsi="Times New Roman" w:cs="Times New Roman"/>
          <w:b/>
          <w:bCs/>
          <w:sz w:val="26"/>
          <w:szCs w:val="26"/>
        </w:rPr>
        <w:tab/>
      </w:r>
      <w:r w:rsidRPr="00224CF7">
        <w:rPr>
          <w:rFonts w:ascii="Times New Roman" w:hAnsi="Times New Roman" w:cs="Times New Roman"/>
          <w:b/>
          <w:bCs/>
          <w:sz w:val="26"/>
          <w:szCs w:val="26"/>
          <w:u w:val="single"/>
        </w:rPr>
        <w:t xml:space="preserve">Responses of the </w:t>
      </w:r>
      <w:r w:rsidR="00AD686C">
        <w:rPr>
          <w:rFonts w:ascii="Times New Roman" w:hAnsi="Times New Roman" w:cs="Times New Roman"/>
          <w:b/>
          <w:bCs/>
          <w:sz w:val="26"/>
          <w:szCs w:val="26"/>
          <w:u w:val="single"/>
        </w:rPr>
        <w:t>Unit</w:t>
      </w:r>
    </w:p>
    <w:p w14:paraId="50E2F81B" w14:textId="10C1F0B2" w:rsidR="00565AAB" w:rsidRPr="00336ED8" w:rsidRDefault="00565AAB" w:rsidP="00565AAB">
      <w:pPr>
        <w:jc w:val="both"/>
        <w:rPr>
          <w:rFonts w:ascii="Times New Roman" w:hAnsi="Times New Roman" w:cs="Times New Roman"/>
          <w:b/>
          <w:bCs/>
          <w:sz w:val="26"/>
          <w:szCs w:val="26"/>
        </w:rPr>
      </w:pPr>
      <w:r w:rsidRPr="00224CF7">
        <w:rPr>
          <w:rFonts w:ascii="Times New Roman" w:hAnsi="Times New Roman" w:cs="Times New Roman"/>
          <w:sz w:val="26"/>
          <w:szCs w:val="26"/>
        </w:rPr>
        <w:t>Signed by</w:t>
      </w:r>
      <w:r w:rsidRPr="00224CF7">
        <w:rPr>
          <w:rFonts w:ascii="Times New Roman" w:hAnsi="Times New Roman" w:cs="Times New Roman"/>
          <w:bCs/>
          <w:sz w:val="26"/>
          <w:szCs w:val="26"/>
        </w:rPr>
        <w:t>:</w:t>
      </w:r>
      <w:r>
        <w:rPr>
          <w:rFonts w:ascii="Times New Roman" w:hAnsi="Times New Roman" w:cs="Times New Roman"/>
          <w:b/>
          <w:bCs/>
          <w:sz w:val="26"/>
          <w:szCs w:val="26"/>
        </w:rPr>
        <w:tab/>
      </w:r>
      <w:r>
        <w:rPr>
          <w:rFonts w:ascii="Times New Roman" w:hAnsi="Times New Roman" w:cs="Times New Roman"/>
          <w:b/>
          <w:bCs/>
          <w:sz w:val="26"/>
          <w:szCs w:val="26"/>
        </w:rPr>
        <w:tab/>
      </w:r>
      <w:r>
        <w:rPr>
          <w:rFonts w:ascii="Times New Roman" w:hAnsi="Times New Roman" w:cs="Times New Roman"/>
          <w:b/>
          <w:bCs/>
          <w:sz w:val="26"/>
          <w:szCs w:val="26"/>
        </w:rPr>
        <w:tab/>
      </w:r>
      <w:r w:rsidR="001952F8">
        <w:rPr>
          <w:rFonts w:ascii="Times New Roman" w:hAnsi="Times New Roman" w:cs="Times New Roman"/>
          <w:b/>
          <w:bCs/>
          <w:sz w:val="26"/>
          <w:szCs w:val="26"/>
        </w:rPr>
        <w:t xml:space="preserve">             </w:t>
      </w:r>
      <w:r>
        <w:rPr>
          <w:rFonts w:ascii="Times New Roman" w:hAnsi="Times New Roman" w:cs="Times New Roman"/>
          <w:b/>
          <w:bCs/>
          <w:sz w:val="26"/>
          <w:szCs w:val="26"/>
        </w:rPr>
        <w:tab/>
      </w:r>
      <w:r>
        <w:rPr>
          <w:rFonts w:ascii="Times New Roman" w:hAnsi="Times New Roman" w:cs="Times New Roman"/>
          <w:b/>
          <w:bCs/>
          <w:sz w:val="26"/>
          <w:szCs w:val="26"/>
        </w:rPr>
        <w:tab/>
      </w:r>
      <w:r>
        <w:rPr>
          <w:rFonts w:ascii="Times New Roman" w:hAnsi="Times New Roman" w:cs="Times New Roman"/>
          <w:b/>
          <w:bCs/>
          <w:sz w:val="26"/>
          <w:szCs w:val="26"/>
        </w:rPr>
        <w:tab/>
      </w:r>
      <w:r>
        <w:rPr>
          <w:rFonts w:ascii="Times New Roman" w:hAnsi="Times New Roman" w:cs="Times New Roman"/>
          <w:b/>
          <w:bCs/>
          <w:sz w:val="26"/>
          <w:szCs w:val="26"/>
        </w:rPr>
        <w:tab/>
      </w:r>
      <w:r>
        <w:rPr>
          <w:rFonts w:ascii="Times New Roman" w:hAnsi="Times New Roman" w:cs="Times New Roman"/>
          <w:b/>
          <w:bCs/>
          <w:sz w:val="26"/>
          <w:szCs w:val="26"/>
        </w:rPr>
        <w:tab/>
      </w:r>
      <w:r>
        <w:rPr>
          <w:rFonts w:ascii="Times New Roman" w:hAnsi="Times New Roman" w:cs="Times New Roman"/>
          <w:b/>
          <w:bCs/>
          <w:sz w:val="26"/>
          <w:szCs w:val="26"/>
        </w:rPr>
        <w:tab/>
      </w:r>
      <w:r>
        <w:rPr>
          <w:rFonts w:ascii="Times New Roman" w:hAnsi="Times New Roman" w:cs="Times New Roman"/>
          <w:b/>
          <w:bCs/>
          <w:sz w:val="26"/>
          <w:szCs w:val="26"/>
        </w:rPr>
        <w:tab/>
      </w:r>
      <w:r>
        <w:rPr>
          <w:rFonts w:ascii="Times New Roman" w:hAnsi="Times New Roman" w:cs="Times New Roman"/>
          <w:b/>
          <w:bCs/>
          <w:sz w:val="26"/>
          <w:szCs w:val="26"/>
        </w:rPr>
        <w:tab/>
      </w:r>
      <w:r>
        <w:rPr>
          <w:rFonts w:ascii="Times New Roman" w:hAnsi="Times New Roman" w:cs="Times New Roman"/>
          <w:b/>
          <w:bCs/>
          <w:sz w:val="26"/>
          <w:szCs w:val="26"/>
        </w:rPr>
        <w:tab/>
      </w:r>
      <w:r w:rsidRPr="00224CF7">
        <w:rPr>
          <w:rFonts w:ascii="Times New Roman" w:hAnsi="Times New Roman" w:cs="Times New Roman"/>
          <w:sz w:val="26"/>
          <w:szCs w:val="26"/>
        </w:rPr>
        <w:t>Signed by:</w:t>
      </w:r>
    </w:p>
    <w:p w14:paraId="5BC09699" w14:textId="769B7CAD" w:rsidR="00565AAB" w:rsidRDefault="001952F8" w:rsidP="007959D9">
      <w:pPr>
        <w:jc w:val="both"/>
        <w:rPr>
          <w:rFonts w:ascii="Times New Roman" w:hAnsi="Times New Roman" w:cs="Times New Roman"/>
          <w:b/>
          <w:bCs/>
          <w:sz w:val="26"/>
          <w:szCs w:val="26"/>
        </w:rPr>
      </w:pPr>
      <w:r>
        <w:rPr>
          <w:rFonts w:ascii="Times New Roman" w:hAnsi="Times New Roman" w:cs="Times New Roman"/>
          <w:b/>
          <w:bCs/>
          <w:sz w:val="26"/>
          <w:szCs w:val="26"/>
        </w:rPr>
        <w:t xml:space="preserve">                      </w:t>
      </w:r>
    </w:p>
    <w:p w14:paraId="39C15748" w14:textId="20139F5B" w:rsidR="00565AAB" w:rsidRDefault="001952F8" w:rsidP="007959D9">
      <w:pPr>
        <w:jc w:val="both"/>
        <w:rPr>
          <w:rFonts w:ascii="Times New Roman" w:hAnsi="Times New Roman" w:cs="Times New Roman"/>
          <w:b/>
          <w:bCs/>
          <w:sz w:val="26"/>
          <w:szCs w:val="26"/>
        </w:rPr>
      </w:pPr>
      <w:r>
        <w:rPr>
          <w:rFonts w:ascii="Times New Roman" w:hAnsi="Times New Roman" w:cs="Times New Roman"/>
          <w:b/>
          <w:bCs/>
          <w:sz w:val="26"/>
          <w:szCs w:val="26"/>
        </w:rPr>
        <w:t xml:space="preserve">                   </w:t>
      </w:r>
      <w:r w:rsidRPr="001952F8">
        <w:rPr>
          <w:rFonts w:ascii="Times New Roman" w:eastAsia="Times New Roman" w:hAnsi="Times New Roman" w:cs="Times New Roman"/>
          <w:noProof/>
          <w:color w:val="2B579A"/>
          <w:kern w:val="0"/>
          <w:szCs w:val="24"/>
          <w:u w:val="single"/>
          <w:lang w:eastAsia="en-US"/>
        </w:rPr>
        <w:drawing>
          <wp:inline distT="0" distB="0" distL="0" distR="0" wp14:anchorId="18D63F99" wp14:editId="33212074">
            <wp:extent cx="800100" cy="281305"/>
            <wp:effectExtent l="0" t="0" r="0" b="4445"/>
            <wp:docPr id="1869377849" name="Picture 2" descr="A close up of a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377849" name="Picture 2" descr="A close up of a lette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00100" cy="281305"/>
                    </a:xfrm>
                    <a:prstGeom prst="rect">
                      <a:avLst/>
                    </a:prstGeom>
                    <a:noFill/>
                  </pic:spPr>
                </pic:pic>
              </a:graphicData>
            </a:graphic>
          </wp:inline>
        </w:drawing>
      </w:r>
      <w:r w:rsidR="00565AAB">
        <w:rPr>
          <w:rFonts w:ascii="Times New Roman" w:hAnsi="Times New Roman" w:cs="Times New Roman"/>
          <w:b/>
          <w:bCs/>
          <w:sz w:val="26"/>
          <w:szCs w:val="26"/>
        </w:rPr>
        <w:t>__________________</w:t>
      </w:r>
      <w:r w:rsidR="00565AAB">
        <w:rPr>
          <w:rFonts w:ascii="Times New Roman" w:hAnsi="Times New Roman" w:cs="Times New Roman"/>
          <w:b/>
          <w:bCs/>
          <w:sz w:val="26"/>
          <w:szCs w:val="26"/>
        </w:rPr>
        <w:tab/>
      </w:r>
      <w:r w:rsidR="00565AAB">
        <w:rPr>
          <w:rFonts w:ascii="Times New Roman" w:hAnsi="Times New Roman" w:cs="Times New Roman"/>
          <w:b/>
          <w:bCs/>
          <w:sz w:val="26"/>
          <w:szCs w:val="26"/>
        </w:rPr>
        <w:tab/>
      </w:r>
      <w:r w:rsidR="00565AAB">
        <w:rPr>
          <w:rFonts w:ascii="Times New Roman" w:hAnsi="Times New Roman" w:cs="Times New Roman"/>
          <w:b/>
          <w:bCs/>
          <w:sz w:val="26"/>
          <w:szCs w:val="26"/>
        </w:rPr>
        <w:tab/>
      </w:r>
      <w:r>
        <w:rPr>
          <w:rFonts w:ascii="Times New Roman" w:hAnsi="Times New Roman" w:cs="Times New Roman"/>
          <w:b/>
          <w:bCs/>
          <w:sz w:val="26"/>
          <w:szCs w:val="26"/>
        </w:rPr>
        <w:t xml:space="preserve">        </w:t>
      </w:r>
      <w:r w:rsidR="00565AAB">
        <w:rPr>
          <w:rFonts w:ascii="Times New Roman" w:hAnsi="Times New Roman" w:cs="Times New Roman"/>
          <w:b/>
          <w:bCs/>
          <w:sz w:val="26"/>
          <w:szCs w:val="26"/>
        </w:rPr>
        <w:tab/>
      </w:r>
      <w:r w:rsidR="00565AAB">
        <w:rPr>
          <w:rFonts w:ascii="Times New Roman" w:hAnsi="Times New Roman" w:cs="Times New Roman"/>
          <w:b/>
          <w:bCs/>
          <w:sz w:val="26"/>
          <w:szCs w:val="26"/>
        </w:rPr>
        <w:tab/>
      </w:r>
      <w:r w:rsidR="00565AAB">
        <w:rPr>
          <w:rFonts w:ascii="Times New Roman" w:hAnsi="Times New Roman" w:cs="Times New Roman"/>
          <w:b/>
          <w:bCs/>
          <w:sz w:val="26"/>
          <w:szCs w:val="26"/>
        </w:rPr>
        <w:tab/>
      </w:r>
      <w:r w:rsidR="00565AAB">
        <w:rPr>
          <w:rFonts w:ascii="Times New Roman" w:hAnsi="Times New Roman" w:cs="Times New Roman"/>
          <w:b/>
          <w:bCs/>
          <w:sz w:val="26"/>
          <w:szCs w:val="26"/>
        </w:rPr>
        <w:tab/>
        <w:t>______________________________</w:t>
      </w:r>
    </w:p>
    <w:p w14:paraId="67FD3A57" w14:textId="6FCCC8DC" w:rsidR="00565AAB" w:rsidRDefault="00565AAB" w:rsidP="007959D9">
      <w:pPr>
        <w:jc w:val="both"/>
        <w:rPr>
          <w:rFonts w:ascii="Times New Roman" w:hAnsi="Times New Roman" w:cs="Times New Roman"/>
          <w:sz w:val="26"/>
          <w:szCs w:val="26"/>
        </w:rPr>
      </w:pPr>
      <w:r>
        <w:rPr>
          <w:rFonts w:ascii="Times New Roman" w:hAnsi="Times New Roman" w:cs="Times New Roman"/>
          <w:b/>
          <w:bCs/>
          <w:sz w:val="26"/>
          <w:szCs w:val="26"/>
        </w:rPr>
        <w:tab/>
      </w:r>
      <w:r>
        <w:rPr>
          <w:rFonts w:ascii="Times New Roman" w:hAnsi="Times New Roman" w:cs="Times New Roman"/>
          <w:b/>
          <w:bCs/>
          <w:sz w:val="26"/>
          <w:szCs w:val="26"/>
        </w:rPr>
        <w:tab/>
      </w:r>
      <w:r>
        <w:rPr>
          <w:rFonts w:ascii="Times New Roman" w:hAnsi="Times New Roman" w:cs="Times New Roman"/>
          <w:b/>
          <w:bCs/>
          <w:sz w:val="26"/>
          <w:szCs w:val="26"/>
        </w:rPr>
        <w:tab/>
      </w:r>
      <w:r>
        <w:rPr>
          <w:rFonts w:ascii="Times New Roman" w:hAnsi="Times New Roman" w:cs="Times New Roman"/>
          <w:b/>
          <w:bCs/>
          <w:sz w:val="26"/>
          <w:szCs w:val="26"/>
        </w:rPr>
        <w:tab/>
      </w:r>
      <w:r>
        <w:rPr>
          <w:rFonts w:ascii="Times New Roman" w:hAnsi="Times New Roman" w:cs="Times New Roman"/>
          <w:b/>
          <w:bCs/>
          <w:sz w:val="26"/>
          <w:szCs w:val="26"/>
        </w:rPr>
        <w:tab/>
      </w:r>
      <w:r w:rsidR="00C52E2A">
        <w:rPr>
          <w:rFonts w:ascii="Times New Roman" w:hAnsi="Times New Roman" w:cs="Times New Roman"/>
          <w:b/>
          <w:bCs/>
          <w:sz w:val="26"/>
          <w:szCs w:val="26"/>
        </w:rPr>
        <w:t xml:space="preserve"> </w:t>
      </w:r>
      <w:r w:rsidR="00224CF7">
        <w:rPr>
          <w:rFonts w:ascii="Times New Roman" w:hAnsi="Times New Roman" w:cs="Times New Roman"/>
          <w:b/>
          <w:bCs/>
          <w:sz w:val="26"/>
          <w:szCs w:val="26"/>
        </w:rPr>
        <w:t xml:space="preserve"> </w:t>
      </w:r>
      <w:r w:rsidRPr="00224CF7">
        <w:rPr>
          <w:rFonts w:ascii="Times New Roman" w:hAnsi="Times New Roman" w:cs="Times New Roman"/>
          <w:sz w:val="26"/>
          <w:szCs w:val="26"/>
        </w:rPr>
        <w:t>(Departmental Academic Advisor)</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sidR="006C218C">
        <w:rPr>
          <w:rFonts w:ascii="Times New Roman" w:hAnsi="Times New Roman" w:cs="Times New Roman"/>
          <w:sz w:val="26"/>
          <w:szCs w:val="26"/>
        </w:rPr>
        <w:t>Head</w:t>
      </w:r>
      <w:r>
        <w:rPr>
          <w:rFonts w:ascii="Times New Roman" w:hAnsi="Times New Roman" w:cs="Times New Roman"/>
          <w:sz w:val="26"/>
          <w:szCs w:val="26"/>
        </w:rPr>
        <w:t xml:space="preserve"> of </w:t>
      </w:r>
      <w:r w:rsidR="006C218C">
        <w:rPr>
          <w:rFonts w:ascii="Times New Roman" w:hAnsi="Times New Roman" w:cs="Times New Roman"/>
          <w:sz w:val="26"/>
          <w:szCs w:val="26"/>
        </w:rPr>
        <w:t>LC</w:t>
      </w:r>
      <w:r>
        <w:rPr>
          <w:rFonts w:ascii="Times New Roman" w:hAnsi="Times New Roman" w:cs="Times New Roman"/>
          <w:sz w:val="26"/>
          <w:szCs w:val="26"/>
        </w:rPr>
        <w:t>)</w:t>
      </w:r>
    </w:p>
    <w:p w14:paraId="7A62A374" w14:textId="77777777" w:rsidR="00565AAB" w:rsidRDefault="00565AAB" w:rsidP="007959D9">
      <w:pPr>
        <w:jc w:val="both"/>
        <w:rPr>
          <w:rFonts w:ascii="Times New Roman" w:hAnsi="Times New Roman" w:cs="Times New Roman"/>
          <w:sz w:val="26"/>
          <w:szCs w:val="26"/>
        </w:rPr>
      </w:pPr>
    </w:p>
    <w:p w14:paraId="6EFD97B5" w14:textId="2BA02D46" w:rsidR="00565AAB" w:rsidRDefault="00565AAB" w:rsidP="007959D9">
      <w:pPr>
        <w:jc w:val="both"/>
        <w:rPr>
          <w:rFonts w:ascii="Times New Roman" w:hAnsi="Times New Roman" w:cs="Times New Roman"/>
          <w:b/>
          <w:bCs/>
          <w:sz w:val="26"/>
          <w:szCs w:val="26"/>
        </w:rPr>
      </w:pPr>
      <w:r w:rsidRPr="0313D22C">
        <w:rPr>
          <w:rFonts w:ascii="Times New Roman" w:hAnsi="Times New Roman" w:cs="Times New Roman"/>
          <w:sz w:val="26"/>
          <w:szCs w:val="26"/>
        </w:rPr>
        <w:t>Name:</w:t>
      </w:r>
      <w:r>
        <w:tab/>
      </w:r>
      <w:r>
        <w:tab/>
      </w:r>
      <w:r>
        <w:tab/>
      </w:r>
      <w:r>
        <w:tab/>
      </w:r>
      <w:r w:rsidRPr="0313D22C">
        <w:rPr>
          <w:rFonts w:ascii="Times New Roman" w:hAnsi="Times New Roman" w:cs="Times New Roman"/>
          <w:b/>
          <w:bCs/>
          <w:sz w:val="26"/>
          <w:szCs w:val="26"/>
        </w:rPr>
        <w:t>__</w:t>
      </w:r>
      <w:r w:rsidR="00083D03" w:rsidRPr="0313D22C">
        <w:rPr>
          <w:rFonts w:ascii="Times New Roman" w:hAnsi="Times New Roman" w:cs="Times New Roman"/>
          <w:sz w:val="26"/>
          <w:szCs w:val="26"/>
          <w:u w:val="single"/>
        </w:rPr>
        <w:t>Dilin Liu</w:t>
      </w:r>
      <w:r w:rsidRPr="0313D22C">
        <w:rPr>
          <w:rFonts w:ascii="Times New Roman" w:hAnsi="Times New Roman" w:cs="Times New Roman"/>
          <w:b/>
          <w:bCs/>
          <w:sz w:val="26"/>
          <w:szCs w:val="26"/>
        </w:rPr>
        <w:t>___________________</w:t>
      </w:r>
      <w:r>
        <w:tab/>
      </w:r>
      <w:r>
        <w:tab/>
      </w:r>
      <w:r>
        <w:tab/>
      </w:r>
      <w:r>
        <w:tab/>
      </w:r>
      <w:r w:rsidRPr="0313D22C">
        <w:rPr>
          <w:rFonts w:ascii="Times New Roman" w:hAnsi="Times New Roman" w:cs="Times New Roman"/>
          <w:sz w:val="26"/>
          <w:szCs w:val="26"/>
        </w:rPr>
        <w:t>Name:</w:t>
      </w:r>
      <w:r>
        <w:tab/>
      </w:r>
      <w:r>
        <w:tab/>
      </w:r>
      <w:r>
        <w:tab/>
      </w:r>
      <w:r>
        <w:tab/>
      </w:r>
      <w:r w:rsidRPr="0313D22C">
        <w:rPr>
          <w:rFonts w:ascii="Times New Roman" w:hAnsi="Times New Roman" w:cs="Times New Roman"/>
          <w:b/>
          <w:bCs/>
          <w:sz w:val="26"/>
          <w:szCs w:val="26"/>
        </w:rPr>
        <w:t>___</w:t>
      </w:r>
      <w:r w:rsidR="4C54005B" w:rsidRPr="0313D22C">
        <w:rPr>
          <w:rFonts w:ascii="Times New Roman" w:hAnsi="Times New Roman" w:cs="Times New Roman"/>
          <w:b/>
          <w:bCs/>
          <w:sz w:val="26"/>
          <w:szCs w:val="26"/>
        </w:rPr>
        <w:t>Dr. Cissy Li</w:t>
      </w:r>
      <w:r w:rsidRPr="0313D22C">
        <w:rPr>
          <w:rFonts w:ascii="Times New Roman" w:hAnsi="Times New Roman" w:cs="Times New Roman"/>
          <w:b/>
          <w:bCs/>
          <w:sz w:val="26"/>
          <w:szCs w:val="26"/>
        </w:rPr>
        <w:t>____________________</w:t>
      </w:r>
    </w:p>
    <w:p w14:paraId="52E2232F" w14:textId="77777777" w:rsidR="00565AAB" w:rsidRDefault="00565AAB" w:rsidP="007959D9">
      <w:pPr>
        <w:jc w:val="both"/>
        <w:rPr>
          <w:rFonts w:ascii="Times New Roman" w:hAnsi="Times New Roman" w:cs="Times New Roman"/>
          <w:b/>
          <w:bCs/>
          <w:sz w:val="26"/>
          <w:szCs w:val="26"/>
        </w:rPr>
      </w:pPr>
    </w:p>
    <w:p w14:paraId="1D5B1668" w14:textId="34DF287D" w:rsidR="00565AAB" w:rsidRPr="00565AAB" w:rsidRDefault="0FD20271" w:rsidP="007959D9">
      <w:pPr>
        <w:jc w:val="both"/>
        <w:rPr>
          <w:rFonts w:ascii="Times New Roman" w:hAnsi="Times New Roman" w:cs="Times New Roman"/>
          <w:sz w:val="26"/>
          <w:szCs w:val="26"/>
        </w:rPr>
      </w:pPr>
      <w:r w:rsidRPr="38504121">
        <w:rPr>
          <w:rFonts w:ascii="Times New Roman" w:hAnsi="Times New Roman" w:cs="Times New Roman"/>
          <w:sz w:val="26"/>
          <w:szCs w:val="26"/>
        </w:rPr>
        <w:t>Date:</w:t>
      </w:r>
      <w:r w:rsidR="00565AAB">
        <w:tab/>
      </w:r>
      <w:r w:rsidR="00565AAB">
        <w:tab/>
      </w:r>
      <w:r w:rsidR="00565AAB">
        <w:tab/>
      </w:r>
      <w:r w:rsidR="00565AAB">
        <w:tab/>
      </w:r>
      <w:r w:rsidRPr="38504121">
        <w:rPr>
          <w:rFonts w:ascii="Times New Roman" w:hAnsi="Times New Roman" w:cs="Times New Roman"/>
          <w:b/>
          <w:bCs/>
          <w:sz w:val="26"/>
          <w:szCs w:val="26"/>
        </w:rPr>
        <w:t>__</w:t>
      </w:r>
      <w:r w:rsidR="0916D21E" w:rsidRPr="38504121">
        <w:rPr>
          <w:rFonts w:ascii="Times New Roman" w:hAnsi="Times New Roman" w:cs="Times New Roman"/>
          <w:sz w:val="26"/>
          <w:szCs w:val="26"/>
          <w:u w:val="single"/>
        </w:rPr>
        <w:t>05/02/2025</w:t>
      </w:r>
      <w:r w:rsidRPr="38504121">
        <w:rPr>
          <w:rFonts w:ascii="Times New Roman" w:hAnsi="Times New Roman" w:cs="Times New Roman"/>
          <w:b/>
          <w:bCs/>
          <w:sz w:val="26"/>
          <w:szCs w:val="26"/>
        </w:rPr>
        <w:t>__________________</w:t>
      </w:r>
      <w:r w:rsidR="00565AAB">
        <w:tab/>
      </w:r>
      <w:r w:rsidR="00565AAB">
        <w:tab/>
      </w:r>
      <w:r w:rsidR="00565AAB">
        <w:tab/>
      </w:r>
      <w:r w:rsidR="00565AAB">
        <w:tab/>
      </w:r>
      <w:r w:rsidRPr="38504121">
        <w:rPr>
          <w:rFonts w:ascii="Times New Roman" w:hAnsi="Times New Roman" w:cs="Times New Roman"/>
          <w:sz w:val="26"/>
          <w:szCs w:val="26"/>
        </w:rPr>
        <w:t>Date:</w:t>
      </w:r>
      <w:r w:rsidR="00565AAB">
        <w:tab/>
      </w:r>
      <w:r w:rsidR="00565AAB">
        <w:tab/>
      </w:r>
      <w:r w:rsidR="00565AAB">
        <w:tab/>
      </w:r>
      <w:r w:rsidR="00565AAB">
        <w:tab/>
      </w:r>
      <w:r w:rsidRPr="38504121">
        <w:rPr>
          <w:rFonts w:ascii="Times New Roman" w:hAnsi="Times New Roman" w:cs="Times New Roman"/>
          <w:b/>
          <w:bCs/>
          <w:sz w:val="26"/>
          <w:szCs w:val="26"/>
        </w:rPr>
        <w:t>___</w:t>
      </w:r>
      <w:ins w:id="5" w:author="Hermine CHAN" w:date="2025-09-09T04:45:00Z">
        <w:r w:rsidR="3B8AD266" w:rsidRPr="38504121">
          <w:rPr>
            <w:rFonts w:ascii="Times New Roman" w:hAnsi="Times New Roman" w:cs="Times New Roman"/>
            <w:b/>
            <w:bCs/>
            <w:sz w:val="26"/>
            <w:szCs w:val="26"/>
          </w:rPr>
          <w:t>09</w:t>
        </w:r>
      </w:ins>
      <w:ins w:id="6" w:author="Hermine CHAN" w:date="2025-07-07T06:43:00Z">
        <w:r w:rsidR="4EEE38F8" w:rsidRPr="38504121">
          <w:rPr>
            <w:rFonts w:ascii="Times New Roman" w:hAnsi="Times New Roman" w:cs="Times New Roman"/>
            <w:b/>
            <w:bCs/>
            <w:sz w:val="26"/>
            <w:szCs w:val="26"/>
          </w:rPr>
          <w:t>/0</w:t>
        </w:r>
      </w:ins>
      <w:ins w:id="7" w:author="Hermine CHAN" w:date="2025-09-09T04:45:00Z">
        <w:r w:rsidR="416EAD4D" w:rsidRPr="38504121">
          <w:rPr>
            <w:rFonts w:ascii="Times New Roman" w:hAnsi="Times New Roman" w:cs="Times New Roman"/>
            <w:b/>
            <w:bCs/>
            <w:sz w:val="26"/>
            <w:szCs w:val="26"/>
          </w:rPr>
          <w:t>9</w:t>
        </w:r>
      </w:ins>
      <w:ins w:id="8" w:author="Hermine CHAN" w:date="2025-07-07T06:43:00Z">
        <w:r w:rsidR="4EEE38F8" w:rsidRPr="38504121">
          <w:rPr>
            <w:rFonts w:ascii="Times New Roman" w:hAnsi="Times New Roman" w:cs="Times New Roman"/>
            <w:b/>
            <w:bCs/>
            <w:sz w:val="26"/>
            <w:szCs w:val="26"/>
          </w:rPr>
          <w:t>/2025</w:t>
        </w:r>
      </w:ins>
      <w:r w:rsidRPr="38504121">
        <w:rPr>
          <w:rFonts w:ascii="Times New Roman" w:hAnsi="Times New Roman" w:cs="Times New Roman"/>
          <w:b/>
          <w:bCs/>
          <w:sz w:val="26"/>
          <w:szCs w:val="26"/>
        </w:rPr>
        <w:t>___________________________</w:t>
      </w:r>
    </w:p>
    <w:p w14:paraId="763CB2F0" w14:textId="77777777" w:rsidR="002A4DB2" w:rsidRPr="002A4DB2" w:rsidRDefault="002A4DB2" w:rsidP="007959D9">
      <w:pPr>
        <w:jc w:val="both"/>
        <w:rPr>
          <w:rFonts w:ascii="Times New Roman" w:hAnsi="Times New Roman" w:cs="Times New Roman"/>
          <w:sz w:val="26"/>
          <w:szCs w:val="26"/>
        </w:rPr>
      </w:pPr>
    </w:p>
    <w:p w14:paraId="6842BEA2" w14:textId="77777777" w:rsidR="00580E01" w:rsidRPr="007959D9" w:rsidRDefault="00580E01" w:rsidP="007959D9">
      <w:pPr>
        <w:jc w:val="both"/>
        <w:rPr>
          <w:rFonts w:ascii="Times New Roman" w:hAnsi="Times New Roman" w:cs="Times New Roman"/>
          <w:sz w:val="26"/>
          <w:szCs w:val="26"/>
        </w:rPr>
      </w:pPr>
    </w:p>
    <w:p w14:paraId="43D77B06" w14:textId="77777777" w:rsidR="00A46519" w:rsidRDefault="00A46519" w:rsidP="00743E2B">
      <w:pPr>
        <w:ind w:leftChars="1595" w:left="3828"/>
        <w:jc w:val="both"/>
        <w:rPr>
          <w:rFonts w:ascii="Times New Roman" w:hAnsi="Times New Roman" w:cs="Times New Roman"/>
          <w:sz w:val="26"/>
          <w:szCs w:val="26"/>
        </w:rPr>
      </w:pPr>
    </w:p>
    <w:p w14:paraId="3C975E89" w14:textId="573D1B79" w:rsidR="00A46519" w:rsidRDefault="00A46519" w:rsidP="0007079C">
      <w:pPr>
        <w:rPr>
          <w:rFonts w:ascii="Times New Roman" w:hAnsi="Times New Roman" w:cs="Times New Roman"/>
          <w:sz w:val="20"/>
          <w:szCs w:val="20"/>
        </w:rPr>
      </w:pPr>
      <w:r w:rsidRPr="009B2223">
        <w:rPr>
          <w:rFonts w:ascii="Times New Roman" w:hAnsi="Times New Roman" w:cs="Times New Roman" w:hint="eastAsia"/>
          <w:sz w:val="20"/>
          <w:szCs w:val="20"/>
        </w:rPr>
        <w:t xml:space="preserve">Last updated on </w:t>
      </w:r>
      <w:r w:rsidR="00F65CDE">
        <w:rPr>
          <w:rFonts w:ascii="Times New Roman" w:hAnsi="Times New Roman" w:cs="Times New Roman"/>
          <w:sz w:val="20"/>
          <w:szCs w:val="20"/>
        </w:rPr>
        <w:t>15 M</w:t>
      </w:r>
      <w:r w:rsidR="00F65CDE">
        <w:rPr>
          <w:rFonts w:ascii="Times New Roman" w:hAnsi="Times New Roman" w:cs="Times New Roman" w:hint="eastAsia"/>
          <w:sz w:val="20"/>
          <w:szCs w:val="20"/>
        </w:rPr>
        <w:t>a</w:t>
      </w:r>
      <w:r w:rsidR="00F65CDE">
        <w:rPr>
          <w:rFonts w:ascii="Times New Roman" w:hAnsi="Times New Roman" w:cs="Times New Roman"/>
          <w:sz w:val="20"/>
          <w:szCs w:val="20"/>
        </w:rPr>
        <w:t>rch</w:t>
      </w:r>
      <w:r w:rsidR="002E75C7">
        <w:rPr>
          <w:rFonts w:ascii="Times New Roman" w:hAnsi="Times New Roman" w:cs="Times New Roman"/>
          <w:sz w:val="20"/>
          <w:szCs w:val="20"/>
        </w:rPr>
        <w:t xml:space="preserve"> 2022</w:t>
      </w:r>
    </w:p>
    <w:p w14:paraId="1C8F142C" w14:textId="1E04EC98" w:rsidR="00F65CDE" w:rsidRPr="001E5502" w:rsidRDefault="00F65CDE" w:rsidP="0007079C">
      <w:pPr>
        <w:rPr>
          <w:rFonts w:ascii="Times New Roman" w:hAnsi="Times New Roman" w:cs="Times New Roman"/>
          <w:i/>
          <w:sz w:val="20"/>
          <w:szCs w:val="20"/>
        </w:rPr>
      </w:pPr>
      <w:r>
        <w:rPr>
          <w:rFonts w:ascii="Times New Roman" w:hAnsi="Times New Roman" w:cs="Times New Roman"/>
          <w:i/>
          <w:sz w:val="20"/>
          <w:szCs w:val="20"/>
        </w:rPr>
        <w:t>(to take effect from 1 July 2022)</w:t>
      </w:r>
    </w:p>
    <w:sectPr w:rsidR="00F65CDE" w:rsidRPr="001E5502" w:rsidSect="0007079C">
      <w:pgSz w:w="16838" w:h="11906" w:orient="landscape" w:code="9"/>
      <w:pgMar w:top="720" w:right="720" w:bottom="720" w:left="720" w:header="567" w:footer="567" w:gutter="0"/>
      <w:cols w:space="720"/>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492FA3" w14:textId="77777777" w:rsidR="00696567" w:rsidRDefault="00696567" w:rsidP="00EC6AE8">
      <w:r>
        <w:separator/>
      </w:r>
    </w:p>
  </w:endnote>
  <w:endnote w:type="continuationSeparator" w:id="0">
    <w:p w14:paraId="4532BDEC" w14:textId="77777777" w:rsidR="00696567" w:rsidRDefault="00696567" w:rsidP="00EC6A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3421D8" w14:textId="77777777" w:rsidR="00696567" w:rsidRDefault="00696567" w:rsidP="00EC6AE8">
      <w:r>
        <w:separator/>
      </w:r>
    </w:p>
  </w:footnote>
  <w:footnote w:type="continuationSeparator" w:id="0">
    <w:p w14:paraId="1FC15F9A" w14:textId="77777777" w:rsidR="00696567" w:rsidRDefault="00696567" w:rsidP="00EC6AE8">
      <w:r>
        <w:continuationSeparator/>
      </w:r>
    </w:p>
  </w:footnote>
  <w:footnote w:id="1">
    <w:p w14:paraId="74B86B42" w14:textId="77777777" w:rsidR="0017157D" w:rsidRPr="00503158" w:rsidRDefault="0017157D" w:rsidP="008F0F8B">
      <w:pPr>
        <w:pStyle w:val="FootnoteText"/>
        <w:spacing w:afterLines="20" w:after="72" w:line="0" w:lineRule="atLeast"/>
        <w:rPr>
          <w:rFonts w:ascii="Times New Roman" w:hAnsi="Times New Roman" w:cs="Times New Roman"/>
          <w:sz w:val="16"/>
          <w:szCs w:val="16"/>
        </w:rPr>
      </w:pPr>
      <w:r w:rsidRPr="00503158">
        <w:rPr>
          <w:rStyle w:val="FootnoteReference"/>
          <w:rFonts w:ascii="Times New Roman" w:hAnsi="Times New Roman" w:cs="Times New Roman"/>
          <w:sz w:val="16"/>
          <w:szCs w:val="16"/>
        </w:rPr>
        <w:footnoteRef/>
      </w:r>
      <w:r w:rsidRPr="00503158">
        <w:rPr>
          <w:rFonts w:ascii="Times New Roman" w:hAnsi="Times New Roman" w:cs="Times New Roman"/>
          <w:sz w:val="16"/>
          <w:szCs w:val="16"/>
        </w:rPr>
        <w:t xml:space="preserve"> “Department” is a generic and collective term referring to a Department, an Academy, a </w:t>
      </w:r>
      <w:proofErr w:type="gramStart"/>
      <w:r w:rsidRPr="00503158">
        <w:rPr>
          <w:rFonts w:ascii="Times New Roman" w:hAnsi="Times New Roman" w:cs="Times New Roman"/>
          <w:sz w:val="16"/>
          <w:szCs w:val="16"/>
        </w:rPr>
        <w:t>Division</w:t>
      </w:r>
      <w:proofErr w:type="gramEnd"/>
      <w:r w:rsidRPr="00503158">
        <w:rPr>
          <w:rFonts w:ascii="Times New Roman" w:hAnsi="Times New Roman" w:cs="Times New Roman"/>
          <w:sz w:val="16"/>
          <w:szCs w:val="16"/>
        </w:rPr>
        <w:t>, or a Unit.</w:t>
      </w:r>
    </w:p>
  </w:footnote>
  <w:footnote w:id="2">
    <w:p w14:paraId="5C81615C" w14:textId="0A392A62" w:rsidR="00B36B34" w:rsidRDefault="00B36B34" w:rsidP="00313A8B">
      <w:pPr>
        <w:pStyle w:val="FootnoteText"/>
        <w:spacing w:line="0" w:lineRule="atLeast"/>
        <w:ind w:left="227" w:hangingChars="142" w:hanging="227"/>
      </w:pPr>
      <w:r w:rsidRPr="0032713C">
        <w:rPr>
          <w:rStyle w:val="FootnoteReference"/>
          <w:rFonts w:ascii="Times New Roman" w:hAnsi="Times New Roman" w:cs="Times New Roman"/>
          <w:sz w:val="16"/>
        </w:rPr>
        <w:footnoteRef/>
      </w:r>
      <w:r w:rsidRPr="0032713C">
        <w:rPr>
          <w:rFonts w:ascii="Times New Roman" w:hAnsi="Times New Roman" w:cs="Times New Roman"/>
          <w:sz w:val="16"/>
        </w:rPr>
        <w:t xml:space="preserve"> “Faculty/Faculties” is a generic and collective term referring to the Faculties</w:t>
      </w:r>
      <w:r w:rsidR="008E71A5">
        <w:rPr>
          <w:rFonts w:ascii="Times New Roman" w:hAnsi="Times New Roman" w:cs="Times New Roman"/>
          <w:sz w:val="16"/>
        </w:rPr>
        <w:t xml:space="preserve"> and</w:t>
      </w:r>
      <w:r w:rsidRPr="0032713C">
        <w:rPr>
          <w:rFonts w:ascii="Times New Roman" w:hAnsi="Times New Roman" w:cs="Times New Roman"/>
          <w:sz w:val="16"/>
        </w:rPr>
        <w:t xml:space="preserve"> Schools of HKBU.</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C05EC9"/>
    <w:multiLevelType w:val="hybridMultilevel"/>
    <w:tmpl w:val="C9485C44"/>
    <w:lvl w:ilvl="0" w:tplc="C7442F20">
      <w:start w:val="1"/>
      <w:numFmt w:val="lowerLetter"/>
      <w:lvlText w:val="%1)"/>
      <w:lvlJc w:val="left"/>
      <w:pPr>
        <w:ind w:left="720" w:hanging="360"/>
      </w:pPr>
      <w:rPr>
        <w:rFonts w:hint="eastAsia"/>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621C82"/>
    <w:multiLevelType w:val="hybridMultilevel"/>
    <w:tmpl w:val="F438AB82"/>
    <w:lvl w:ilvl="0" w:tplc="12AE0164">
      <w:start w:val="1"/>
      <w:numFmt w:val="lowerLetter"/>
      <w:lvlText w:val="%1)"/>
      <w:lvlJc w:val="left"/>
      <w:pPr>
        <w:ind w:left="480" w:hanging="480"/>
      </w:pPr>
      <w:rPr>
        <w:rFonts w:hint="eastAsia"/>
        <w:b/>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CE156BD"/>
    <w:multiLevelType w:val="hybridMultilevel"/>
    <w:tmpl w:val="9E6C330A"/>
    <w:lvl w:ilvl="0" w:tplc="C7442F20">
      <w:start w:val="1"/>
      <w:numFmt w:val="lowerLetter"/>
      <w:lvlText w:val="%1)"/>
      <w:lvlJc w:val="left"/>
      <w:pPr>
        <w:ind w:left="1047" w:hanging="480"/>
      </w:pPr>
      <w:rPr>
        <w:rFonts w:hint="eastAsia"/>
      </w:rPr>
    </w:lvl>
    <w:lvl w:ilvl="1" w:tplc="04090019" w:tentative="1">
      <w:start w:val="1"/>
      <w:numFmt w:val="ideographTraditional"/>
      <w:lvlText w:val="%2、"/>
      <w:lvlJc w:val="left"/>
      <w:pPr>
        <w:ind w:left="1527" w:hanging="480"/>
      </w:pPr>
    </w:lvl>
    <w:lvl w:ilvl="2" w:tplc="0409001B" w:tentative="1">
      <w:start w:val="1"/>
      <w:numFmt w:val="lowerRoman"/>
      <w:lvlText w:val="%3."/>
      <w:lvlJc w:val="right"/>
      <w:pPr>
        <w:ind w:left="2007" w:hanging="480"/>
      </w:pPr>
    </w:lvl>
    <w:lvl w:ilvl="3" w:tplc="0409000F" w:tentative="1">
      <w:start w:val="1"/>
      <w:numFmt w:val="decimal"/>
      <w:lvlText w:val="%4."/>
      <w:lvlJc w:val="left"/>
      <w:pPr>
        <w:ind w:left="2487" w:hanging="480"/>
      </w:pPr>
    </w:lvl>
    <w:lvl w:ilvl="4" w:tplc="04090019" w:tentative="1">
      <w:start w:val="1"/>
      <w:numFmt w:val="ideographTraditional"/>
      <w:lvlText w:val="%5、"/>
      <w:lvlJc w:val="left"/>
      <w:pPr>
        <w:ind w:left="2967" w:hanging="480"/>
      </w:pPr>
    </w:lvl>
    <w:lvl w:ilvl="5" w:tplc="0409001B" w:tentative="1">
      <w:start w:val="1"/>
      <w:numFmt w:val="lowerRoman"/>
      <w:lvlText w:val="%6."/>
      <w:lvlJc w:val="right"/>
      <w:pPr>
        <w:ind w:left="3447" w:hanging="480"/>
      </w:pPr>
    </w:lvl>
    <w:lvl w:ilvl="6" w:tplc="0409000F" w:tentative="1">
      <w:start w:val="1"/>
      <w:numFmt w:val="decimal"/>
      <w:lvlText w:val="%7."/>
      <w:lvlJc w:val="left"/>
      <w:pPr>
        <w:ind w:left="3927" w:hanging="480"/>
      </w:pPr>
    </w:lvl>
    <w:lvl w:ilvl="7" w:tplc="04090019" w:tentative="1">
      <w:start w:val="1"/>
      <w:numFmt w:val="ideographTraditional"/>
      <w:lvlText w:val="%8、"/>
      <w:lvlJc w:val="left"/>
      <w:pPr>
        <w:ind w:left="4407" w:hanging="480"/>
      </w:pPr>
    </w:lvl>
    <w:lvl w:ilvl="8" w:tplc="0409001B" w:tentative="1">
      <w:start w:val="1"/>
      <w:numFmt w:val="lowerRoman"/>
      <w:lvlText w:val="%9."/>
      <w:lvlJc w:val="right"/>
      <w:pPr>
        <w:ind w:left="4887" w:hanging="480"/>
      </w:pPr>
    </w:lvl>
  </w:abstractNum>
  <w:abstractNum w:abstractNumId="3" w15:restartNumberingAfterBreak="0">
    <w:nsid w:val="13293308"/>
    <w:multiLevelType w:val="hybridMultilevel"/>
    <w:tmpl w:val="9B7C492E"/>
    <w:lvl w:ilvl="0" w:tplc="6EE02780">
      <w:start w:val="2015"/>
      <w:numFmt w:val="bullet"/>
      <w:lvlText w:val=""/>
      <w:lvlJc w:val="left"/>
      <w:pPr>
        <w:ind w:left="720" w:hanging="360"/>
      </w:pPr>
      <w:rPr>
        <w:rFonts w:ascii="Symbol" w:eastAsiaTheme="minorEastAsia" w:hAnsi="Symbol" w:cs="Times New Roman" w:hint="default"/>
        <w:color w:val="FF0000"/>
        <w:sz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AF80154"/>
    <w:multiLevelType w:val="hybridMultilevel"/>
    <w:tmpl w:val="623AB498"/>
    <w:lvl w:ilvl="0" w:tplc="81D6686C">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411340B1"/>
    <w:multiLevelType w:val="hybridMultilevel"/>
    <w:tmpl w:val="3806ADC0"/>
    <w:lvl w:ilvl="0" w:tplc="9AC4BFB0">
      <w:start w:val="1"/>
      <w:numFmt w:val="bullet"/>
      <w:lvlText w:val="–"/>
      <w:lvlJc w:val="left"/>
      <w:pPr>
        <w:ind w:left="1407" w:hanging="360"/>
      </w:pPr>
      <w:rPr>
        <w:rFonts w:ascii="PMingLiU" w:eastAsia="PMingLiU" w:hAnsi="PMingLiU" w:hint="eastAsia"/>
      </w:rPr>
    </w:lvl>
    <w:lvl w:ilvl="1" w:tplc="08090003" w:tentative="1">
      <w:start w:val="1"/>
      <w:numFmt w:val="bullet"/>
      <w:lvlText w:val="o"/>
      <w:lvlJc w:val="left"/>
      <w:pPr>
        <w:ind w:left="2127" w:hanging="360"/>
      </w:pPr>
      <w:rPr>
        <w:rFonts w:ascii="Courier New" w:hAnsi="Courier New" w:cs="Courier New" w:hint="default"/>
      </w:rPr>
    </w:lvl>
    <w:lvl w:ilvl="2" w:tplc="08090005" w:tentative="1">
      <w:start w:val="1"/>
      <w:numFmt w:val="bullet"/>
      <w:lvlText w:val=""/>
      <w:lvlJc w:val="left"/>
      <w:pPr>
        <w:ind w:left="2847" w:hanging="360"/>
      </w:pPr>
      <w:rPr>
        <w:rFonts w:ascii="Wingdings" w:hAnsi="Wingdings" w:hint="default"/>
      </w:rPr>
    </w:lvl>
    <w:lvl w:ilvl="3" w:tplc="08090001" w:tentative="1">
      <w:start w:val="1"/>
      <w:numFmt w:val="bullet"/>
      <w:lvlText w:val=""/>
      <w:lvlJc w:val="left"/>
      <w:pPr>
        <w:ind w:left="3567" w:hanging="360"/>
      </w:pPr>
      <w:rPr>
        <w:rFonts w:ascii="Symbol" w:hAnsi="Symbol" w:hint="default"/>
      </w:rPr>
    </w:lvl>
    <w:lvl w:ilvl="4" w:tplc="08090003" w:tentative="1">
      <w:start w:val="1"/>
      <w:numFmt w:val="bullet"/>
      <w:lvlText w:val="o"/>
      <w:lvlJc w:val="left"/>
      <w:pPr>
        <w:ind w:left="4287" w:hanging="360"/>
      </w:pPr>
      <w:rPr>
        <w:rFonts w:ascii="Courier New" w:hAnsi="Courier New" w:cs="Courier New" w:hint="default"/>
      </w:rPr>
    </w:lvl>
    <w:lvl w:ilvl="5" w:tplc="08090005" w:tentative="1">
      <w:start w:val="1"/>
      <w:numFmt w:val="bullet"/>
      <w:lvlText w:val=""/>
      <w:lvlJc w:val="left"/>
      <w:pPr>
        <w:ind w:left="5007" w:hanging="360"/>
      </w:pPr>
      <w:rPr>
        <w:rFonts w:ascii="Wingdings" w:hAnsi="Wingdings" w:hint="default"/>
      </w:rPr>
    </w:lvl>
    <w:lvl w:ilvl="6" w:tplc="08090001" w:tentative="1">
      <w:start w:val="1"/>
      <w:numFmt w:val="bullet"/>
      <w:lvlText w:val=""/>
      <w:lvlJc w:val="left"/>
      <w:pPr>
        <w:ind w:left="5727" w:hanging="360"/>
      </w:pPr>
      <w:rPr>
        <w:rFonts w:ascii="Symbol" w:hAnsi="Symbol" w:hint="default"/>
      </w:rPr>
    </w:lvl>
    <w:lvl w:ilvl="7" w:tplc="08090003" w:tentative="1">
      <w:start w:val="1"/>
      <w:numFmt w:val="bullet"/>
      <w:lvlText w:val="o"/>
      <w:lvlJc w:val="left"/>
      <w:pPr>
        <w:ind w:left="6447" w:hanging="360"/>
      </w:pPr>
      <w:rPr>
        <w:rFonts w:ascii="Courier New" w:hAnsi="Courier New" w:cs="Courier New" w:hint="default"/>
      </w:rPr>
    </w:lvl>
    <w:lvl w:ilvl="8" w:tplc="08090005" w:tentative="1">
      <w:start w:val="1"/>
      <w:numFmt w:val="bullet"/>
      <w:lvlText w:val=""/>
      <w:lvlJc w:val="left"/>
      <w:pPr>
        <w:ind w:left="7167" w:hanging="360"/>
      </w:pPr>
      <w:rPr>
        <w:rFonts w:ascii="Wingdings" w:hAnsi="Wingdings" w:hint="default"/>
      </w:rPr>
    </w:lvl>
  </w:abstractNum>
  <w:abstractNum w:abstractNumId="6" w15:restartNumberingAfterBreak="0">
    <w:nsid w:val="48C86A71"/>
    <w:multiLevelType w:val="hybridMultilevel"/>
    <w:tmpl w:val="5CAA53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53774D"/>
    <w:multiLevelType w:val="hybridMultilevel"/>
    <w:tmpl w:val="49E07E10"/>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8" w15:restartNumberingAfterBreak="0">
    <w:nsid w:val="61B94456"/>
    <w:multiLevelType w:val="hybridMultilevel"/>
    <w:tmpl w:val="1364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4D72DD8"/>
    <w:multiLevelType w:val="hybridMultilevel"/>
    <w:tmpl w:val="EF1829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622553A"/>
    <w:multiLevelType w:val="hybridMultilevel"/>
    <w:tmpl w:val="CB5E6A18"/>
    <w:lvl w:ilvl="0" w:tplc="9AC4BFB0">
      <w:start w:val="1"/>
      <w:numFmt w:val="bullet"/>
      <w:lvlText w:val="–"/>
      <w:lvlJc w:val="left"/>
      <w:pPr>
        <w:ind w:left="1407" w:hanging="360"/>
      </w:pPr>
      <w:rPr>
        <w:rFonts w:ascii="PMingLiU" w:eastAsia="PMingLiU" w:hAnsi="PMingLiU" w:hint="eastAsia"/>
      </w:rPr>
    </w:lvl>
    <w:lvl w:ilvl="1" w:tplc="08090003" w:tentative="1">
      <w:start w:val="1"/>
      <w:numFmt w:val="bullet"/>
      <w:lvlText w:val="o"/>
      <w:lvlJc w:val="left"/>
      <w:pPr>
        <w:ind w:left="2127" w:hanging="360"/>
      </w:pPr>
      <w:rPr>
        <w:rFonts w:ascii="Courier New" w:hAnsi="Courier New" w:cs="Courier New" w:hint="default"/>
      </w:rPr>
    </w:lvl>
    <w:lvl w:ilvl="2" w:tplc="08090005" w:tentative="1">
      <w:start w:val="1"/>
      <w:numFmt w:val="bullet"/>
      <w:lvlText w:val=""/>
      <w:lvlJc w:val="left"/>
      <w:pPr>
        <w:ind w:left="2847" w:hanging="360"/>
      </w:pPr>
      <w:rPr>
        <w:rFonts w:ascii="Wingdings" w:hAnsi="Wingdings" w:hint="default"/>
      </w:rPr>
    </w:lvl>
    <w:lvl w:ilvl="3" w:tplc="08090001" w:tentative="1">
      <w:start w:val="1"/>
      <w:numFmt w:val="bullet"/>
      <w:lvlText w:val=""/>
      <w:lvlJc w:val="left"/>
      <w:pPr>
        <w:ind w:left="3567" w:hanging="360"/>
      </w:pPr>
      <w:rPr>
        <w:rFonts w:ascii="Symbol" w:hAnsi="Symbol" w:hint="default"/>
      </w:rPr>
    </w:lvl>
    <w:lvl w:ilvl="4" w:tplc="08090003" w:tentative="1">
      <w:start w:val="1"/>
      <w:numFmt w:val="bullet"/>
      <w:lvlText w:val="o"/>
      <w:lvlJc w:val="left"/>
      <w:pPr>
        <w:ind w:left="4287" w:hanging="360"/>
      </w:pPr>
      <w:rPr>
        <w:rFonts w:ascii="Courier New" w:hAnsi="Courier New" w:cs="Courier New" w:hint="default"/>
      </w:rPr>
    </w:lvl>
    <w:lvl w:ilvl="5" w:tplc="08090005" w:tentative="1">
      <w:start w:val="1"/>
      <w:numFmt w:val="bullet"/>
      <w:lvlText w:val=""/>
      <w:lvlJc w:val="left"/>
      <w:pPr>
        <w:ind w:left="5007" w:hanging="360"/>
      </w:pPr>
      <w:rPr>
        <w:rFonts w:ascii="Wingdings" w:hAnsi="Wingdings" w:hint="default"/>
      </w:rPr>
    </w:lvl>
    <w:lvl w:ilvl="6" w:tplc="08090001" w:tentative="1">
      <w:start w:val="1"/>
      <w:numFmt w:val="bullet"/>
      <w:lvlText w:val=""/>
      <w:lvlJc w:val="left"/>
      <w:pPr>
        <w:ind w:left="5727" w:hanging="360"/>
      </w:pPr>
      <w:rPr>
        <w:rFonts w:ascii="Symbol" w:hAnsi="Symbol" w:hint="default"/>
      </w:rPr>
    </w:lvl>
    <w:lvl w:ilvl="7" w:tplc="08090003" w:tentative="1">
      <w:start w:val="1"/>
      <w:numFmt w:val="bullet"/>
      <w:lvlText w:val="o"/>
      <w:lvlJc w:val="left"/>
      <w:pPr>
        <w:ind w:left="6447" w:hanging="360"/>
      </w:pPr>
      <w:rPr>
        <w:rFonts w:ascii="Courier New" w:hAnsi="Courier New" w:cs="Courier New" w:hint="default"/>
      </w:rPr>
    </w:lvl>
    <w:lvl w:ilvl="8" w:tplc="08090005" w:tentative="1">
      <w:start w:val="1"/>
      <w:numFmt w:val="bullet"/>
      <w:lvlText w:val=""/>
      <w:lvlJc w:val="left"/>
      <w:pPr>
        <w:ind w:left="7167" w:hanging="360"/>
      </w:pPr>
      <w:rPr>
        <w:rFonts w:ascii="Wingdings" w:hAnsi="Wingdings" w:hint="default"/>
      </w:rPr>
    </w:lvl>
  </w:abstractNum>
  <w:num w:numId="1" w16cid:durableId="1793667018">
    <w:abstractNumId w:val="2"/>
  </w:num>
  <w:num w:numId="2" w16cid:durableId="1266426210">
    <w:abstractNumId w:val="5"/>
  </w:num>
  <w:num w:numId="3" w16cid:durableId="1421293134">
    <w:abstractNumId w:val="10"/>
  </w:num>
  <w:num w:numId="4" w16cid:durableId="1963075717">
    <w:abstractNumId w:val="0"/>
  </w:num>
  <w:num w:numId="5" w16cid:durableId="100730250">
    <w:abstractNumId w:val="1"/>
  </w:num>
  <w:num w:numId="6" w16cid:durableId="1563173174">
    <w:abstractNumId w:val="4"/>
  </w:num>
  <w:num w:numId="7" w16cid:durableId="87896278">
    <w:abstractNumId w:val="3"/>
  </w:num>
  <w:num w:numId="8" w16cid:durableId="2092853973">
    <w:abstractNumId w:val="9"/>
  </w:num>
  <w:num w:numId="9" w16cid:durableId="109670535">
    <w:abstractNumId w:val="6"/>
  </w:num>
  <w:num w:numId="10" w16cid:durableId="115560919">
    <w:abstractNumId w:val="8"/>
  </w:num>
  <w:num w:numId="11" w16cid:durableId="841311957">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WANG Ho Simon">
    <w15:presenceInfo w15:providerId="AD" w15:userId="S::simonwang2-c@my.cityu.edu.hk::926d7fec-26f1-4d77-839d-a22f5fa65cc0"/>
  </w15:person>
  <w15:person w15:author="Hermine CHAN">
    <w15:presenceInfo w15:providerId="AD" w15:userId="S::hermine_chan@hkbu.edu.hk::be631b7e-be38-472d-a8e6-0e4fcb23974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8"/>
  <w:bordersDoNotSurroundHeader/>
  <w:bordersDoNotSurroundFooter/>
  <w:proofState w:spelling="clean" w:grammar="clean"/>
  <w:trackRevisions/>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MzsLAwNzI1MTQxMjBU0lEKTi0uzszPAykwqwUAjM3oPSwAAAA="/>
  </w:docVars>
  <w:rsids>
    <w:rsidRoot w:val="000323D4"/>
    <w:rsid w:val="00004EE0"/>
    <w:rsid w:val="00012BF3"/>
    <w:rsid w:val="000223B6"/>
    <w:rsid w:val="00030F16"/>
    <w:rsid w:val="000323D4"/>
    <w:rsid w:val="000378FA"/>
    <w:rsid w:val="000452AF"/>
    <w:rsid w:val="00054D29"/>
    <w:rsid w:val="00057D1C"/>
    <w:rsid w:val="0006147E"/>
    <w:rsid w:val="00063E38"/>
    <w:rsid w:val="0007079C"/>
    <w:rsid w:val="00070E16"/>
    <w:rsid w:val="0007786D"/>
    <w:rsid w:val="00083169"/>
    <w:rsid w:val="00083D03"/>
    <w:rsid w:val="00084DCA"/>
    <w:rsid w:val="00086921"/>
    <w:rsid w:val="00086BCB"/>
    <w:rsid w:val="00091FE0"/>
    <w:rsid w:val="000A1623"/>
    <w:rsid w:val="000A3B14"/>
    <w:rsid w:val="000A6BE9"/>
    <w:rsid w:val="000B21E2"/>
    <w:rsid w:val="000C02A1"/>
    <w:rsid w:val="000C0833"/>
    <w:rsid w:val="000C198C"/>
    <w:rsid w:val="000C4DA3"/>
    <w:rsid w:val="000C5883"/>
    <w:rsid w:val="000D07AF"/>
    <w:rsid w:val="000D0CE8"/>
    <w:rsid w:val="000E7F4A"/>
    <w:rsid w:val="000F06AD"/>
    <w:rsid w:val="000F19F5"/>
    <w:rsid w:val="00101949"/>
    <w:rsid w:val="0010535A"/>
    <w:rsid w:val="001226F5"/>
    <w:rsid w:val="0012539F"/>
    <w:rsid w:val="0013105E"/>
    <w:rsid w:val="00131F4A"/>
    <w:rsid w:val="001327CB"/>
    <w:rsid w:val="0014326C"/>
    <w:rsid w:val="00145A0E"/>
    <w:rsid w:val="00147E5B"/>
    <w:rsid w:val="0015730E"/>
    <w:rsid w:val="00160749"/>
    <w:rsid w:val="00167697"/>
    <w:rsid w:val="0017157D"/>
    <w:rsid w:val="001952F8"/>
    <w:rsid w:val="001979D0"/>
    <w:rsid w:val="001A2536"/>
    <w:rsid w:val="001A46AE"/>
    <w:rsid w:val="001B4014"/>
    <w:rsid w:val="001E1932"/>
    <w:rsid w:val="001E2A65"/>
    <w:rsid w:val="001E2EA9"/>
    <w:rsid w:val="001E5502"/>
    <w:rsid w:val="001F1428"/>
    <w:rsid w:val="001F7902"/>
    <w:rsid w:val="00205D77"/>
    <w:rsid w:val="00211DF4"/>
    <w:rsid w:val="002152A2"/>
    <w:rsid w:val="00216667"/>
    <w:rsid w:val="002210B0"/>
    <w:rsid w:val="002245D8"/>
    <w:rsid w:val="00224CF7"/>
    <w:rsid w:val="002314FC"/>
    <w:rsid w:val="002370E0"/>
    <w:rsid w:val="002378CA"/>
    <w:rsid w:val="002378DC"/>
    <w:rsid w:val="002475B1"/>
    <w:rsid w:val="002514C1"/>
    <w:rsid w:val="00251D17"/>
    <w:rsid w:val="00256004"/>
    <w:rsid w:val="00276BEC"/>
    <w:rsid w:val="00283B9B"/>
    <w:rsid w:val="002900FE"/>
    <w:rsid w:val="002933A0"/>
    <w:rsid w:val="002956A3"/>
    <w:rsid w:val="002966FF"/>
    <w:rsid w:val="002A052E"/>
    <w:rsid w:val="002A473E"/>
    <w:rsid w:val="002A4DB2"/>
    <w:rsid w:val="002B0BEA"/>
    <w:rsid w:val="002B2AC1"/>
    <w:rsid w:val="002B7CDC"/>
    <w:rsid w:val="002C25D1"/>
    <w:rsid w:val="002C4FC4"/>
    <w:rsid w:val="002C5F8F"/>
    <w:rsid w:val="002E19DA"/>
    <w:rsid w:val="002E1DF1"/>
    <w:rsid w:val="002E2449"/>
    <w:rsid w:val="002E53D8"/>
    <w:rsid w:val="002E7355"/>
    <w:rsid w:val="002E75C7"/>
    <w:rsid w:val="00303AAE"/>
    <w:rsid w:val="0030423E"/>
    <w:rsid w:val="0030575C"/>
    <w:rsid w:val="00307D46"/>
    <w:rsid w:val="0031162A"/>
    <w:rsid w:val="00313A8B"/>
    <w:rsid w:val="00321238"/>
    <w:rsid w:val="00323EA3"/>
    <w:rsid w:val="00326EF7"/>
    <w:rsid w:val="0032713C"/>
    <w:rsid w:val="00327802"/>
    <w:rsid w:val="003315CC"/>
    <w:rsid w:val="00333F4C"/>
    <w:rsid w:val="003359D6"/>
    <w:rsid w:val="00337665"/>
    <w:rsid w:val="00345139"/>
    <w:rsid w:val="003451AF"/>
    <w:rsid w:val="00347585"/>
    <w:rsid w:val="00347EF7"/>
    <w:rsid w:val="00350FA0"/>
    <w:rsid w:val="003513B1"/>
    <w:rsid w:val="00351E39"/>
    <w:rsid w:val="0036172F"/>
    <w:rsid w:val="003638D6"/>
    <w:rsid w:val="00372C4A"/>
    <w:rsid w:val="00372DB2"/>
    <w:rsid w:val="003733CC"/>
    <w:rsid w:val="00380184"/>
    <w:rsid w:val="003836F2"/>
    <w:rsid w:val="00383D09"/>
    <w:rsid w:val="003844FD"/>
    <w:rsid w:val="0038686F"/>
    <w:rsid w:val="003A5142"/>
    <w:rsid w:val="003B0C39"/>
    <w:rsid w:val="003B1483"/>
    <w:rsid w:val="003C6EDF"/>
    <w:rsid w:val="003D618B"/>
    <w:rsid w:val="003E6D5E"/>
    <w:rsid w:val="00403365"/>
    <w:rsid w:val="00412F44"/>
    <w:rsid w:val="00417E2D"/>
    <w:rsid w:val="004200AD"/>
    <w:rsid w:val="00421CB4"/>
    <w:rsid w:val="00424229"/>
    <w:rsid w:val="004255DA"/>
    <w:rsid w:val="00443363"/>
    <w:rsid w:val="00443A40"/>
    <w:rsid w:val="00443FAA"/>
    <w:rsid w:val="004517F0"/>
    <w:rsid w:val="004537B6"/>
    <w:rsid w:val="004549B9"/>
    <w:rsid w:val="00476769"/>
    <w:rsid w:val="004802D8"/>
    <w:rsid w:val="00485DFD"/>
    <w:rsid w:val="00486A99"/>
    <w:rsid w:val="00490D8E"/>
    <w:rsid w:val="00491CA9"/>
    <w:rsid w:val="00491E93"/>
    <w:rsid w:val="00493486"/>
    <w:rsid w:val="0049789D"/>
    <w:rsid w:val="004A3A97"/>
    <w:rsid w:val="004A5779"/>
    <w:rsid w:val="004A7E76"/>
    <w:rsid w:val="004B53E8"/>
    <w:rsid w:val="004B630C"/>
    <w:rsid w:val="004B7129"/>
    <w:rsid w:val="004D6F4B"/>
    <w:rsid w:val="004D7C50"/>
    <w:rsid w:val="004E25EB"/>
    <w:rsid w:val="004ECAB1"/>
    <w:rsid w:val="004F0BE2"/>
    <w:rsid w:val="004F14E9"/>
    <w:rsid w:val="0050009C"/>
    <w:rsid w:val="00503158"/>
    <w:rsid w:val="0050562B"/>
    <w:rsid w:val="0051027A"/>
    <w:rsid w:val="00510292"/>
    <w:rsid w:val="0051129A"/>
    <w:rsid w:val="00513AC7"/>
    <w:rsid w:val="00522D33"/>
    <w:rsid w:val="00527FC2"/>
    <w:rsid w:val="00532214"/>
    <w:rsid w:val="005352AA"/>
    <w:rsid w:val="00537001"/>
    <w:rsid w:val="00541D21"/>
    <w:rsid w:val="00545BA0"/>
    <w:rsid w:val="0054FE7D"/>
    <w:rsid w:val="00556420"/>
    <w:rsid w:val="0055700A"/>
    <w:rsid w:val="005600A1"/>
    <w:rsid w:val="00565AAB"/>
    <w:rsid w:val="00567BD4"/>
    <w:rsid w:val="00567E2A"/>
    <w:rsid w:val="0057492B"/>
    <w:rsid w:val="00580E01"/>
    <w:rsid w:val="00581D47"/>
    <w:rsid w:val="005825F3"/>
    <w:rsid w:val="00584FD7"/>
    <w:rsid w:val="00587CAF"/>
    <w:rsid w:val="00592B41"/>
    <w:rsid w:val="00593951"/>
    <w:rsid w:val="00593FC2"/>
    <w:rsid w:val="005A657E"/>
    <w:rsid w:val="005A7906"/>
    <w:rsid w:val="005A7B72"/>
    <w:rsid w:val="005A7BF0"/>
    <w:rsid w:val="005B15FA"/>
    <w:rsid w:val="005B17EC"/>
    <w:rsid w:val="005C1C38"/>
    <w:rsid w:val="005D2E18"/>
    <w:rsid w:val="005E7F6C"/>
    <w:rsid w:val="005F2147"/>
    <w:rsid w:val="005F548C"/>
    <w:rsid w:val="005F70D3"/>
    <w:rsid w:val="00601BB0"/>
    <w:rsid w:val="00610B97"/>
    <w:rsid w:val="00626DA4"/>
    <w:rsid w:val="00631029"/>
    <w:rsid w:val="0063247D"/>
    <w:rsid w:val="00632C0A"/>
    <w:rsid w:val="00632E14"/>
    <w:rsid w:val="006339E2"/>
    <w:rsid w:val="006343C7"/>
    <w:rsid w:val="00635AD0"/>
    <w:rsid w:val="00655613"/>
    <w:rsid w:val="0066011C"/>
    <w:rsid w:val="006622D1"/>
    <w:rsid w:val="00670D98"/>
    <w:rsid w:val="00671E1B"/>
    <w:rsid w:val="0068330F"/>
    <w:rsid w:val="00685F1A"/>
    <w:rsid w:val="00687F93"/>
    <w:rsid w:val="006927E5"/>
    <w:rsid w:val="00696567"/>
    <w:rsid w:val="006A4654"/>
    <w:rsid w:val="006B01F4"/>
    <w:rsid w:val="006B3FF1"/>
    <w:rsid w:val="006C218C"/>
    <w:rsid w:val="006C352C"/>
    <w:rsid w:val="006D1549"/>
    <w:rsid w:val="006D73D9"/>
    <w:rsid w:val="006D7832"/>
    <w:rsid w:val="006E04F2"/>
    <w:rsid w:val="006E1086"/>
    <w:rsid w:val="006E10E2"/>
    <w:rsid w:val="006E46C8"/>
    <w:rsid w:val="006E58C2"/>
    <w:rsid w:val="006F179B"/>
    <w:rsid w:val="006F2D80"/>
    <w:rsid w:val="006F7A5D"/>
    <w:rsid w:val="00706715"/>
    <w:rsid w:val="00722860"/>
    <w:rsid w:val="00722AB4"/>
    <w:rsid w:val="00727C84"/>
    <w:rsid w:val="007362E7"/>
    <w:rsid w:val="00740DB6"/>
    <w:rsid w:val="00741469"/>
    <w:rsid w:val="00743E2B"/>
    <w:rsid w:val="00772122"/>
    <w:rsid w:val="00774095"/>
    <w:rsid w:val="00774B08"/>
    <w:rsid w:val="00776586"/>
    <w:rsid w:val="007959D9"/>
    <w:rsid w:val="007B6344"/>
    <w:rsid w:val="007C1045"/>
    <w:rsid w:val="007C7DF8"/>
    <w:rsid w:val="007D0847"/>
    <w:rsid w:val="007D1EB9"/>
    <w:rsid w:val="007D2C1F"/>
    <w:rsid w:val="007D2FBE"/>
    <w:rsid w:val="007D42E6"/>
    <w:rsid w:val="007E3E44"/>
    <w:rsid w:val="007E65B4"/>
    <w:rsid w:val="007E6CAC"/>
    <w:rsid w:val="007F12D4"/>
    <w:rsid w:val="007F2C01"/>
    <w:rsid w:val="007F40D0"/>
    <w:rsid w:val="0080161C"/>
    <w:rsid w:val="00801D94"/>
    <w:rsid w:val="008043E1"/>
    <w:rsid w:val="008144D4"/>
    <w:rsid w:val="0081633C"/>
    <w:rsid w:val="00817AB0"/>
    <w:rsid w:val="00825C78"/>
    <w:rsid w:val="008304A6"/>
    <w:rsid w:val="00851DF7"/>
    <w:rsid w:val="00854D24"/>
    <w:rsid w:val="00857548"/>
    <w:rsid w:val="0085757D"/>
    <w:rsid w:val="00863F55"/>
    <w:rsid w:val="00864760"/>
    <w:rsid w:val="008720E9"/>
    <w:rsid w:val="008800F5"/>
    <w:rsid w:val="00882187"/>
    <w:rsid w:val="00883040"/>
    <w:rsid w:val="00883B81"/>
    <w:rsid w:val="008A0815"/>
    <w:rsid w:val="008A7D5F"/>
    <w:rsid w:val="008C6529"/>
    <w:rsid w:val="008C74D1"/>
    <w:rsid w:val="008D1FC4"/>
    <w:rsid w:val="008D3117"/>
    <w:rsid w:val="008D3AE2"/>
    <w:rsid w:val="008D6F69"/>
    <w:rsid w:val="008E27E9"/>
    <w:rsid w:val="008E38D7"/>
    <w:rsid w:val="008E71A5"/>
    <w:rsid w:val="008F0F8B"/>
    <w:rsid w:val="008F107E"/>
    <w:rsid w:val="008F2C00"/>
    <w:rsid w:val="00900B79"/>
    <w:rsid w:val="009047BF"/>
    <w:rsid w:val="00910312"/>
    <w:rsid w:val="00910717"/>
    <w:rsid w:val="00915415"/>
    <w:rsid w:val="00916725"/>
    <w:rsid w:val="009217ED"/>
    <w:rsid w:val="009236CC"/>
    <w:rsid w:val="00924712"/>
    <w:rsid w:val="00926D23"/>
    <w:rsid w:val="00926DE2"/>
    <w:rsid w:val="00932866"/>
    <w:rsid w:val="00934AC9"/>
    <w:rsid w:val="0093625F"/>
    <w:rsid w:val="0094478E"/>
    <w:rsid w:val="00954886"/>
    <w:rsid w:val="00956A1D"/>
    <w:rsid w:val="009655BF"/>
    <w:rsid w:val="0097343C"/>
    <w:rsid w:val="00973C9F"/>
    <w:rsid w:val="0098280B"/>
    <w:rsid w:val="00993546"/>
    <w:rsid w:val="009A49E6"/>
    <w:rsid w:val="009A526B"/>
    <w:rsid w:val="009B2223"/>
    <w:rsid w:val="009C6D54"/>
    <w:rsid w:val="009C76AE"/>
    <w:rsid w:val="009D12FC"/>
    <w:rsid w:val="009D1D24"/>
    <w:rsid w:val="009D4975"/>
    <w:rsid w:val="009D54EA"/>
    <w:rsid w:val="009D5EA2"/>
    <w:rsid w:val="009E23D4"/>
    <w:rsid w:val="009E26AB"/>
    <w:rsid w:val="009E31DF"/>
    <w:rsid w:val="009F16DB"/>
    <w:rsid w:val="00A032B6"/>
    <w:rsid w:val="00A042DD"/>
    <w:rsid w:val="00A05A49"/>
    <w:rsid w:val="00A2110C"/>
    <w:rsid w:val="00A21A3F"/>
    <w:rsid w:val="00A23BBA"/>
    <w:rsid w:val="00A24B9F"/>
    <w:rsid w:val="00A257FF"/>
    <w:rsid w:val="00A27E97"/>
    <w:rsid w:val="00A33C0B"/>
    <w:rsid w:val="00A41003"/>
    <w:rsid w:val="00A4292D"/>
    <w:rsid w:val="00A46519"/>
    <w:rsid w:val="00A465F0"/>
    <w:rsid w:val="00A47557"/>
    <w:rsid w:val="00A615D0"/>
    <w:rsid w:val="00A62587"/>
    <w:rsid w:val="00A72486"/>
    <w:rsid w:val="00A80C76"/>
    <w:rsid w:val="00AA6442"/>
    <w:rsid w:val="00AB08EE"/>
    <w:rsid w:val="00AB158D"/>
    <w:rsid w:val="00AB1FA6"/>
    <w:rsid w:val="00AB28AD"/>
    <w:rsid w:val="00AB28CB"/>
    <w:rsid w:val="00AB40A2"/>
    <w:rsid w:val="00AB56AA"/>
    <w:rsid w:val="00AC2754"/>
    <w:rsid w:val="00AD686C"/>
    <w:rsid w:val="00AE067F"/>
    <w:rsid w:val="00AE0C03"/>
    <w:rsid w:val="00AE29E2"/>
    <w:rsid w:val="00AE732F"/>
    <w:rsid w:val="00AF205D"/>
    <w:rsid w:val="00AF3BDB"/>
    <w:rsid w:val="00AF3E62"/>
    <w:rsid w:val="00AF4E00"/>
    <w:rsid w:val="00B02CF1"/>
    <w:rsid w:val="00B10219"/>
    <w:rsid w:val="00B10DA6"/>
    <w:rsid w:val="00B130D4"/>
    <w:rsid w:val="00B16CBA"/>
    <w:rsid w:val="00B352F1"/>
    <w:rsid w:val="00B36B34"/>
    <w:rsid w:val="00B37648"/>
    <w:rsid w:val="00B3796E"/>
    <w:rsid w:val="00B50A57"/>
    <w:rsid w:val="00B51808"/>
    <w:rsid w:val="00B54F46"/>
    <w:rsid w:val="00B55680"/>
    <w:rsid w:val="00B604C0"/>
    <w:rsid w:val="00B677FB"/>
    <w:rsid w:val="00B740C0"/>
    <w:rsid w:val="00B74BA0"/>
    <w:rsid w:val="00B82DA5"/>
    <w:rsid w:val="00B85258"/>
    <w:rsid w:val="00B87BF7"/>
    <w:rsid w:val="00BA48A5"/>
    <w:rsid w:val="00BB4567"/>
    <w:rsid w:val="00BB5274"/>
    <w:rsid w:val="00BB553B"/>
    <w:rsid w:val="00BB651D"/>
    <w:rsid w:val="00BC4C2E"/>
    <w:rsid w:val="00BC7C82"/>
    <w:rsid w:val="00BE786B"/>
    <w:rsid w:val="00BF2C39"/>
    <w:rsid w:val="00C05072"/>
    <w:rsid w:val="00C0558E"/>
    <w:rsid w:val="00C137FF"/>
    <w:rsid w:val="00C14A22"/>
    <w:rsid w:val="00C15D34"/>
    <w:rsid w:val="00C17836"/>
    <w:rsid w:val="00C209E0"/>
    <w:rsid w:val="00C2247E"/>
    <w:rsid w:val="00C257E9"/>
    <w:rsid w:val="00C25DC5"/>
    <w:rsid w:val="00C3126E"/>
    <w:rsid w:val="00C3620F"/>
    <w:rsid w:val="00C37951"/>
    <w:rsid w:val="00C41D2A"/>
    <w:rsid w:val="00C440B2"/>
    <w:rsid w:val="00C44F64"/>
    <w:rsid w:val="00C52671"/>
    <w:rsid w:val="00C52E2A"/>
    <w:rsid w:val="00C55634"/>
    <w:rsid w:val="00C65B77"/>
    <w:rsid w:val="00C73470"/>
    <w:rsid w:val="00C74A20"/>
    <w:rsid w:val="00C74CBC"/>
    <w:rsid w:val="00C83098"/>
    <w:rsid w:val="00C872CD"/>
    <w:rsid w:val="00C942AE"/>
    <w:rsid w:val="00CA360B"/>
    <w:rsid w:val="00CA4221"/>
    <w:rsid w:val="00CA4A39"/>
    <w:rsid w:val="00CA4AAF"/>
    <w:rsid w:val="00CB4F31"/>
    <w:rsid w:val="00CB71C4"/>
    <w:rsid w:val="00CB797B"/>
    <w:rsid w:val="00CC1B37"/>
    <w:rsid w:val="00CC47A6"/>
    <w:rsid w:val="00CC5F0B"/>
    <w:rsid w:val="00CC60CD"/>
    <w:rsid w:val="00CD012D"/>
    <w:rsid w:val="00CF1A37"/>
    <w:rsid w:val="00CF5163"/>
    <w:rsid w:val="00CF5426"/>
    <w:rsid w:val="00CF548F"/>
    <w:rsid w:val="00D00015"/>
    <w:rsid w:val="00D00DC9"/>
    <w:rsid w:val="00D114CA"/>
    <w:rsid w:val="00D11D88"/>
    <w:rsid w:val="00D165F5"/>
    <w:rsid w:val="00D20D15"/>
    <w:rsid w:val="00D2755F"/>
    <w:rsid w:val="00D35727"/>
    <w:rsid w:val="00D37AAF"/>
    <w:rsid w:val="00D47275"/>
    <w:rsid w:val="00D47B97"/>
    <w:rsid w:val="00D62D4F"/>
    <w:rsid w:val="00D6586F"/>
    <w:rsid w:val="00D6797A"/>
    <w:rsid w:val="00D72085"/>
    <w:rsid w:val="00D73D56"/>
    <w:rsid w:val="00D764A5"/>
    <w:rsid w:val="00D82334"/>
    <w:rsid w:val="00D8455B"/>
    <w:rsid w:val="00D85609"/>
    <w:rsid w:val="00D92591"/>
    <w:rsid w:val="00D9280E"/>
    <w:rsid w:val="00D953E5"/>
    <w:rsid w:val="00D965E7"/>
    <w:rsid w:val="00DA292B"/>
    <w:rsid w:val="00DA4AA5"/>
    <w:rsid w:val="00DB030D"/>
    <w:rsid w:val="00DB2429"/>
    <w:rsid w:val="00DB3E1B"/>
    <w:rsid w:val="00DE0137"/>
    <w:rsid w:val="00DE417D"/>
    <w:rsid w:val="00DE701F"/>
    <w:rsid w:val="00DF2291"/>
    <w:rsid w:val="00DF66B9"/>
    <w:rsid w:val="00E01E0D"/>
    <w:rsid w:val="00E1371F"/>
    <w:rsid w:val="00E1536C"/>
    <w:rsid w:val="00E172F0"/>
    <w:rsid w:val="00E3169B"/>
    <w:rsid w:val="00E32957"/>
    <w:rsid w:val="00E430A5"/>
    <w:rsid w:val="00E5044F"/>
    <w:rsid w:val="00E61440"/>
    <w:rsid w:val="00E61D23"/>
    <w:rsid w:val="00E655CB"/>
    <w:rsid w:val="00E658C0"/>
    <w:rsid w:val="00E71FAF"/>
    <w:rsid w:val="00E74083"/>
    <w:rsid w:val="00E86C48"/>
    <w:rsid w:val="00E87B77"/>
    <w:rsid w:val="00E92511"/>
    <w:rsid w:val="00EA01DE"/>
    <w:rsid w:val="00EA04BB"/>
    <w:rsid w:val="00EA61B3"/>
    <w:rsid w:val="00EB6267"/>
    <w:rsid w:val="00EC0E1A"/>
    <w:rsid w:val="00EC6AE8"/>
    <w:rsid w:val="00ED0079"/>
    <w:rsid w:val="00ED1C4F"/>
    <w:rsid w:val="00ED3EB9"/>
    <w:rsid w:val="00EE1F31"/>
    <w:rsid w:val="00EF2038"/>
    <w:rsid w:val="00EF3370"/>
    <w:rsid w:val="00F01A8A"/>
    <w:rsid w:val="00F0793F"/>
    <w:rsid w:val="00F2093C"/>
    <w:rsid w:val="00F31279"/>
    <w:rsid w:val="00F33A08"/>
    <w:rsid w:val="00F3C5CA"/>
    <w:rsid w:val="00F416FA"/>
    <w:rsid w:val="00F51F94"/>
    <w:rsid w:val="00F5360E"/>
    <w:rsid w:val="00F65CDE"/>
    <w:rsid w:val="00F7068B"/>
    <w:rsid w:val="00F727B5"/>
    <w:rsid w:val="00F7293F"/>
    <w:rsid w:val="00F75CC9"/>
    <w:rsid w:val="00F7756C"/>
    <w:rsid w:val="00F92C06"/>
    <w:rsid w:val="00F92CFF"/>
    <w:rsid w:val="00F93F81"/>
    <w:rsid w:val="00F94F9A"/>
    <w:rsid w:val="00FA042E"/>
    <w:rsid w:val="00FA76ED"/>
    <w:rsid w:val="00FC3C58"/>
    <w:rsid w:val="00FD021B"/>
    <w:rsid w:val="00FE1F01"/>
    <w:rsid w:val="00FE3E02"/>
    <w:rsid w:val="00FF1A59"/>
    <w:rsid w:val="00FF6F52"/>
    <w:rsid w:val="01085089"/>
    <w:rsid w:val="011B998C"/>
    <w:rsid w:val="01671F58"/>
    <w:rsid w:val="01A88FCC"/>
    <w:rsid w:val="01C19B43"/>
    <w:rsid w:val="01D1CC8F"/>
    <w:rsid w:val="020B9DE8"/>
    <w:rsid w:val="02425EB5"/>
    <w:rsid w:val="026A1915"/>
    <w:rsid w:val="027BEF7E"/>
    <w:rsid w:val="02815583"/>
    <w:rsid w:val="02874D00"/>
    <w:rsid w:val="029AA4B3"/>
    <w:rsid w:val="02AC135A"/>
    <w:rsid w:val="02FA0BE5"/>
    <w:rsid w:val="030DDD26"/>
    <w:rsid w:val="0313D22C"/>
    <w:rsid w:val="031D3753"/>
    <w:rsid w:val="033F6834"/>
    <w:rsid w:val="0350C58C"/>
    <w:rsid w:val="035F463F"/>
    <w:rsid w:val="037548A1"/>
    <w:rsid w:val="03973A25"/>
    <w:rsid w:val="03BFB0E0"/>
    <w:rsid w:val="03CD1672"/>
    <w:rsid w:val="03D205D0"/>
    <w:rsid w:val="03DC94F0"/>
    <w:rsid w:val="045B2078"/>
    <w:rsid w:val="048613B5"/>
    <w:rsid w:val="04A3580F"/>
    <w:rsid w:val="04B19AB6"/>
    <w:rsid w:val="04DA347E"/>
    <w:rsid w:val="04E74277"/>
    <w:rsid w:val="04EA6EB9"/>
    <w:rsid w:val="04FD5DB5"/>
    <w:rsid w:val="050C3732"/>
    <w:rsid w:val="05357912"/>
    <w:rsid w:val="053AE349"/>
    <w:rsid w:val="055D3BBE"/>
    <w:rsid w:val="0561508E"/>
    <w:rsid w:val="0584C541"/>
    <w:rsid w:val="05908ECB"/>
    <w:rsid w:val="05B2A840"/>
    <w:rsid w:val="05B906CF"/>
    <w:rsid w:val="05CA5CD0"/>
    <w:rsid w:val="05DF6C75"/>
    <w:rsid w:val="05DFAFEE"/>
    <w:rsid w:val="05E005F3"/>
    <w:rsid w:val="05EB46F4"/>
    <w:rsid w:val="063C632D"/>
    <w:rsid w:val="063F1CEE"/>
    <w:rsid w:val="064562F3"/>
    <w:rsid w:val="064A7BB0"/>
    <w:rsid w:val="065465FD"/>
    <w:rsid w:val="0671BC9F"/>
    <w:rsid w:val="067ACC9B"/>
    <w:rsid w:val="068C9300"/>
    <w:rsid w:val="0696B78E"/>
    <w:rsid w:val="06BCEB6F"/>
    <w:rsid w:val="06BDFE03"/>
    <w:rsid w:val="06C9E406"/>
    <w:rsid w:val="06E3676D"/>
    <w:rsid w:val="070F2416"/>
    <w:rsid w:val="0775F6E5"/>
    <w:rsid w:val="079FA139"/>
    <w:rsid w:val="08059EA0"/>
    <w:rsid w:val="0845F093"/>
    <w:rsid w:val="08774349"/>
    <w:rsid w:val="087BFCA0"/>
    <w:rsid w:val="087D4A07"/>
    <w:rsid w:val="089DD0AF"/>
    <w:rsid w:val="08C31790"/>
    <w:rsid w:val="08F08C21"/>
    <w:rsid w:val="0916D21E"/>
    <w:rsid w:val="092FDCA9"/>
    <w:rsid w:val="095764D0"/>
    <w:rsid w:val="097BD634"/>
    <w:rsid w:val="0987700E"/>
    <w:rsid w:val="099D0679"/>
    <w:rsid w:val="09AEF6FB"/>
    <w:rsid w:val="09D0164F"/>
    <w:rsid w:val="09E10304"/>
    <w:rsid w:val="0AB8ACA0"/>
    <w:rsid w:val="0ACE4FB8"/>
    <w:rsid w:val="0B0A0739"/>
    <w:rsid w:val="0B183B90"/>
    <w:rsid w:val="0B30A184"/>
    <w:rsid w:val="0B787B3B"/>
    <w:rsid w:val="0B792617"/>
    <w:rsid w:val="0B7A0AFC"/>
    <w:rsid w:val="0B7C9CD9"/>
    <w:rsid w:val="0BB843A8"/>
    <w:rsid w:val="0BD43819"/>
    <w:rsid w:val="0BDBB6DB"/>
    <w:rsid w:val="0BDE76A5"/>
    <w:rsid w:val="0BEE57FE"/>
    <w:rsid w:val="0BFB1B32"/>
    <w:rsid w:val="0C0369E1"/>
    <w:rsid w:val="0C1E84FD"/>
    <w:rsid w:val="0C1EDAE7"/>
    <w:rsid w:val="0C43CFB8"/>
    <w:rsid w:val="0C4888BA"/>
    <w:rsid w:val="0C56EA20"/>
    <w:rsid w:val="0C655629"/>
    <w:rsid w:val="0CE2BF58"/>
    <w:rsid w:val="0D01E7E1"/>
    <w:rsid w:val="0D17E9CE"/>
    <w:rsid w:val="0D229C45"/>
    <w:rsid w:val="0D243240"/>
    <w:rsid w:val="0D509C67"/>
    <w:rsid w:val="0D519BAA"/>
    <w:rsid w:val="0D7A5A6E"/>
    <w:rsid w:val="0D822FA0"/>
    <w:rsid w:val="0DB13632"/>
    <w:rsid w:val="0DBA9EAF"/>
    <w:rsid w:val="0DC73EE9"/>
    <w:rsid w:val="0DF7F4A4"/>
    <w:rsid w:val="0DFD3E7B"/>
    <w:rsid w:val="0E0DE47D"/>
    <w:rsid w:val="0E17D720"/>
    <w:rsid w:val="0E51DF3C"/>
    <w:rsid w:val="0E6AE566"/>
    <w:rsid w:val="0EA1497D"/>
    <w:rsid w:val="0ED215AA"/>
    <w:rsid w:val="0F1850DC"/>
    <w:rsid w:val="0F28CD8C"/>
    <w:rsid w:val="0F4AACEA"/>
    <w:rsid w:val="0F8612CE"/>
    <w:rsid w:val="0FAA39B6"/>
    <w:rsid w:val="0FD20271"/>
    <w:rsid w:val="1031D46E"/>
    <w:rsid w:val="1038E837"/>
    <w:rsid w:val="103A474A"/>
    <w:rsid w:val="10400684"/>
    <w:rsid w:val="1051C3F9"/>
    <w:rsid w:val="106435DB"/>
    <w:rsid w:val="109ED012"/>
    <w:rsid w:val="10B3F7FA"/>
    <w:rsid w:val="10C41003"/>
    <w:rsid w:val="10C86B77"/>
    <w:rsid w:val="10F8068B"/>
    <w:rsid w:val="11088DB4"/>
    <w:rsid w:val="110D053C"/>
    <w:rsid w:val="1110B4F3"/>
    <w:rsid w:val="111F1FD3"/>
    <w:rsid w:val="116FAC82"/>
    <w:rsid w:val="118382BA"/>
    <w:rsid w:val="119C93B6"/>
    <w:rsid w:val="11AF0EDB"/>
    <w:rsid w:val="11B00F0C"/>
    <w:rsid w:val="11D7A514"/>
    <w:rsid w:val="11FA43A7"/>
    <w:rsid w:val="1227700F"/>
    <w:rsid w:val="12457CA4"/>
    <w:rsid w:val="124D4AC6"/>
    <w:rsid w:val="12A1BD10"/>
    <w:rsid w:val="12A501EC"/>
    <w:rsid w:val="131A3216"/>
    <w:rsid w:val="132C3144"/>
    <w:rsid w:val="13D3EABC"/>
    <w:rsid w:val="13DC31E3"/>
    <w:rsid w:val="142AEE74"/>
    <w:rsid w:val="142EB02C"/>
    <w:rsid w:val="143A635D"/>
    <w:rsid w:val="144D832B"/>
    <w:rsid w:val="14734807"/>
    <w:rsid w:val="14C81AAF"/>
    <w:rsid w:val="14DC739E"/>
    <w:rsid w:val="14EA5C27"/>
    <w:rsid w:val="14FBAD5E"/>
    <w:rsid w:val="151BED0D"/>
    <w:rsid w:val="15480F13"/>
    <w:rsid w:val="1552F96D"/>
    <w:rsid w:val="1558277F"/>
    <w:rsid w:val="1588FE8D"/>
    <w:rsid w:val="158DB53F"/>
    <w:rsid w:val="15A88170"/>
    <w:rsid w:val="15CFD556"/>
    <w:rsid w:val="15E57CFF"/>
    <w:rsid w:val="16101ED5"/>
    <w:rsid w:val="162A66E3"/>
    <w:rsid w:val="16539424"/>
    <w:rsid w:val="1686BB05"/>
    <w:rsid w:val="16A7DA49"/>
    <w:rsid w:val="16CA0513"/>
    <w:rsid w:val="16D3538E"/>
    <w:rsid w:val="17373181"/>
    <w:rsid w:val="174382BE"/>
    <w:rsid w:val="17489BA6"/>
    <w:rsid w:val="1753D9B1"/>
    <w:rsid w:val="175B00E9"/>
    <w:rsid w:val="17B339C7"/>
    <w:rsid w:val="17E71F89"/>
    <w:rsid w:val="17F00BAD"/>
    <w:rsid w:val="1806315E"/>
    <w:rsid w:val="18165E3C"/>
    <w:rsid w:val="181BF192"/>
    <w:rsid w:val="182EDECD"/>
    <w:rsid w:val="184FF65F"/>
    <w:rsid w:val="186B2BFC"/>
    <w:rsid w:val="189F70BE"/>
    <w:rsid w:val="18C8800A"/>
    <w:rsid w:val="18DA2D3C"/>
    <w:rsid w:val="1911E9D5"/>
    <w:rsid w:val="1966C41E"/>
    <w:rsid w:val="196E1A57"/>
    <w:rsid w:val="1995B67B"/>
    <w:rsid w:val="199AA51B"/>
    <w:rsid w:val="19A7D33F"/>
    <w:rsid w:val="19EADAEF"/>
    <w:rsid w:val="1A0D2331"/>
    <w:rsid w:val="1A2F4A3B"/>
    <w:rsid w:val="1A55966F"/>
    <w:rsid w:val="1A55EF3D"/>
    <w:rsid w:val="1A68651A"/>
    <w:rsid w:val="1AC46149"/>
    <w:rsid w:val="1AF9BF01"/>
    <w:rsid w:val="1B398C23"/>
    <w:rsid w:val="1B4A72BA"/>
    <w:rsid w:val="1B500CBA"/>
    <w:rsid w:val="1B8FEEA0"/>
    <w:rsid w:val="1BA17D09"/>
    <w:rsid w:val="1BF0A79A"/>
    <w:rsid w:val="1BFDEB1C"/>
    <w:rsid w:val="1C4046F7"/>
    <w:rsid w:val="1CE62CB6"/>
    <w:rsid w:val="1D09BB5D"/>
    <w:rsid w:val="1D6C3A3C"/>
    <w:rsid w:val="1D8A12A9"/>
    <w:rsid w:val="1D967A81"/>
    <w:rsid w:val="1DB76B87"/>
    <w:rsid w:val="1DC305B7"/>
    <w:rsid w:val="1DCF721E"/>
    <w:rsid w:val="1E185B2F"/>
    <w:rsid w:val="1E1BD7E8"/>
    <w:rsid w:val="1E2F82B1"/>
    <w:rsid w:val="1E666084"/>
    <w:rsid w:val="1E83B058"/>
    <w:rsid w:val="1E8ED89A"/>
    <w:rsid w:val="1E9F5F19"/>
    <w:rsid w:val="1EA40C2D"/>
    <w:rsid w:val="1EBC3C48"/>
    <w:rsid w:val="1F1D18F5"/>
    <w:rsid w:val="1F3B77B0"/>
    <w:rsid w:val="1F58A64A"/>
    <w:rsid w:val="1F604503"/>
    <w:rsid w:val="1F63F4C6"/>
    <w:rsid w:val="1FA94B73"/>
    <w:rsid w:val="1FF3E918"/>
    <w:rsid w:val="202927D7"/>
    <w:rsid w:val="20418E19"/>
    <w:rsid w:val="2046749D"/>
    <w:rsid w:val="2046E2AE"/>
    <w:rsid w:val="20653761"/>
    <w:rsid w:val="20A2DBB5"/>
    <w:rsid w:val="20D3C593"/>
    <w:rsid w:val="20E528C8"/>
    <w:rsid w:val="2122E8E2"/>
    <w:rsid w:val="212C7078"/>
    <w:rsid w:val="218268A2"/>
    <w:rsid w:val="21BB2C9C"/>
    <w:rsid w:val="21CA2FE4"/>
    <w:rsid w:val="21EFE63C"/>
    <w:rsid w:val="222F5D57"/>
    <w:rsid w:val="22348933"/>
    <w:rsid w:val="225922C8"/>
    <w:rsid w:val="22A18AB9"/>
    <w:rsid w:val="22E36BFB"/>
    <w:rsid w:val="22E4A256"/>
    <w:rsid w:val="22E7D0A0"/>
    <w:rsid w:val="22F9F9D0"/>
    <w:rsid w:val="230C24CD"/>
    <w:rsid w:val="2336A233"/>
    <w:rsid w:val="235B1826"/>
    <w:rsid w:val="2370B0E8"/>
    <w:rsid w:val="2378A6B5"/>
    <w:rsid w:val="2390265B"/>
    <w:rsid w:val="23A412CC"/>
    <w:rsid w:val="23C547F2"/>
    <w:rsid w:val="243F7DF1"/>
    <w:rsid w:val="24412530"/>
    <w:rsid w:val="2473D4F1"/>
    <w:rsid w:val="2484B3B5"/>
    <w:rsid w:val="24B25AFE"/>
    <w:rsid w:val="24C662A9"/>
    <w:rsid w:val="24CD3EDB"/>
    <w:rsid w:val="24D93529"/>
    <w:rsid w:val="24F2BB3C"/>
    <w:rsid w:val="2534B3BA"/>
    <w:rsid w:val="2567C249"/>
    <w:rsid w:val="256838A4"/>
    <w:rsid w:val="2576ABB7"/>
    <w:rsid w:val="2594AD03"/>
    <w:rsid w:val="25ABAA32"/>
    <w:rsid w:val="25B0AE08"/>
    <w:rsid w:val="25DE6110"/>
    <w:rsid w:val="25E6123D"/>
    <w:rsid w:val="267BECF2"/>
    <w:rsid w:val="268FC395"/>
    <w:rsid w:val="26955EC1"/>
    <w:rsid w:val="26CBAD04"/>
    <w:rsid w:val="2733BFEF"/>
    <w:rsid w:val="2777537C"/>
    <w:rsid w:val="27874D0A"/>
    <w:rsid w:val="278F0059"/>
    <w:rsid w:val="2796EB4E"/>
    <w:rsid w:val="27D10CAA"/>
    <w:rsid w:val="27DB7CDD"/>
    <w:rsid w:val="27DE1FF4"/>
    <w:rsid w:val="27EAF9D5"/>
    <w:rsid w:val="27FCBCA0"/>
    <w:rsid w:val="2829027E"/>
    <w:rsid w:val="282FF696"/>
    <w:rsid w:val="284EC703"/>
    <w:rsid w:val="286D9A01"/>
    <w:rsid w:val="28EFE22D"/>
    <w:rsid w:val="290D00B2"/>
    <w:rsid w:val="2960A684"/>
    <w:rsid w:val="297F1232"/>
    <w:rsid w:val="29839B37"/>
    <w:rsid w:val="299FE9DF"/>
    <w:rsid w:val="2A0D644D"/>
    <w:rsid w:val="2A2CDCE3"/>
    <w:rsid w:val="2A4B30B6"/>
    <w:rsid w:val="2A69FB40"/>
    <w:rsid w:val="2A71C31B"/>
    <w:rsid w:val="2A780117"/>
    <w:rsid w:val="2A7F8EDC"/>
    <w:rsid w:val="2AC3877E"/>
    <w:rsid w:val="2AFE8F57"/>
    <w:rsid w:val="2B330930"/>
    <w:rsid w:val="2B468C26"/>
    <w:rsid w:val="2B848873"/>
    <w:rsid w:val="2B9A1A92"/>
    <w:rsid w:val="2BA20BD9"/>
    <w:rsid w:val="2C3FA2DB"/>
    <w:rsid w:val="2C4580E3"/>
    <w:rsid w:val="2C8AD634"/>
    <w:rsid w:val="2CACE19B"/>
    <w:rsid w:val="2CB072CF"/>
    <w:rsid w:val="2CF4DC73"/>
    <w:rsid w:val="2D07B6B8"/>
    <w:rsid w:val="2D1468DE"/>
    <w:rsid w:val="2D18913B"/>
    <w:rsid w:val="2D32B410"/>
    <w:rsid w:val="2D32E6F2"/>
    <w:rsid w:val="2D498979"/>
    <w:rsid w:val="2D518ADE"/>
    <w:rsid w:val="2D57650C"/>
    <w:rsid w:val="2D790883"/>
    <w:rsid w:val="2D801E7C"/>
    <w:rsid w:val="2DBD541E"/>
    <w:rsid w:val="2DDDD86E"/>
    <w:rsid w:val="2DEE3448"/>
    <w:rsid w:val="2E1191F1"/>
    <w:rsid w:val="2E155974"/>
    <w:rsid w:val="2E35F132"/>
    <w:rsid w:val="2E5476EA"/>
    <w:rsid w:val="2E8E7F16"/>
    <w:rsid w:val="2EC5C767"/>
    <w:rsid w:val="2ED9427E"/>
    <w:rsid w:val="2EE0F529"/>
    <w:rsid w:val="2F1AD203"/>
    <w:rsid w:val="2F33059E"/>
    <w:rsid w:val="2F381F71"/>
    <w:rsid w:val="2F3E301F"/>
    <w:rsid w:val="2F47624C"/>
    <w:rsid w:val="2F649A73"/>
    <w:rsid w:val="2F6CB58A"/>
    <w:rsid w:val="2F9FAB5B"/>
    <w:rsid w:val="2FAFAFDE"/>
    <w:rsid w:val="2FB5592B"/>
    <w:rsid w:val="2FE0DFFE"/>
    <w:rsid w:val="30096C45"/>
    <w:rsid w:val="307D4888"/>
    <w:rsid w:val="309667BC"/>
    <w:rsid w:val="30A8AF47"/>
    <w:rsid w:val="30C4FADC"/>
    <w:rsid w:val="30E10E74"/>
    <w:rsid w:val="3121C225"/>
    <w:rsid w:val="3160B734"/>
    <w:rsid w:val="3179BC54"/>
    <w:rsid w:val="317D76E9"/>
    <w:rsid w:val="318B985C"/>
    <w:rsid w:val="31D824F4"/>
    <w:rsid w:val="31FA6992"/>
    <w:rsid w:val="325B6E51"/>
    <w:rsid w:val="32611B79"/>
    <w:rsid w:val="327EB6D1"/>
    <w:rsid w:val="3282D7FF"/>
    <w:rsid w:val="32AE9E04"/>
    <w:rsid w:val="32B1C8F5"/>
    <w:rsid w:val="32D99FDF"/>
    <w:rsid w:val="330E650A"/>
    <w:rsid w:val="3319D537"/>
    <w:rsid w:val="3322C399"/>
    <w:rsid w:val="333D6F05"/>
    <w:rsid w:val="334311E9"/>
    <w:rsid w:val="334C8CD2"/>
    <w:rsid w:val="3379F0D6"/>
    <w:rsid w:val="33DE5C16"/>
    <w:rsid w:val="33F61B30"/>
    <w:rsid w:val="3408CA5F"/>
    <w:rsid w:val="34313689"/>
    <w:rsid w:val="343F9D81"/>
    <w:rsid w:val="344FB4F0"/>
    <w:rsid w:val="3459B525"/>
    <w:rsid w:val="34641592"/>
    <w:rsid w:val="3470EC33"/>
    <w:rsid w:val="347A0008"/>
    <w:rsid w:val="3499B315"/>
    <w:rsid w:val="34A467B7"/>
    <w:rsid w:val="34B1D2D6"/>
    <w:rsid w:val="34B45D37"/>
    <w:rsid w:val="34B99F31"/>
    <w:rsid w:val="34DCB104"/>
    <w:rsid w:val="35198F68"/>
    <w:rsid w:val="358BF73A"/>
    <w:rsid w:val="35910731"/>
    <w:rsid w:val="35D11C26"/>
    <w:rsid w:val="35F88A39"/>
    <w:rsid w:val="3645BF40"/>
    <w:rsid w:val="36662322"/>
    <w:rsid w:val="369D6FFA"/>
    <w:rsid w:val="36B3CA18"/>
    <w:rsid w:val="36E95D37"/>
    <w:rsid w:val="36EEA475"/>
    <w:rsid w:val="36F1A1CC"/>
    <w:rsid w:val="36F4BDA0"/>
    <w:rsid w:val="3717354A"/>
    <w:rsid w:val="3718C899"/>
    <w:rsid w:val="3721AA7D"/>
    <w:rsid w:val="372F63E9"/>
    <w:rsid w:val="374A0C18"/>
    <w:rsid w:val="37751C9D"/>
    <w:rsid w:val="37775594"/>
    <w:rsid w:val="3777ACFD"/>
    <w:rsid w:val="37A54CEB"/>
    <w:rsid w:val="37B676DC"/>
    <w:rsid w:val="37B8FD9C"/>
    <w:rsid w:val="37C77B80"/>
    <w:rsid w:val="38197AB0"/>
    <w:rsid w:val="38304F1C"/>
    <w:rsid w:val="38409820"/>
    <w:rsid w:val="384E7D2F"/>
    <w:rsid w:val="38504121"/>
    <w:rsid w:val="38D7C8E8"/>
    <w:rsid w:val="390671D2"/>
    <w:rsid w:val="393F3A17"/>
    <w:rsid w:val="39509CEE"/>
    <w:rsid w:val="396373C0"/>
    <w:rsid w:val="3991C33E"/>
    <w:rsid w:val="39E72ED2"/>
    <w:rsid w:val="3A2752D6"/>
    <w:rsid w:val="3A4AFFA9"/>
    <w:rsid w:val="3A660791"/>
    <w:rsid w:val="3A681264"/>
    <w:rsid w:val="3A6E3984"/>
    <w:rsid w:val="3ACBA1DD"/>
    <w:rsid w:val="3AD94AFF"/>
    <w:rsid w:val="3ADEC457"/>
    <w:rsid w:val="3AE7170F"/>
    <w:rsid w:val="3B1F0040"/>
    <w:rsid w:val="3B8AD266"/>
    <w:rsid w:val="3B8D9BE0"/>
    <w:rsid w:val="3B9F93B2"/>
    <w:rsid w:val="3BA757E1"/>
    <w:rsid w:val="3C192DD5"/>
    <w:rsid w:val="3C46FB81"/>
    <w:rsid w:val="3C89B840"/>
    <w:rsid w:val="3C9BD625"/>
    <w:rsid w:val="3CD0DC73"/>
    <w:rsid w:val="3CD530C3"/>
    <w:rsid w:val="3CEB6FA5"/>
    <w:rsid w:val="3D2BF316"/>
    <w:rsid w:val="3D37025C"/>
    <w:rsid w:val="3D470AD5"/>
    <w:rsid w:val="3D612A61"/>
    <w:rsid w:val="3D6C800B"/>
    <w:rsid w:val="3D8A419C"/>
    <w:rsid w:val="3DAE26C6"/>
    <w:rsid w:val="3DEA7D62"/>
    <w:rsid w:val="3DEC6FFA"/>
    <w:rsid w:val="3E08A487"/>
    <w:rsid w:val="3E387CE4"/>
    <w:rsid w:val="3E4226C1"/>
    <w:rsid w:val="3E79FC00"/>
    <w:rsid w:val="3E96DFEA"/>
    <w:rsid w:val="3E9DBC7F"/>
    <w:rsid w:val="3EB20740"/>
    <w:rsid w:val="3ECCA6FB"/>
    <w:rsid w:val="3EDD3710"/>
    <w:rsid w:val="3F3AA23C"/>
    <w:rsid w:val="3F55D9B7"/>
    <w:rsid w:val="3F7306A7"/>
    <w:rsid w:val="3F75AD8E"/>
    <w:rsid w:val="3FF0B7CE"/>
    <w:rsid w:val="3FF584BC"/>
    <w:rsid w:val="4019DC08"/>
    <w:rsid w:val="4049B196"/>
    <w:rsid w:val="407DC6F8"/>
    <w:rsid w:val="407F8FCD"/>
    <w:rsid w:val="4090CE08"/>
    <w:rsid w:val="40C4514C"/>
    <w:rsid w:val="40C81C00"/>
    <w:rsid w:val="40E74727"/>
    <w:rsid w:val="4110F624"/>
    <w:rsid w:val="41238CCF"/>
    <w:rsid w:val="413B5FAE"/>
    <w:rsid w:val="41589493"/>
    <w:rsid w:val="416EAD4D"/>
    <w:rsid w:val="417E99EB"/>
    <w:rsid w:val="4182773D"/>
    <w:rsid w:val="41942DB7"/>
    <w:rsid w:val="41977E71"/>
    <w:rsid w:val="41AD3B5D"/>
    <w:rsid w:val="41C2F9D1"/>
    <w:rsid w:val="41CD8212"/>
    <w:rsid w:val="41D15CE9"/>
    <w:rsid w:val="41D29077"/>
    <w:rsid w:val="41E8E3C7"/>
    <w:rsid w:val="422339A8"/>
    <w:rsid w:val="422B6EB1"/>
    <w:rsid w:val="423294AA"/>
    <w:rsid w:val="42418C44"/>
    <w:rsid w:val="4256ADC3"/>
    <w:rsid w:val="425E17CA"/>
    <w:rsid w:val="42897C11"/>
    <w:rsid w:val="42D72E56"/>
    <w:rsid w:val="42F6EF2E"/>
    <w:rsid w:val="43060C94"/>
    <w:rsid w:val="432E904E"/>
    <w:rsid w:val="434C39AB"/>
    <w:rsid w:val="4376AE01"/>
    <w:rsid w:val="43899D9C"/>
    <w:rsid w:val="43931E82"/>
    <w:rsid w:val="43A36F02"/>
    <w:rsid w:val="43B2B2DC"/>
    <w:rsid w:val="43E36D0C"/>
    <w:rsid w:val="440D734A"/>
    <w:rsid w:val="4415E4C9"/>
    <w:rsid w:val="4428EEEC"/>
    <w:rsid w:val="4447B49D"/>
    <w:rsid w:val="4458AC74"/>
    <w:rsid w:val="445B8E66"/>
    <w:rsid w:val="44A844EE"/>
    <w:rsid w:val="44F05117"/>
    <w:rsid w:val="44F0615E"/>
    <w:rsid w:val="45002EB5"/>
    <w:rsid w:val="450DA7A1"/>
    <w:rsid w:val="452F4399"/>
    <w:rsid w:val="4534F59E"/>
    <w:rsid w:val="455D7993"/>
    <w:rsid w:val="45A15DC1"/>
    <w:rsid w:val="45AC8F34"/>
    <w:rsid w:val="45D3F33B"/>
    <w:rsid w:val="45E4B898"/>
    <w:rsid w:val="45FA4541"/>
    <w:rsid w:val="46280484"/>
    <w:rsid w:val="4652D705"/>
    <w:rsid w:val="46881010"/>
    <w:rsid w:val="46887817"/>
    <w:rsid w:val="46A661F2"/>
    <w:rsid w:val="46B573F1"/>
    <w:rsid w:val="46D1E508"/>
    <w:rsid w:val="46E8E740"/>
    <w:rsid w:val="46F3D799"/>
    <w:rsid w:val="4728180C"/>
    <w:rsid w:val="4729160F"/>
    <w:rsid w:val="4733F438"/>
    <w:rsid w:val="475AE041"/>
    <w:rsid w:val="47648585"/>
    <w:rsid w:val="47817542"/>
    <w:rsid w:val="479E4B46"/>
    <w:rsid w:val="47AAE388"/>
    <w:rsid w:val="47C52C4C"/>
    <w:rsid w:val="482599A2"/>
    <w:rsid w:val="483FC486"/>
    <w:rsid w:val="484839AA"/>
    <w:rsid w:val="48792BBB"/>
    <w:rsid w:val="488B0C5F"/>
    <w:rsid w:val="48949BE9"/>
    <w:rsid w:val="48C8F245"/>
    <w:rsid w:val="48D1C091"/>
    <w:rsid w:val="48F325FA"/>
    <w:rsid w:val="49312ECE"/>
    <w:rsid w:val="4933FFAF"/>
    <w:rsid w:val="49794691"/>
    <w:rsid w:val="498DDF92"/>
    <w:rsid w:val="499EA9CA"/>
    <w:rsid w:val="49B9B721"/>
    <w:rsid w:val="49EC59D3"/>
    <w:rsid w:val="4A0E2871"/>
    <w:rsid w:val="4A1DE70E"/>
    <w:rsid w:val="4A366096"/>
    <w:rsid w:val="4A37064D"/>
    <w:rsid w:val="4A4E7446"/>
    <w:rsid w:val="4A587070"/>
    <w:rsid w:val="4A8F688E"/>
    <w:rsid w:val="4AD73FFF"/>
    <w:rsid w:val="4AFED80B"/>
    <w:rsid w:val="4B26CDCD"/>
    <w:rsid w:val="4B2B93AC"/>
    <w:rsid w:val="4B330CE5"/>
    <w:rsid w:val="4B448538"/>
    <w:rsid w:val="4B60BBAD"/>
    <w:rsid w:val="4B8CCD4B"/>
    <w:rsid w:val="4BC138F5"/>
    <w:rsid w:val="4BDB4BCB"/>
    <w:rsid w:val="4BDFD67E"/>
    <w:rsid w:val="4C54005B"/>
    <w:rsid w:val="4C6D2CE7"/>
    <w:rsid w:val="4C8D63B5"/>
    <w:rsid w:val="4CE2910B"/>
    <w:rsid w:val="4D35A810"/>
    <w:rsid w:val="4D84F629"/>
    <w:rsid w:val="4DA5AB9B"/>
    <w:rsid w:val="4DA71340"/>
    <w:rsid w:val="4DB0CC5D"/>
    <w:rsid w:val="4DCAAFF5"/>
    <w:rsid w:val="4DD31CE8"/>
    <w:rsid w:val="4DEF7FBA"/>
    <w:rsid w:val="4DF79B32"/>
    <w:rsid w:val="4E11DF05"/>
    <w:rsid w:val="4E5782CF"/>
    <w:rsid w:val="4E58BC42"/>
    <w:rsid w:val="4E925775"/>
    <w:rsid w:val="4EEE38F8"/>
    <w:rsid w:val="4EF36A91"/>
    <w:rsid w:val="4F022DE8"/>
    <w:rsid w:val="4F040B43"/>
    <w:rsid w:val="4F67E68E"/>
    <w:rsid w:val="4F805ED8"/>
    <w:rsid w:val="4F8E342C"/>
    <w:rsid w:val="4F986E7A"/>
    <w:rsid w:val="4F99401C"/>
    <w:rsid w:val="4F9C47CD"/>
    <w:rsid w:val="4FF3A172"/>
    <w:rsid w:val="500BA7D1"/>
    <w:rsid w:val="500DBB19"/>
    <w:rsid w:val="50309A09"/>
    <w:rsid w:val="504D6C46"/>
    <w:rsid w:val="50624853"/>
    <w:rsid w:val="50FDE1E4"/>
    <w:rsid w:val="5113E2DA"/>
    <w:rsid w:val="512F53E5"/>
    <w:rsid w:val="51410188"/>
    <w:rsid w:val="515C1E60"/>
    <w:rsid w:val="5164F645"/>
    <w:rsid w:val="5186F2C8"/>
    <w:rsid w:val="51A99593"/>
    <w:rsid w:val="51FCCF10"/>
    <w:rsid w:val="52036B92"/>
    <w:rsid w:val="521B6AF3"/>
    <w:rsid w:val="52692244"/>
    <w:rsid w:val="52C32E18"/>
    <w:rsid w:val="52CAE16E"/>
    <w:rsid w:val="52CED10D"/>
    <w:rsid w:val="52D21E71"/>
    <w:rsid w:val="52FB2E65"/>
    <w:rsid w:val="53227EC6"/>
    <w:rsid w:val="5327B18B"/>
    <w:rsid w:val="53284933"/>
    <w:rsid w:val="532934A1"/>
    <w:rsid w:val="533C02FA"/>
    <w:rsid w:val="5343E2CE"/>
    <w:rsid w:val="536C5590"/>
    <w:rsid w:val="53B141CF"/>
    <w:rsid w:val="542256A9"/>
    <w:rsid w:val="542D4420"/>
    <w:rsid w:val="543EC89B"/>
    <w:rsid w:val="5441ECB6"/>
    <w:rsid w:val="54494710"/>
    <w:rsid w:val="5472806C"/>
    <w:rsid w:val="54826E1F"/>
    <w:rsid w:val="5487CED0"/>
    <w:rsid w:val="54BCEC67"/>
    <w:rsid w:val="54CC8D79"/>
    <w:rsid w:val="54DA0DCD"/>
    <w:rsid w:val="54DCB661"/>
    <w:rsid w:val="54ECCA33"/>
    <w:rsid w:val="551AA57F"/>
    <w:rsid w:val="55304A16"/>
    <w:rsid w:val="5575EB6D"/>
    <w:rsid w:val="55E327BF"/>
    <w:rsid w:val="55E3BACB"/>
    <w:rsid w:val="55FAEA6F"/>
    <w:rsid w:val="5616CBAB"/>
    <w:rsid w:val="5621D726"/>
    <w:rsid w:val="5624FB02"/>
    <w:rsid w:val="564365F9"/>
    <w:rsid w:val="56636563"/>
    <w:rsid w:val="5671A03F"/>
    <w:rsid w:val="56894AEA"/>
    <w:rsid w:val="569C1591"/>
    <w:rsid w:val="569FC51F"/>
    <w:rsid w:val="56F56BC4"/>
    <w:rsid w:val="57487D0C"/>
    <w:rsid w:val="577C21F4"/>
    <w:rsid w:val="57890113"/>
    <w:rsid w:val="578A3346"/>
    <w:rsid w:val="579BF6CA"/>
    <w:rsid w:val="57F36BED"/>
    <w:rsid w:val="586159EC"/>
    <w:rsid w:val="58A4BBC6"/>
    <w:rsid w:val="58A810C0"/>
    <w:rsid w:val="59144B81"/>
    <w:rsid w:val="5928D578"/>
    <w:rsid w:val="593FEA0B"/>
    <w:rsid w:val="595EDB26"/>
    <w:rsid w:val="5988FDAF"/>
    <w:rsid w:val="599A74B6"/>
    <w:rsid w:val="59C023B3"/>
    <w:rsid w:val="59F0F8A4"/>
    <w:rsid w:val="5A190A14"/>
    <w:rsid w:val="5A4EFD8D"/>
    <w:rsid w:val="5A510D8D"/>
    <w:rsid w:val="5A51C403"/>
    <w:rsid w:val="5A713B03"/>
    <w:rsid w:val="5A7679D4"/>
    <w:rsid w:val="5A7BBE80"/>
    <w:rsid w:val="5A87E6EF"/>
    <w:rsid w:val="5AA87286"/>
    <w:rsid w:val="5AD8276C"/>
    <w:rsid w:val="5AE282F3"/>
    <w:rsid w:val="5B035C93"/>
    <w:rsid w:val="5BA7FB7E"/>
    <w:rsid w:val="5BB2706C"/>
    <w:rsid w:val="5BC3689B"/>
    <w:rsid w:val="5BDDFC61"/>
    <w:rsid w:val="5BFAD220"/>
    <w:rsid w:val="5C29208C"/>
    <w:rsid w:val="5C5346BA"/>
    <w:rsid w:val="5C5DC7CD"/>
    <w:rsid w:val="5C7D6F3A"/>
    <w:rsid w:val="5C9B1085"/>
    <w:rsid w:val="5CA2936B"/>
    <w:rsid w:val="5CCED109"/>
    <w:rsid w:val="5CED5697"/>
    <w:rsid w:val="5D0DD0E0"/>
    <w:rsid w:val="5D416545"/>
    <w:rsid w:val="5D611520"/>
    <w:rsid w:val="5D8FDD2F"/>
    <w:rsid w:val="5DF8761F"/>
    <w:rsid w:val="5E4F87AF"/>
    <w:rsid w:val="5EB789B5"/>
    <w:rsid w:val="5ED7D455"/>
    <w:rsid w:val="5ED9DDC5"/>
    <w:rsid w:val="5F0FA45B"/>
    <w:rsid w:val="5F1B3EE7"/>
    <w:rsid w:val="5F2980C7"/>
    <w:rsid w:val="5F499697"/>
    <w:rsid w:val="5F99F143"/>
    <w:rsid w:val="5F9CF35A"/>
    <w:rsid w:val="5FCCAA72"/>
    <w:rsid w:val="5FD153F2"/>
    <w:rsid w:val="5FE75CB3"/>
    <w:rsid w:val="6008C3D4"/>
    <w:rsid w:val="60189B2E"/>
    <w:rsid w:val="601FDD50"/>
    <w:rsid w:val="6022D1F4"/>
    <w:rsid w:val="6049AECC"/>
    <w:rsid w:val="6091BCF0"/>
    <w:rsid w:val="609ADD92"/>
    <w:rsid w:val="60D20B6E"/>
    <w:rsid w:val="60D857C4"/>
    <w:rsid w:val="60D9A45E"/>
    <w:rsid w:val="60DC406C"/>
    <w:rsid w:val="61081513"/>
    <w:rsid w:val="611BCF0A"/>
    <w:rsid w:val="61300CD8"/>
    <w:rsid w:val="6148E829"/>
    <w:rsid w:val="614E4305"/>
    <w:rsid w:val="619579EE"/>
    <w:rsid w:val="61BEA33F"/>
    <w:rsid w:val="61CD625D"/>
    <w:rsid w:val="61DEE6C2"/>
    <w:rsid w:val="61DF2C56"/>
    <w:rsid w:val="61E4EE82"/>
    <w:rsid w:val="61EBB726"/>
    <w:rsid w:val="61FAC0AE"/>
    <w:rsid w:val="6224E965"/>
    <w:rsid w:val="6243BB77"/>
    <w:rsid w:val="624D6630"/>
    <w:rsid w:val="62673E75"/>
    <w:rsid w:val="62786AF8"/>
    <w:rsid w:val="627DF2C2"/>
    <w:rsid w:val="62C06F10"/>
    <w:rsid w:val="62CDAB39"/>
    <w:rsid w:val="62E501A4"/>
    <w:rsid w:val="63241C29"/>
    <w:rsid w:val="6328535D"/>
    <w:rsid w:val="634C7762"/>
    <w:rsid w:val="63A89665"/>
    <w:rsid w:val="63B1C612"/>
    <w:rsid w:val="63B794DC"/>
    <w:rsid w:val="642DB89B"/>
    <w:rsid w:val="647BD21B"/>
    <w:rsid w:val="647C0835"/>
    <w:rsid w:val="64872D2B"/>
    <w:rsid w:val="649FD56E"/>
    <w:rsid w:val="64AE7E26"/>
    <w:rsid w:val="64B44988"/>
    <w:rsid w:val="64DC19AD"/>
    <w:rsid w:val="64E0BB20"/>
    <w:rsid w:val="64E87525"/>
    <w:rsid w:val="650B0A4E"/>
    <w:rsid w:val="65417075"/>
    <w:rsid w:val="654ABC32"/>
    <w:rsid w:val="658B145F"/>
    <w:rsid w:val="65A92489"/>
    <w:rsid w:val="65C54536"/>
    <w:rsid w:val="65E36D6E"/>
    <w:rsid w:val="66010A27"/>
    <w:rsid w:val="663B668F"/>
    <w:rsid w:val="6644C9A7"/>
    <w:rsid w:val="664729AF"/>
    <w:rsid w:val="66865731"/>
    <w:rsid w:val="669B1A68"/>
    <w:rsid w:val="66A4BDC2"/>
    <w:rsid w:val="66A7E150"/>
    <w:rsid w:val="66C48617"/>
    <w:rsid w:val="66F0E2E3"/>
    <w:rsid w:val="6711A370"/>
    <w:rsid w:val="671B1162"/>
    <w:rsid w:val="6720A8F7"/>
    <w:rsid w:val="6721AA0C"/>
    <w:rsid w:val="6739B360"/>
    <w:rsid w:val="67495705"/>
    <w:rsid w:val="6753B2A4"/>
    <w:rsid w:val="679790FC"/>
    <w:rsid w:val="67A64604"/>
    <w:rsid w:val="67CF8DC4"/>
    <w:rsid w:val="67D73AC5"/>
    <w:rsid w:val="67E03163"/>
    <w:rsid w:val="68044A45"/>
    <w:rsid w:val="682EEC1D"/>
    <w:rsid w:val="6850B288"/>
    <w:rsid w:val="685B3AE1"/>
    <w:rsid w:val="688F3700"/>
    <w:rsid w:val="68A7EA81"/>
    <w:rsid w:val="68AAE190"/>
    <w:rsid w:val="68B88D8B"/>
    <w:rsid w:val="68B8EEEF"/>
    <w:rsid w:val="68D07E19"/>
    <w:rsid w:val="68E2AD03"/>
    <w:rsid w:val="6900B5F6"/>
    <w:rsid w:val="6908AEE3"/>
    <w:rsid w:val="6914D9E2"/>
    <w:rsid w:val="691CAC1D"/>
    <w:rsid w:val="691E6695"/>
    <w:rsid w:val="6939938D"/>
    <w:rsid w:val="69A7637B"/>
    <w:rsid w:val="69F5340B"/>
    <w:rsid w:val="6A44AD0C"/>
    <w:rsid w:val="6A7ABD3C"/>
    <w:rsid w:val="6A838687"/>
    <w:rsid w:val="6ACC317F"/>
    <w:rsid w:val="6B112307"/>
    <w:rsid w:val="6B29542A"/>
    <w:rsid w:val="6B54AD14"/>
    <w:rsid w:val="6B556DC6"/>
    <w:rsid w:val="6B62B98B"/>
    <w:rsid w:val="6B6D9A16"/>
    <w:rsid w:val="6B84CA9E"/>
    <w:rsid w:val="6B94B691"/>
    <w:rsid w:val="6BAEC56E"/>
    <w:rsid w:val="6BB30671"/>
    <w:rsid w:val="6BBBB4C0"/>
    <w:rsid w:val="6BE59AF0"/>
    <w:rsid w:val="6BF6267B"/>
    <w:rsid w:val="6BF72D2C"/>
    <w:rsid w:val="6C0548E4"/>
    <w:rsid w:val="6C26408A"/>
    <w:rsid w:val="6C2EC6C4"/>
    <w:rsid w:val="6C4E8F55"/>
    <w:rsid w:val="6C985449"/>
    <w:rsid w:val="6CEFFC78"/>
    <w:rsid w:val="6D764F0B"/>
    <w:rsid w:val="6D7F432E"/>
    <w:rsid w:val="6D961C54"/>
    <w:rsid w:val="6DA81495"/>
    <w:rsid w:val="6DBA5050"/>
    <w:rsid w:val="6DE320FA"/>
    <w:rsid w:val="6DF6085F"/>
    <w:rsid w:val="6E1AFC94"/>
    <w:rsid w:val="6E294888"/>
    <w:rsid w:val="6E342C2B"/>
    <w:rsid w:val="6E63CFB7"/>
    <w:rsid w:val="6E75F895"/>
    <w:rsid w:val="6E76787A"/>
    <w:rsid w:val="6E7698CE"/>
    <w:rsid w:val="6EB2613B"/>
    <w:rsid w:val="6EB8573C"/>
    <w:rsid w:val="6EBE44B7"/>
    <w:rsid w:val="6ECF0296"/>
    <w:rsid w:val="6ECFA6A9"/>
    <w:rsid w:val="6F0BAD85"/>
    <w:rsid w:val="6F1A99AD"/>
    <w:rsid w:val="6F4EC216"/>
    <w:rsid w:val="6F7D2469"/>
    <w:rsid w:val="6F80C394"/>
    <w:rsid w:val="6FB9E4A9"/>
    <w:rsid w:val="6FD4235A"/>
    <w:rsid w:val="7029D037"/>
    <w:rsid w:val="703365B7"/>
    <w:rsid w:val="703E50AE"/>
    <w:rsid w:val="7040B5B5"/>
    <w:rsid w:val="70466356"/>
    <w:rsid w:val="705D9F49"/>
    <w:rsid w:val="70734E98"/>
    <w:rsid w:val="707CEC2F"/>
    <w:rsid w:val="70971474"/>
    <w:rsid w:val="70CF2B4A"/>
    <w:rsid w:val="70CF495F"/>
    <w:rsid w:val="70F1E1B0"/>
    <w:rsid w:val="710A20C5"/>
    <w:rsid w:val="71246D2C"/>
    <w:rsid w:val="7126A92E"/>
    <w:rsid w:val="7147470A"/>
    <w:rsid w:val="716E4BAE"/>
    <w:rsid w:val="718A3D2D"/>
    <w:rsid w:val="71D5032A"/>
    <w:rsid w:val="722D4F63"/>
    <w:rsid w:val="7235394E"/>
    <w:rsid w:val="726352B5"/>
    <w:rsid w:val="728CDC7C"/>
    <w:rsid w:val="72D7AC95"/>
    <w:rsid w:val="72DFEBE0"/>
    <w:rsid w:val="732B9186"/>
    <w:rsid w:val="7342496B"/>
    <w:rsid w:val="73755E02"/>
    <w:rsid w:val="739DA03E"/>
    <w:rsid w:val="73A00401"/>
    <w:rsid w:val="73DBB453"/>
    <w:rsid w:val="741C4CC5"/>
    <w:rsid w:val="743833B8"/>
    <w:rsid w:val="7442A05D"/>
    <w:rsid w:val="744B1320"/>
    <w:rsid w:val="74A6DFE9"/>
    <w:rsid w:val="74BA4D06"/>
    <w:rsid w:val="74DCED10"/>
    <w:rsid w:val="74F5FAAA"/>
    <w:rsid w:val="750F7A4B"/>
    <w:rsid w:val="75148324"/>
    <w:rsid w:val="751FF2A0"/>
    <w:rsid w:val="757D4F77"/>
    <w:rsid w:val="758BBC95"/>
    <w:rsid w:val="7598EBFD"/>
    <w:rsid w:val="75A6CF87"/>
    <w:rsid w:val="75B6D588"/>
    <w:rsid w:val="75DEB2E6"/>
    <w:rsid w:val="76157356"/>
    <w:rsid w:val="7662C7F7"/>
    <w:rsid w:val="7664F2D3"/>
    <w:rsid w:val="767A6913"/>
    <w:rsid w:val="7692A615"/>
    <w:rsid w:val="76B04900"/>
    <w:rsid w:val="76C67557"/>
    <w:rsid w:val="76F7C1E2"/>
    <w:rsid w:val="76FE0D5F"/>
    <w:rsid w:val="7703A47D"/>
    <w:rsid w:val="771526AC"/>
    <w:rsid w:val="7727CC2E"/>
    <w:rsid w:val="772800F2"/>
    <w:rsid w:val="772A862E"/>
    <w:rsid w:val="77459AF3"/>
    <w:rsid w:val="7749B606"/>
    <w:rsid w:val="7773351E"/>
    <w:rsid w:val="7795553B"/>
    <w:rsid w:val="779B5161"/>
    <w:rsid w:val="77CBA1F9"/>
    <w:rsid w:val="77D87F8D"/>
    <w:rsid w:val="77F59D2B"/>
    <w:rsid w:val="782045DD"/>
    <w:rsid w:val="78265E5A"/>
    <w:rsid w:val="782F20C1"/>
    <w:rsid w:val="784E65D2"/>
    <w:rsid w:val="7851C3E6"/>
    <w:rsid w:val="78642499"/>
    <w:rsid w:val="78885546"/>
    <w:rsid w:val="78A0303E"/>
    <w:rsid w:val="78F06544"/>
    <w:rsid w:val="790BB8C9"/>
    <w:rsid w:val="791A390B"/>
    <w:rsid w:val="793DCFE0"/>
    <w:rsid w:val="79453E77"/>
    <w:rsid w:val="796B7C7F"/>
    <w:rsid w:val="79788CA7"/>
    <w:rsid w:val="79959CC8"/>
    <w:rsid w:val="799DDF0E"/>
    <w:rsid w:val="79A0BC13"/>
    <w:rsid w:val="7A75D2EF"/>
    <w:rsid w:val="7A9C28CF"/>
    <w:rsid w:val="7AAAB132"/>
    <w:rsid w:val="7AAD90F6"/>
    <w:rsid w:val="7AD0C29F"/>
    <w:rsid w:val="7AE37FA2"/>
    <w:rsid w:val="7AF7D653"/>
    <w:rsid w:val="7B46DDE5"/>
    <w:rsid w:val="7B5918B0"/>
    <w:rsid w:val="7C36B61F"/>
    <w:rsid w:val="7C3B8D8A"/>
    <w:rsid w:val="7C5C72A6"/>
    <w:rsid w:val="7C63CB84"/>
    <w:rsid w:val="7C68A194"/>
    <w:rsid w:val="7C81F359"/>
    <w:rsid w:val="7C95E417"/>
    <w:rsid w:val="7C96562A"/>
    <w:rsid w:val="7CCC7234"/>
    <w:rsid w:val="7CCE22FB"/>
    <w:rsid w:val="7D125D6E"/>
    <w:rsid w:val="7D309FE0"/>
    <w:rsid w:val="7D379116"/>
    <w:rsid w:val="7D37E170"/>
    <w:rsid w:val="7D6C0B6D"/>
    <w:rsid w:val="7D72A2D0"/>
    <w:rsid w:val="7D7A20CB"/>
    <w:rsid w:val="7D8445F6"/>
    <w:rsid w:val="7DC9A9F2"/>
    <w:rsid w:val="7DDD9B8E"/>
    <w:rsid w:val="7DF22EF2"/>
    <w:rsid w:val="7E0089A7"/>
    <w:rsid w:val="7E589EAA"/>
    <w:rsid w:val="7E9D7D4E"/>
    <w:rsid w:val="7EA7E5B7"/>
    <w:rsid w:val="7EB0FEDC"/>
    <w:rsid w:val="7F4AFC5D"/>
    <w:rsid w:val="7F6390F1"/>
    <w:rsid w:val="7F681E27"/>
    <w:rsid w:val="7F8AC0EA"/>
    <w:rsid w:val="7FDDBF22"/>
    <w:rsid w:val="7FEC5541"/>
    <w:rsid w:val="7FFE4D6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D7122D"/>
  <w15:docId w15:val="{D449CBE1-E7CE-4575-AA27-82106F895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6586"/>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5072"/>
    <w:pPr>
      <w:ind w:leftChars="200" w:left="480"/>
    </w:pPr>
    <w:rPr>
      <w:rFonts w:ascii="Times New Roman" w:eastAsia="PMingLiU" w:hAnsi="Times New Roman" w:cs="Times New Roman"/>
      <w:szCs w:val="24"/>
    </w:rPr>
  </w:style>
  <w:style w:type="table" w:styleId="TableGrid">
    <w:name w:val="Table Grid"/>
    <w:basedOn w:val="TableNormal"/>
    <w:uiPriority w:val="59"/>
    <w:rsid w:val="00C050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C6AE8"/>
    <w:pPr>
      <w:tabs>
        <w:tab w:val="center" w:pos="4153"/>
        <w:tab w:val="right" w:pos="8306"/>
      </w:tabs>
    </w:pPr>
  </w:style>
  <w:style w:type="character" w:customStyle="1" w:styleId="HeaderChar">
    <w:name w:val="Header Char"/>
    <w:basedOn w:val="DefaultParagraphFont"/>
    <w:link w:val="Header"/>
    <w:uiPriority w:val="99"/>
    <w:rsid w:val="00EC6AE8"/>
  </w:style>
  <w:style w:type="paragraph" w:styleId="Footer">
    <w:name w:val="footer"/>
    <w:basedOn w:val="Normal"/>
    <w:link w:val="FooterChar"/>
    <w:uiPriority w:val="99"/>
    <w:unhideWhenUsed/>
    <w:rsid w:val="00EC6AE8"/>
    <w:pPr>
      <w:tabs>
        <w:tab w:val="center" w:pos="4153"/>
        <w:tab w:val="right" w:pos="8306"/>
      </w:tabs>
    </w:pPr>
  </w:style>
  <w:style w:type="character" w:customStyle="1" w:styleId="FooterChar">
    <w:name w:val="Footer Char"/>
    <w:basedOn w:val="DefaultParagraphFont"/>
    <w:link w:val="Footer"/>
    <w:uiPriority w:val="99"/>
    <w:rsid w:val="00EC6AE8"/>
  </w:style>
  <w:style w:type="paragraph" w:styleId="BalloonText">
    <w:name w:val="Balloon Text"/>
    <w:basedOn w:val="Normal"/>
    <w:link w:val="BalloonTextChar"/>
    <w:uiPriority w:val="99"/>
    <w:semiHidden/>
    <w:unhideWhenUsed/>
    <w:rsid w:val="003451AF"/>
    <w:rPr>
      <w:rFonts w:ascii="PMingLiU" w:eastAsia="PMingLiU"/>
      <w:sz w:val="18"/>
      <w:szCs w:val="18"/>
    </w:rPr>
  </w:style>
  <w:style w:type="character" w:customStyle="1" w:styleId="BalloonTextChar">
    <w:name w:val="Balloon Text Char"/>
    <w:basedOn w:val="DefaultParagraphFont"/>
    <w:link w:val="BalloonText"/>
    <w:uiPriority w:val="99"/>
    <w:semiHidden/>
    <w:rsid w:val="003451AF"/>
    <w:rPr>
      <w:rFonts w:ascii="PMingLiU" w:eastAsia="PMingLiU"/>
      <w:sz w:val="18"/>
      <w:szCs w:val="18"/>
    </w:rPr>
  </w:style>
  <w:style w:type="character" w:styleId="CommentReference">
    <w:name w:val="annotation reference"/>
    <w:basedOn w:val="DefaultParagraphFont"/>
    <w:uiPriority w:val="99"/>
    <w:semiHidden/>
    <w:unhideWhenUsed/>
    <w:rsid w:val="00D47275"/>
    <w:rPr>
      <w:sz w:val="16"/>
      <w:szCs w:val="16"/>
    </w:rPr>
  </w:style>
  <w:style w:type="paragraph" w:styleId="CommentText">
    <w:name w:val="annotation text"/>
    <w:basedOn w:val="Normal"/>
    <w:link w:val="CommentTextChar"/>
    <w:uiPriority w:val="99"/>
    <w:unhideWhenUsed/>
    <w:rsid w:val="00D47275"/>
    <w:rPr>
      <w:sz w:val="20"/>
      <w:szCs w:val="20"/>
    </w:rPr>
  </w:style>
  <w:style w:type="character" w:customStyle="1" w:styleId="CommentTextChar">
    <w:name w:val="Comment Text Char"/>
    <w:basedOn w:val="DefaultParagraphFont"/>
    <w:link w:val="CommentText"/>
    <w:uiPriority w:val="99"/>
    <w:rsid w:val="00D47275"/>
    <w:rPr>
      <w:sz w:val="20"/>
      <w:szCs w:val="20"/>
    </w:rPr>
  </w:style>
  <w:style w:type="paragraph" w:styleId="CommentSubject">
    <w:name w:val="annotation subject"/>
    <w:basedOn w:val="CommentText"/>
    <w:next w:val="CommentText"/>
    <w:link w:val="CommentSubjectChar"/>
    <w:uiPriority w:val="99"/>
    <w:semiHidden/>
    <w:unhideWhenUsed/>
    <w:rsid w:val="00D47275"/>
    <w:rPr>
      <w:b/>
      <w:bCs/>
    </w:rPr>
  </w:style>
  <w:style w:type="character" w:customStyle="1" w:styleId="CommentSubjectChar">
    <w:name w:val="Comment Subject Char"/>
    <w:basedOn w:val="CommentTextChar"/>
    <w:link w:val="CommentSubject"/>
    <w:uiPriority w:val="99"/>
    <w:semiHidden/>
    <w:rsid w:val="00D47275"/>
    <w:rPr>
      <w:b/>
      <w:bCs/>
      <w:sz w:val="20"/>
      <w:szCs w:val="20"/>
    </w:rPr>
  </w:style>
  <w:style w:type="paragraph" w:styleId="EndnoteText">
    <w:name w:val="endnote text"/>
    <w:basedOn w:val="Normal"/>
    <w:link w:val="EndnoteTextChar"/>
    <w:uiPriority w:val="99"/>
    <w:semiHidden/>
    <w:unhideWhenUsed/>
    <w:rsid w:val="00B36B34"/>
    <w:rPr>
      <w:sz w:val="20"/>
      <w:szCs w:val="20"/>
    </w:rPr>
  </w:style>
  <w:style w:type="character" w:customStyle="1" w:styleId="EndnoteTextChar">
    <w:name w:val="Endnote Text Char"/>
    <w:basedOn w:val="DefaultParagraphFont"/>
    <w:link w:val="EndnoteText"/>
    <w:uiPriority w:val="99"/>
    <w:semiHidden/>
    <w:rsid w:val="00B36B34"/>
    <w:rPr>
      <w:sz w:val="20"/>
      <w:szCs w:val="20"/>
    </w:rPr>
  </w:style>
  <w:style w:type="character" w:styleId="EndnoteReference">
    <w:name w:val="endnote reference"/>
    <w:basedOn w:val="DefaultParagraphFont"/>
    <w:uiPriority w:val="99"/>
    <w:semiHidden/>
    <w:unhideWhenUsed/>
    <w:rsid w:val="00B36B34"/>
    <w:rPr>
      <w:vertAlign w:val="superscript"/>
    </w:rPr>
  </w:style>
  <w:style w:type="paragraph" w:styleId="FootnoteText">
    <w:name w:val="footnote text"/>
    <w:basedOn w:val="Normal"/>
    <w:link w:val="FootnoteTextChar"/>
    <w:uiPriority w:val="99"/>
    <w:semiHidden/>
    <w:unhideWhenUsed/>
    <w:rsid w:val="00B36B34"/>
    <w:rPr>
      <w:sz w:val="20"/>
      <w:szCs w:val="20"/>
    </w:rPr>
  </w:style>
  <w:style w:type="character" w:customStyle="1" w:styleId="FootnoteTextChar">
    <w:name w:val="Footnote Text Char"/>
    <w:basedOn w:val="DefaultParagraphFont"/>
    <w:link w:val="FootnoteText"/>
    <w:uiPriority w:val="99"/>
    <w:semiHidden/>
    <w:rsid w:val="00B36B34"/>
    <w:rPr>
      <w:sz w:val="20"/>
      <w:szCs w:val="20"/>
    </w:rPr>
  </w:style>
  <w:style w:type="character" w:styleId="FootnoteReference">
    <w:name w:val="footnote reference"/>
    <w:basedOn w:val="DefaultParagraphFont"/>
    <w:uiPriority w:val="99"/>
    <w:semiHidden/>
    <w:unhideWhenUsed/>
    <w:rsid w:val="00B36B34"/>
    <w:rPr>
      <w:vertAlign w:val="superscript"/>
    </w:rPr>
  </w:style>
  <w:style w:type="paragraph" w:styleId="Revision">
    <w:name w:val="Revision"/>
    <w:hidden/>
    <w:uiPriority w:val="99"/>
    <w:semiHidden/>
    <w:rsid w:val="00C41D2A"/>
  </w:style>
  <w:style w:type="character" w:styleId="Mention">
    <w:name w:val="Mention"/>
    <w:basedOn w:val="DefaultParagraphFont"/>
    <w:uiPriority w:val="99"/>
    <w:unhideWhenUsed/>
    <w:rsid w:val="2046E2AE"/>
    <w:rPr>
      <w:color w:val="2B579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6261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microsoft.com/office/2019/05/relationships/documenttasks" Target="documenttasks/documenttasks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documenttasks/documenttasks1.xml><?xml version="1.0" encoding="utf-8"?>
<t:Tasks xmlns:t="http://schemas.microsoft.com/office/tasks/2019/documenttasks" xmlns:oel="http://schemas.microsoft.com/office/2019/extlst">
  <t:Task id="{8181ECC7-CF97-43A3-90E3-728F16E4B37A}">
    <t:Anchor>
      <t:Comment id="1442576390"/>
    </t:Anchor>
    <t:History>
      <t:Event id="{801C49BE-BC32-47CF-A861-0DC7810AE67F}" time="2025-05-19T11:48:12.432Z">
        <t:Attribution userId="S::simonwang@hkbu.edu.hk::2c7a1334-4c0f-4d21-9eb5-8688d1b1ac70" userProvider="AD" userName="Simon H WANG"/>
        <t:Anchor>
          <t:Comment id="2014523188"/>
        </t:Anchor>
        <t:Create/>
      </t:Event>
      <t:Event id="{D274897A-9261-4F49-BA08-BF0643F37D64}" time="2025-05-19T11:48:12.432Z">
        <t:Attribution userId="S::simonwang@hkbu.edu.hk::2c7a1334-4c0f-4d21-9eb5-8688d1b1ac70" userProvider="AD" userName="Simon H WANG"/>
        <t:Anchor>
          <t:Comment id="2014523188"/>
        </t:Anchor>
        <t:Assign userId="S::natalietse@hkbu.edu.hk::1798b776-cddf-4b69-a0a2-4fd18dd4b73a" userProvider="AD" userName="Yuet Ling TSE"/>
      </t:Event>
      <t:Event id="{FB4D5A66-0000-4618-A248-3164D946F33D}" time="2025-05-19T11:48:12.432Z">
        <t:Attribution userId="S::simonwang@hkbu.edu.hk::2c7a1334-4c0f-4d21-9eb5-8688d1b1ac70" userProvider="AD" userName="Simon H WANG"/>
        <t:Anchor>
          <t:Comment id="2014523188"/>
        </t:Anchor>
        <t:SetTitle title="@Yuet Ling TSE sorry about the delayed response here is my comment"/>
      </t:Event>
    </t:History>
  </t:Task>
</t:Task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9A7FC7-2A51-4996-82AC-DA3A6116C65C}">
  <ds:schemaRefs>
    <ds:schemaRef ds:uri="http://schemas.openxmlformats.org/officeDocument/2006/bibliography"/>
  </ds:schemaRefs>
</ds:datastoreItem>
</file>

<file path=docMetadata/LabelInfo.xml><?xml version="1.0" encoding="utf-8"?>
<clbl:labelList xmlns:clbl="http://schemas.microsoft.com/office/2020/mipLabelMetadata">
  <clbl:label id="{ed9ca920-543e-4305-9a64-d6239716efbb}" enabled="0" method="" siteId="{ed9ca920-543e-4305-9a64-d6239716efbb}" removed="1"/>
</clbl:labelList>
</file>

<file path=docProps/app.xml><?xml version="1.0" encoding="utf-8"?>
<Properties xmlns="http://schemas.openxmlformats.org/officeDocument/2006/extended-properties" xmlns:vt="http://schemas.openxmlformats.org/officeDocument/2006/docPropsVTypes">
  <Template>Normal.dotm</Template>
  <TotalTime>3</TotalTime>
  <Pages>22</Pages>
  <Words>6057</Words>
  <Characters>34531</Characters>
  <Application>Microsoft Office Word</Application>
  <DocSecurity>0</DocSecurity>
  <Lines>287</Lines>
  <Paragraphs>81</Paragraphs>
  <ScaleCrop>false</ScaleCrop>
  <HeadingPairs>
    <vt:vector size="2" baseType="variant">
      <vt:variant>
        <vt:lpstr>Title</vt:lpstr>
      </vt:variant>
      <vt:variant>
        <vt:i4>1</vt:i4>
      </vt:variant>
    </vt:vector>
  </HeadingPairs>
  <TitlesOfParts>
    <vt:vector size="1" baseType="lpstr">
      <vt:lpstr>Report Proforma of the DAA Visit</vt:lpstr>
    </vt:vector>
  </TitlesOfParts>
  <Company>Hong Kong Baptist University</Company>
  <LinksUpToDate>false</LinksUpToDate>
  <CharactersWithSpaces>40507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Proforma of the DAA Visit</dc:title>
  <dc:creator>Academic Quality Support Section, Academic Registry</dc:creator>
  <cp:lastModifiedBy>WANG Ho Simon</cp:lastModifiedBy>
  <cp:revision>5</cp:revision>
  <cp:lastPrinted>2025-02-04T21:51:00Z</cp:lastPrinted>
  <dcterms:created xsi:type="dcterms:W3CDTF">2025-09-10T08:29:00Z</dcterms:created>
  <dcterms:modified xsi:type="dcterms:W3CDTF">2025-09-10T12:59:00Z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455f99cbdb3fa446a8af7175bfdf0fdf036d0c5f289a26c779a5bec5d624202a</vt:lpwstr>
  </property>
</Properties>
</file>